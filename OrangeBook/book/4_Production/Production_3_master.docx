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E8DF2E" w14:textId="77777777" w:rsidR="004F65E4" w:rsidRPr="00F31509" w:rsidRDefault="004F65E4" w:rsidP="00C64220">
      <w:pPr>
        <w:pStyle w:val="Heading2"/>
      </w:pPr>
      <w:bookmarkStart w:id="0" w:name="_Toc421025850"/>
      <w:bookmarkStart w:id="1" w:name="_Toc428383834"/>
      <w:bookmarkStart w:id="2" w:name="_Toc428436056"/>
      <w:bookmarkStart w:id="3" w:name="_Toc428436357"/>
      <w:bookmarkStart w:id="4" w:name="_Toc428436483"/>
      <w:r w:rsidRPr="00F31509">
        <w:t>Production</w:t>
      </w:r>
      <w:bookmarkEnd w:id="0"/>
      <w:bookmarkEnd w:id="1"/>
      <w:bookmarkEnd w:id="2"/>
      <w:bookmarkEnd w:id="3"/>
      <w:bookmarkEnd w:id="4"/>
    </w:p>
    <w:p w14:paraId="45C6B077" w14:textId="77777777" w:rsidR="004F65E4" w:rsidRPr="00C64220" w:rsidRDefault="004F65E4" w:rsidP="004F65E4">
      <w:pPr>
        <w:spacing w:after="0"/>
        <w:jc w:val="both"/>
        <w:rPr>
          <w:rFonts w:asciiTheme="majorBidi" w:hAnsiTheme="majorBidi"/>
          <w:color w:val="000000" w:themeColor="text1"/>
          <w:lang w:val="en-GB"/>
        </w:rPr>
      </w:pPr>
    </w:p>
    <w:p w14:paraId="726CAD61" w14:textId="111E1E8B" w:rsidR="004F65E4" w:rsidRPr="00C64220" w:rsidRDefault="004F65E4" w:rsidP="004F65E4">
      <w:pPr>
        <w:spacing w:after="0"/>
        <w:jc w:val="both"/>
        <w:rPr>
          <w:rFonts w:asciiTheme="majorBidi" w:hAnsiTheme="majorBidi"/>
          <w:color w:val="000000" w:themeColor="text1"/>
          <w:lang w:val="en-GB"/>
        </w:rPr>
      </w:pPr>
      <w:r w:rsidRPr="00C64220">
        <w:rPr>
          <w:rFonts w:asciiTheme="majorBidi" w:hAnsiTheme="majorBidi"/>
          <w:color w:val="000000" w:themeColor="text1"/>
          <w:lang w:val="en-GB"/>
        </w:rPr>
        <w:t xml:space="preserve">The FAO Statistics Division collects data on agricultural production via an annual questionnaire. The questionnaire is dispatched to </w:t>
      </w:r>
      <w:r w:rsidRPr="00F31509">
        <w:rPr>
          <w:rFonts w:asciiTheme="majorBidi" w:hAnsiTheme="majorBidi" w:cstheme="majorBidi"/>
          <w:color w:val="000000" w:themeColor="text1"/>
          <w:szCs w:val="24"/>
          <w:lang w:val="en-GB"/>
        </w:rPr>
        <w:t xml:space="preserve">more than </w:t>
      </w:r>
      <w:r w:rsidRPr="00C64220">
        <w:rPr>
          <w:rFonts w:asciiTheme="majorBidi" w:hAnsiTheme="majorBidi"/>
          <w:color w:val="000000" w:themeColor="text1"/>
          <w:lang w:val="en-GB"/>
        </w:rPr>
        <w:t>180 countries, including to EUROSTAT and EU member countries separately. Not all countries return the questionnaire. Some countries fail to compile the questionnaire but make all their data available on Internet sites of their respective/responsible statistical office (</w:t>
      </w:r>
      <w:r w:rsidRPr="00F31509">
        <w:rPr>
          <w:rFonts w:asciiTheme="majorBidi" w:hAnsiTheme="majorBidi" w:cstheme="majorBidi"/>
          <w:color w:val="000000" w:themeColor="text1"/>
          <w:szCs w:val="24"/>
          <w:lang w:val="en-GB"/>
        </w:rPr>
        <w:t xml:space="preserve">NSOs, </w:t>
      </w:r>
      <w:proofErr w:type="spellStart"/>
      <w:r w:rsidRPr="00F31509">
        <w:rPr>
          <w:rFonts w:asciiTheme="majorBidi" w:hAnsiTheme="majorBidi" w:cstheme="majorBidi"/>
          <w:color w:val="000000" w:themeColor="text1"/>
          <w:szCs w:val="24"/>
          <w:lang w:val="en-GB"/>
        </w:rPr>
        <w:t>MoAs</w:t>
      </w:r>
      <w:proofErr w:type="spellEnd"/>
      <w:r w:rsidRPr="00C64220">
        <w:rPr>
          <w:rFonts w:asciiTheme="majorBidi" w:hAnsiTheme="majorBidi"/>
          <w:color w:val="000000" w:themeColor="text1"/>
          <w:lang w:val="en-GB"/>
        </w:rPr>
        <w:t xml:space="preserve">). Others compile the questionnaire, but leave large N/A gaps, </w:t>
      </w:r>
      <w:r w:rsidR="0063355B" w:rsidRPr="00F31509">
        <w:rPr>
          <w:rFonts w:asciiTheme="majorBidi" w:hAnsiTheme="majorBidi" w:cstheme="majorBidi"/>
          <w:color w:val="000000" w:themeColor="text1"/>
          <w:szCs w:val="24"/>
          <w:lang w:val="en-GB"/>
        </w:rPr>
        <w:t>implying</w:t>
      </w:r>
      <w:r w:rsidR="0063355B" w:rsidRPr="00C64220">
        <w:rPr>
          <w:rFonts w:asciiTheme="majorBidi" w:hAnsiTheme="majorBidi"/>
          <w:color w:val="000000" w:themeColor="text1"/>
          <w:lang w:val="en-GB"/>
        </w:rPr>
        <w:t xml:space="preserve"> </w:t>
      </w:r>
      <w:r w:rsidRPr="00C64220">
        <w:rPr>
          <w:rFonts w:asciiTheme="majorBidi" w:hAnsiTheme="majorBidi"/>
          <w:color w:val="000000" w:themeColor="text1"/>
          <w:lang w:val="en-GB"/>
        </w:rPr>
        <w:t>that they have not collected the data in most cases</w:t>
      </w:r>
      <w:r w:rsidRPr="00C64220">
        <w:rPr>
          <w:rStyle w:val="FootnoteReference"/>
          <w:rFonts w:asciiTheme="majorBidi" w:hAnsiTheme="majorBidi"/>
          <w:color w:val="000000" w:themeColor="text1"/>
          <w:lang w:val="en-GB"/>
        </w:rPr>
        <w:footnoteReference w:id="2"/>
      </w:r>
      <w:r w:rsidRPr="00C64220">
        <w:rPr>
          <w:rFonts w:asciiTheme="majorBidi" w:hAnsiTheme="majorBidi"/>
          <w:color w:val="000000" w:themeColor="text1"/>
          <w:lang w:val="en-GB"/>
        </w:rPr>
        <w:t xml:space="preserve">. </w:t>
      </w:r>
    </w:p>
    <w:p w14:paraId="4E444E82" w14:textId="77777777" w:rsidR="004F65E4" w:rsidRPr="00C64220" w:rsidRDefault="004F65E4" w:rsidP="004F65E4">
      <w:pPr>
        <w:spacing w:after="0"/>
        <w:jc w:val="both"/>
        <w:rPr>
          <w:rFonts w:asciiTheme="majorBidi" w:hAnsiTheme="majorBidi"/>
          <w:color w:val="000000" w:themeColor="text1"/>
          <w:lang w:val="en-GB"/>
        </w:rPr>
      </w:pPr>
    </w:p>
    <w:p w14:paraId="2D84BD33" w14:textId="77777777" w:rsidR="004F65E4" w:rsidRPr="00F31509" w:rsidRDefault="004F65E4" w:rsidP="004F65E4">
      <w:pPr>
        <w:spacing w:after="0"/>
        <w:jc w:val="both"/>
        <w:rPr>
          <w:rFonts w:asciiTheme="majorBidi" w:hAnsiTheme="majorBidi" w:cstheme="majorBidi"/>
          <w:color w:val="000000" w:themeColor="text1"/>
          <w:szCs w:val="24"/>
          <w:lang w:val="en-GB"/>
        </w:rPr>
      </w:pPr>
      <w:r w:rsidRPr="00C64220">
        <w:rPr>
          <w:rFonts w:asciiTheme="majorBidi" w:hAnsiTheme="majorBidi"/>
          <w:color w:val="000000" w:themeColor="text1"/>
          <w:lang w:val="en-GB"/>
        </w:rPr>
        <w:t xml:space="preserve">The </w:t>
      </w:r>
      <w:r w:rsidRPr="00F31509">
        <w:rPr>
          <w:rFonts w:asciiTheme="majorBidi" w:eastAsia="Times New Roman" w:hAnsiTheme="majorBidi" w:cstheme="majorBidi"/>
          <w:color w:val="000000" w:themeColor="text1"/>
          <w:lang w:val="en-GB"/>
        </w:rPr>
        <w:t>lack of data provided in the questionnaires reflects the lack of data available at country level and in setting up their own FBSs</w:t>
      </w:r>
      <w:r w:rsidR="0063355B" w:rsidRPr="00F31509">
        <w:rPr>
          <w:rFonts w:asciiTheme="majorBidi" w:eastAsia="Times New Roman" w:hAnsiTheme="majorBidi" w:cstheme="majorBidi"/>
          <w:color w:val="000000" w:themeColor="text1"/>
          <w:lang w:val="en-GB"/>
        </w:rPr>
        <w:t xml:space="preserve">; </w:t>
      </w:r>
      <w:r w:rsidRPr="00F31509">
        <w:rPr>
          <w:rFonts w:asciiTheme="majorBidi" w:eastAsia="Times New Roman" w:hAnsiTheme="majorBidi" w:cstheme="majorBidi"/>
          <w:color w:val="000000" w:themeColor="text1"/>
          <w:lang w:val="en-GB"/>
        </w:rPr>
        <w:t>countries will face the same problems as FAO in completing the SUA and FBS sheets. It cannot be stressed often enough that the recommended approach to fill the data gaps is to undertake surveys, collect conversion factors, extraction rates and other coefficient</w:t>
      </w:r>
      <w:r w:rsidR="0063355B" w:rsidRPr="00F31509">
        <w:rPr>
          <w:rFonts w:asciiTheme="majorBidi" w:eastAsia="Times New Roman" w:hAnsiTheme="majorBidi" w:cstheme="majorBidi"/>
          <w:color w:val="000000" w:themeColor="text1"/>
          <w:lang w:val="en-GB"/>
        </w:rPr>
        <w:t>s</w:t>
      </w:r>
      <w:r w:rsidRPr="00F31509">
        <w:rPr>
          <w:rFonts w:asciiTheme="majorBidi" w:eastAsia="Times New Roman" w:hAnsiTheme="majorBidi" w:cstheme="majorBidi"/>
          <w:color w:val="000000" w:themeColor="text1"/>
          <w:lang w:val="en-GB"/>
        </w:rPr>
        <w:t>. As stressed at various instances in this document, FBS compilers should make every effort to obtain empirically measured information. No imputation methods, no matter how sophisticated, can replace measurement. Needless to say</w:t>
      </w:r>
      <w:r w:rsidR="0063355B" w:rsidRPr="00F31509">
        <w:rPr>
          <w:rFonts w:asciiTheme="majorBidi" w:eastAsia="Times New Roman" w:hAnsiTheme="majorBidi" w:cstheme="majorBidi"/>
          <w:color w:val="000000" w:themeColor="text1"/>
          <w:lang w:val="en-GB"/>
        </w:rPr>
        <w:t>,</w:t>
      </w:r>
      <w:r w:rsidRPr="00F31509">
        <w:rPr>
          <w:rFonts w:asciiTheme="majorBidi" w:eastAsia="Times New Roman" w:hAnsiTheme="majorBidi" w:cstheme="majorBidi"/>
          <w:color w:val="000000" w:themeColor="text1"/>
          <w:lang w:val="en-GB"/>
        </w:rPr>
        <w:t xml:space="preserve"> this also holds for all imputation methods presented in this document. These methods cannot be surrogates for surveys, censuses, and measurement in general. Only in the absence of empirically collected/measured information</w:t>
      </w:r>
      <w:r w:rsidR="00E85A3D" w:rsidRPr="00F31509">
        <w:rPr>
          <w:rFonts w:asciiTheme="majorBidi" w:eastAsia="Times New Roman" w:hAnsiTheme="majorBidi" w:cstheme="majorBidi"/>
          <w:color w:val="000000" w:themeColor="text1"/>
          <w:lang w:val="en-GB"/>
        </w:rPr>
        <w:t xml:space="preserve"> should </w:t>
      </w:r>
      <w:r w:rsidRPr="00F31509">
        <w:rPr>
          <w:rFonts w:asciiTheme="majorBidi" w:eastAsia="Times New Roman" w:hAnsiTheme="majorBidi" w:cstheme="majorBidi"/>
          <w:color w:val="000000" w:themeColor="text1"/>
          <w:lang w:val="en-GB"/>
        </w:rPr>
        <w:t xml:space="preserve">missing data/conversion factors/etc. be imputed. But while imputation cannot replace measurement, there are wide differences in the suitability of imputation methods. Good imputation methods are not only necessary to generate missing information, they can also be used to triangulate measured information and potentially discover inconsistencies in measured information. The feed use imputation method for instance offers several options for consistency checks and quality control (see </w:t>
      </w:r>
      <w:r w:rsidR="00E85A3D" w:rsidRPr="00F31509">
        <w:rPr>
          <w:rFonts w:asciiTheme="majorBidi" w:eastAsia="Times New Roman" w:hAnsiTheme="majorBidi" w:cstheme="majorBidi"/>
          <w:color w:val="000000" w:themeColor="text1"/>
          <w:lang w:val="en-GB"/>
        </w:rPr>
        <w:t xml:space="preserve">feed </w:t>
      </w:r>
      <w:r w:rsidRPr="00F31509">
        <w:rPr>
          <w:rFonts w:asciiTheme="majorBidi" w:eastAsia="Times New Roman" w:hAnsiTheme="majorBidi" w:cstheme="majorBidi"/>
          <w:color w:val="000000" w:themeColor="text1"/>
          <w:lang w:val="en-GB"/>
        </w:rPr>
        <w:t xml:space="preserve">section </w:t>
      </w:r>
      <w:r w:rsidR="00E85A3D" w:rsidRPr="00F31509">
        <w:rPr>
          <w:rFonts w:asciiTheme="majorBidi" w:eastAsia="Times New Roman" w:hAnsiTheme="majorBidi" w:cstheme="majorBidi"/>
          <w:color w:val="000000" w:themeColor="text1"/>
          <w:lang w:val="en-GB"/>
        </w:rPr>
        <w:t xml:space="preserve">on page </w:t>
      </w:r>
      <w:r w:rsidR="00846B16" w:rsidRPr="00F31509">
        <w:rPr>
          <w:rFonts w:asciiTheme="majorBidi" w:hAnsiTheme="majorBidi" w:cstheme="majorBidi"/>
          <w:lang w:val="en-GB"/>
        </w:rPr>
        <w:fldChar w:fldCharType="begin"/>
      </w:r>
      <w:r w:rsidR="00E85A3D" w:rsidRPr="00F31509">
        <w:rPr>
          <w:rFonts w:asciiTheme="majorBidi" w:hAnsiTheme="majorBidi" w:cstheme="majorBidi"/>
          <w:color w:val="000000" w:themeColor="text1"/>
          <w:szCs w:val="24"/>
          <w:lang w:val="en-GB"/>
        </w:rPr>
        <w:instrText xml:space="preserve"> PAGEREF _Ref428814109 \h </w:instrText>
      </w:r>
      <w:r w:rsidR="00846B16" w:rsidRPr="00F31509">
        <w:rPr>
          <w:rFonts w:asciiTheme="majorBidi" w:hAnsiTheme="majorBidi" w:cstheme="majorBidi"/>
          <w:lang w:val="en-GB"/>
        </w:rPr>
      </w:r>
      <w:r w:rsidR="00846B16" w:rsidRPr="00F31509">
        <w:rPr>
          <w:rFonts w:asciiTheme="majorBidi" w:hAnsiTheme="majorBidi" w:cstheme="majorBidi"/>
          <w:color w:val="000000" w:themeColor="text1"/>
          <w:szCs w:val="24"/>
          <w:lang w:val="en-GB"/>
        </w:rPr>
        <w:fldChar w:fldCharType="separate"/>
      </w:r>
      <w:r w:rsidR="000B360D" w:rsidRPr="00F31509">
        <w:rPr>
          <w:rFonts w:asciiTheme="majorBidi" w:eastAsia="Times New Roman" w:hAnsiTheme="majorBidi" w:cstheme="majorBidi"/>
          <w:noProof/>
          <w:color w:val="000000" w:themeColor="text1"/>
          <w:lang w:val="en-GB"/>
        </w:rPr>
        <w:t>30</w:t>
      </w:r>
      <w:r w:rsidR="00846B16" w:rsidRPr="00F31509">
        <w:rPr>
          <w:rFonts w:asciiTheme="majorBidi" w:hAnsiTheme="majorBidi" w:cstheme="majorBidi"/>
          <w:lang w:val="en-GB"/>
        </w:rPr>
        <w:fldChar w:fldCharType="end"/>
      </w:r>
      <w:r w:rsidRPr="00F31509">
        <w:rPr>
          <w:rFonts w:asciiTheme="majorBidi" w:eastAsia="Times New Roman" w:hAnsiTheme="majorBidi" w:cstheme="majorBidi"/>
          <w:color w:val="000000" w:themeColor="text1"/>
          <w:lang w:val="en-GB"/>
        </w:rPr>
        <w:t xml:space="preserve">). </w:t>
      </w:r>
    </w:p>
    <w:p w14:paraId="585B1D8D" w14:textId="77777777" w:rsidR="004F65E4" w:rsidRPr="00C64220" w:rsidRDefault="004F65E4" w:rsidP="004F65E4">
      <w:pPr>
        <w:spacing w:after="0"/>
        <w:jc w:val="both"/>
        <w:rPr>
          <w:rFonts w:asciiTheme="majorBidi" w:hAnsiTheme="majorBidi"/>
          <w:color w:val="000000" w:themeColor="text1"/>
          <w:lang w:val="en-GB"/>
        </w:rPr>
      </w:pPr>
    </w:p>
    <w:p w14:paraId="3A8983C3" w14:textId="44AA923B" w:rsidR="004F65E4" w:rsidRPr="00C64220" w:rsidRDefault="004F65E4" w:rsidP="004F65E4">
      <w:pPr>
        <w:spacing w:after="0"/>
        <w:jc w:val="both"/>
        <w:rPr>
          <w:rFonts w:asciiTheme="majorBidi" w:hAnsiTheme="majorBidi"/>
          <w:color w:val="000000" w:themeColor="text1"/>
          <w:lang w:val="en-GB"/>
        </w:rPr>
      </w:pPr>
      <w:r w:rsidRPr="00C64220">
        <w:rPr>
          <w:rFonts w:asciiTheme="majorBidi" w:hAnsiTheme="majorBidi"/>
          <w:color w:val="000000" w:themeColor="text1"/>
          <w:lang w:val="en-GB"/>
        </w:rPr>
        <w:t xml:space="preserve">In order to improve availability and comparability, data are also collected from other sources such as National Official Publications (general and agricultural yearbooks, monthly bulletins) international </w:t>
      </w:r>
      <w:r w:rsidRPr="00F31509">
        <w:rPr>
          <w:rFonts w:asciiTheme="majorBidi" w:hAnsiTheme="majorBidi" w:cstheme="majorBidi"/>
          <w:bCs/>
          <w:color w:val="000000" w:themeColor="text1"/>
          <w:szCs w:val="24"/>
          <w:lang w:val="en-GB"/>
        </w:rPr>
        <w:t>databases</w:t>
      </w:r>
      <w:r w:rsidRPr="00C64220">
        <w:rPr>
          <w:rFonts w:asciiTheme="majorBidi" w:hAnsiTheme="majorBidi"/>
          <w:color w:val="000000" w:themeColor="text1"/>
          <w:lang w:val="en-GB"/>
        </w:rPr>
        <w:t xml:space="preserve"> (EUROSTAT, OECD), or from FAO and UN reports based on missions to countries. In the recent past, the FAO Statistics Division also organized ad-hoc workshops on five continents to present the FAO data collection process to the countries, and to solicit their help in enhancing the overall data reliability, as well as in strengthening data timeliness and the coherence of the series. </w:t>
      </w:r>
      <w:r w:rsidR="00CA0A85" w:rsidRPr="009C265F">
        <w:rPr>
          <w:rFonts w:asciiTheme="majorBidi" w:hAnsiTheme="majorBidi" w:cstheme="majorBidi"/>
          <w:bCs/>
          <w:sz w:val="24"/>
          <w:szCs w:val="24"/>
        </w:rPr>
        <w:t>As a result, the number of questionnaires returned increased sharply, in particular in Africa, where the response rate doubled. It should be noted that the main producing countries provide data through the annual questionnaire and that, as a consequence, a large share of agricultural production in FAOSTAT is based on official figures.</w:t>
      </w:r>
    </w:p>
    <w:p w14:paraId="4890AC00" w14:textId="77777777" w:rsidR="004240BF" w:rsidRPr="00C64220" w:rsidRDefault="004240BF" w:rsidP="004F65E4">
      <w:pPr>
        <w:spacing w:after="0"/>
        <w:jc w:val="both"/>
        <w:rPr>
          <w:rFonts w:asciiTheme="majorBidi" w:hAnsiTheme="majorBidi"/>
          <w:color w:val="000000" w:themeColor="text1"/>
          <w:lang w:val="en-GB"/>
        </w:rPr>
      </w:pPr>
    </w:p>
    <w:p w14:paraId="1D1161A2" w14:textId="77777777" w:rsidR="00CA0A85" w:rsidRPr="009C265F" w:rsidRDefault="0015405C" w:rsidP="0035442D">
      <w:pPr>
        <w:spacing w:after="0"/>
        <w:jc w:val="both"/>
        <w:rPr>
          <w:rFonts w:asciiTheme="majorBidi" w:hAnsiTheme="majorBidi" w:cstheme="majorBidi"/>
          <w:sz w:val="24"/>
          <w:szCs w:val="24"/>
        </w:rPr>
      </w:pPr>
      <w:r>
        <w:rPr>
          <w:rFonts w:asciiTheme="majorBidi" w:hAnsiTheme="majorBidi" w:cstheme="majorBidi"/>
          <w:sz w:val="24"/>
          <w:szCs w:val="24"/>
          <w:highlight w:val="yellow"/>
        </w:rPr>
        <w:fldChar w:fldCharType="begin"/>
      </w:r>
      <w:r w:rsidR="00CA0A85">
        <w:rPr>
          <w:rFonts w:asciiTheme="majorBidi" w:hAnsiTheme="majorBidi" w:cstheme="majorBidi"/>
          <w:sz w:val="24"/>
          <w:szCs w:val="24"/>
        </w:rPr>
        <w:instrText xml:space="preserve"> REF _Ref420068844 \h </w:instrText>
      </w:r>
      <w:r>
        <w:rPr>
          <w:rFonts w:asciiTheme="majorBidi" w:hAnsiTheme="majorBidi" w:cstheme="majorBidi"/>
          <w:sz w:val="24"/>
          <w:szCs w:val="24"/>
          <w:highlight w:val="yellow"/>
        </w:rPr>
      </w:r>
      <w:r>
        <w:rPr>
          <w:rFonts w:asciiTheme="majorBidi" w:hAnsiTheme="majorBidi" w:cstheme="majorBidi"/>
          <w:sz w:val="24"/>
          <w:szCs w:val="24"/>
          <w:highlight w:val="yellow"/>
        </w:rPr>
        <w:fldChar w:fldCharType="separate"/>
      </w:r>
      <w:r w:rsidR="00CA0A85" w:rsidRPr="00567C40">
        <w:rPr>
          <w:rFonts w:ascii="Times New Roman" w:hAnsi="Times New Roman" w:cs="Times New Roman"/>
        </w:rPr>
        <w:t xml:space="preserve">Table </w:t>
      </w:r>
      <w:r w:rsidR="00CA0A85">
        <w:rPr>
          <w:rFonts w:ascii="Times New Roman" w:hAnsi="Times New Roman" w:cs="Times New Roman"/>
          <w:b/>
          <w:noProof/>
        </w:rPr>
        <w:t>1</w:t>
      </w:r>
      <w:r>
        <w:rPr>
          <w:rFonts w:asciiTheme="majorBidi" w:hAnsiTheme="majorBidi" w:cstheme="majorBidi"/>
          <w:sz w:val="24"/>
          <w:szCs w:val="24"/>
          <w:highlight w:val="yellow"/>
        </w:rPr>
        <w:fldChar w:fldCharType="end"/>
      </w:r>
      <w:r w:rsidR="00CA0A85">
        <w:rPr>
          <w:rFonts w:asciiTheme="majorBidi" w:hAnsiTheme="majorBidi" w:cstheme="majorBidi"/>
          <w:sz w:val="24"/>
          <w:szCs w:val="24"/>
        </w:rPr>
        <w:t xml:space="preserve"> </w:t>
      </w:r>
      <w:r w:rsidR="00CA0A85" w:rsidRPr="009C265F">
        <w:rPr>
          <w:rFonts w:asciiTheme="majorBidi" w:hAnsiTheme="majorBidi" w:cstheme="majorBidi"/>
          <w:sz w:val="24"/>
          <w:szCs w:val="24"/>
        </w:rPr>
        <w:t xml:space="preserve">below provides an overview of the return rates of the production questionnaire over the past 10 years. It also includes an indication of the completeness of the questionnaire for those countries that return the questionnaire to FAO. </w:t>
      </w:r>
    </w:p>
    <w:p w14:paraId="3EDB39A7" w14:textId="77777777" w:rsidR="00CA0A85" w:rsidRPr="009C265F" w:rsidRDefault="00CA0A85" w:rsidP="0035442D">
      <w:pPr>
        <w:spacing w:after="0"/>
        <w:jc w:val="both"/>
        <w:rPr>
          <w:rFonts w:asciiTheme="majorBidi" w:hAnsiTheme="majorBidi" w:cstheme="majorBidi"/>
          <w:sz w:val="24"/>
          <w:szCs w:val="24"/>
        </w:rPr>
      </w:pPr>
    </w:p>
    <w:p w14:paraId="4DFED470" w14:textId="0DCBF8D8" w:rsidR="00CA0A85" w:rsidRPr="00C64220" w:rsidRDefault="00CA0A85" w:rsidP="00C64220">
      <w:pPr>
        <w:spacing w:after="0"/>
        <w:jc w:val="both"/>
        <w:rPr>
          <w:rFonts w:asciiTheme="majorBidi" w:hAnsiTheme="majorBidi"/>
          <w:color w:val="000000" w:themeColor="text1"/>
          <w:lang w:val="en-GB"/>
        </w:rPr>
      </w:pPr>
      <w:bookmarkStart w:id="5" w:name="_Ref420068844"/>
      <w:r w:rsidRPr="00567C40">
        <w:rPr>
          <w:rFonts w:ascii="Times New Roman" w:hAnsi="Times New Roman" w:cs="Times New Roman"/>
        </w:rPr>
        <w:t xml:space="preserve">Table </w:t>
      </w:r>
      <w:r w:rsidR="0015405C" w:rsidRPr="00567C40">
        <w:rPr>
          <w:rFonts w:ascii="Times New Roman" w:hAnsi="Times New Roman" w:cs="Times New Roman"/>
          <w:b/>
        </w:rPr>
        <w:fldChar w:fldCharType="begin"/>
      </w:r>
      <w:r w:rsidRPr="00567C40">
        <w:rPr>
          <w:rFonts w:ascii="Times New Roman" w:hAnsi="Times New Roman" w:cs="Times New Roman"/>
        </w:rPr>
        <w:instrText xml:space="preserve"> SEQ Table \* ARABIC </w:instrText>
      </w:r>
      <w:r w:rsidR="0015405C" w:rsidRPr="00567C40">
        <w:rPr>
          <w:rFonts w:ascii="Times New Roman" w:hAnsi="Times New Roman" w:cs="Times New Roman"/>
          <w:b/>
        </w:rPr>
        <w:fldChar w:fldCharType="separate"/>
      </w:r>
      <w:r>
        <w:rPr>
          <w:rFonts w:ascii="Times New Roman" w:hAnsi="Times New Roman" w:cs="Times New Roman"/>
          <w:noProof/>
        </w:rPr>
        <w:t>1</w:t>
      </w:r>
      <w:r w:rsidR="0015405C" w:rsidRPr="00567C40">
        <w:rPr>
          <w:rFonts w:ascii="Times New Roman" w:hAnsi="Times New Roman" w:cs="Times New Roman"/>
          <w:b/>
        </w:rPr>
        <w:fldChar w:fldCharType="end"/>
      </w:r>
      <w:bookmarkEnd w:id="5"/>
      <w:r w:rsidRPr="00567C40">
        <w:rPr>
          <w:rFonts w:ascii="Times New Roman" w:hAnsi="Times New Roman" w:cs="Times New Roman"/>
        </w:rPr>
        <w:t xml:space="preserve">: Response rates </w:t>
      </w:r>
      <w:r w:rsidR="00C64220">
        <w:rPr>
          <w:rFonts w:ascii="Times New Roman" w:hAnsi="Times New Roman" w:cs="Times New Roman"/>
        </w:rPr>
        <w:t>t</w:t>
      </w:r>
      <w:r w:rsidR="004F65E4" w:rsidRPr="00C64220">
        <w:rPr>
          <w:rFonts w:asciiTheme="majorBidi" w:hAnsiTheme="majorBidi"/>
          <w:color w:val="000000" w:themeColor="text1"/>
          <w:lang w:val="en-GB"/>
        </w:rPr>
        <w:t xml:space="preserve">o </w:t>
      </w:r>
      <w:r w:rsidRPr="00567C40">
        <w:rPr>
          <w:rFonts w:ascii="Times New Roman" w:hAnsi="Times New Roman" w:cs="Times New Roman"/>
        </w:rPr>
        <w:t>the FAO questionnaire.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600" w:firstRow="0" w:lastRow="0" w:firstColumn="0" w:lastColumn="0" w:noHBand="1" w:noVBand="1"/>
      </w:tblPr>
      <w:tblGrid>
        <w:gridCol w:w="931"/>
        <w:gridCol w:w="444"/>
        <w:gridCol w:w="443"/>
        <w:gridCol w:w="443"/>
        <w:gridCol w:w="443"/>
        <w:gridCol w:w="443"/>
        <w:gridCol w:w="443"/>
        <w:gridCol w:w="443"/>
        <w:gridCol w:w="443"/>
        <w:gridCol w:w="443"/>
        <w:gridCol w:w="443"/>
        <w:gridCol w:w="527"/>
        <w:gridCol w:w="443"/>
        <w:gridCol w:w="527"/>
        <w:gridCol w:w="443"/>
        <w:gridCol w:w="527"/>
        <w:gridCol w:w="443"/>
        <w:gridCol w:w="527"/>
        <w:gridCol w:w="443"/>
      </w:tblGrid>
      <w:tr w:rsidR="00CA0A85" w:rsidRPr="009C265F" w14:paraId="29B26D62" w14:textId="77777777" w:rsidTr="00900929">
        <w:tc>
          <w:tcPr>
            <w:tcW w:w="0" w:type="auto"/>
            <w:noWrap/>
            <w:hideMark/>
          </w:tcPr>
          <w:p w14:paraId="4428A687" w14:textId="77777777" w:rsidR="00CA0A85" w:rsidRPr="00B02C21" w:rsidRDefault="00CA0A85" w:rsidP="0035442D">
            <w:pPr>
              <w:keepNext/>
              <w:spacing w:after="0"/>
              <w:jc w:val="center"/>
              <w:rPr>
                <w:rFonts w:asciiTheme="majorBidi" w:hAnsiTheme="majorBidi" w:cstheme="majorBidi"/>
              </w:rPr>
            </w:pPr>
          </w:p>
        </w:tc>
        <w:tc>
          <w:tcPr>
            <w:tcW w:w="0" w:type="auto"/>
            <w:gridSpan w:val="2"/>
            <w:noWrap/>
            <w:hideMark/>
          </w:tcPr>
          <w:p w14:paraId="66895AB6"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2005</w:t>
            </w:r>
          </w:p>
        </w:tc>
        <w:tc>
          <w:tcPr>
            <w:tcW w:w="0" w:type="auto"/>
            <w:gridSpan w:val="2"/>
            <w:noWrap/>
            <w:hideMark/>
          </w:tcPr>
          <w:p w14:paraId="3E69F7DF"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2006</w:t>
            </w:r>
          </w:p>
        </w:tc>
        <w:tc>
          <w:tcPr>
            <w:tcW w:w="0" w:type="auto"/>
            <w:gridSpan w:val="2"/>
            <w:noWrap/>
            <w:hideMark/>
          </w:tcPr>
          <w:p w14:paraId="0256F43E"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2007</w:t>
            </w:r>
          </w:p>
        </w:tc>
        <w:tc>
          <w:tcPr>
            <w:tcW w:w="0" w:type="auto"/>
            <w:gridSpan w:val="2"/>
            <w:noWrap/>
            <w:hideMark/>
          </w:tcPr>
          <w:p w14:paraId="5CE493E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2008</w:t>
            </w:r>
          </w:p>
        </w:tc>
        <w:tc>
          <w:tcPr>
            <w:tcW w:w="0" w:type="auto"/>
            <w:gridSpan w:val="2"/>
            <w:noWrap/>
            <w:hideMark/>
          </w:tcPr>
          <w:p w14:paraId="480B43FD"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2009</w:t>
            </w:r>
          </w:p>
        </w:tc>
        <w:tc>
          <w:tcPr>
            <w:tcW w:w="0" w:type="auto"/>
            <w:gridSpan w:val="2"/>
            <w:noWrap/>
            <w:hideMark/>
          </w:tcPr>
          <w:p w14:paraId="733C126E"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2010</w:t>
            </w:r>
          </w:p>
        </w:tc>
        <w:tc>
          <w:tcPr>
            <w:tcW w:w="0" w:type="auto"/>
            <w:gridSpan w:val="2"/>
            <w:noWrap/>
            <w:hideMark/>
          </w:tcPr>
          <w:p w14:paraId="629BF7C6"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2011</w:t>
            </w:r>
          </w:p>
        </w:tc>
        <w:tc>
          <w:tcPr>
            <w:tcW w:w="0" w:type="auto"/>
            <w:gridSpan w:val="2"/>
            <w:noWrap/>
            <w:hideMark/>
          </w:tcPr>
          <w:p w14:paraId="147D63D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2012</w:t>
            </w:r>
          </w:p>
        </w:tc>
        <w:tc>
          <w:tcPr>
            <w:tcW w:w="0" w:type="auto"/>
            <w:gridSpan w:val="2"/>
            <w:noWrap/>
            <w:hideMark/>
          </w:tcPr>
          <w:p w14:paraId="296BDAB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b/>
                <w:bCs/>
              </w:rPr>
              <w:t>2013</w:t>
            </w:r>
          </w:p>
        </w:tc>
      </w:tr>
      <w:tr w:rsidR="00CA0A85" w:rsidRPr="009C265F" w14:paraId="38DDBEE5" w14:textId="77777777" w:rsidTr="00900929">
        <w:tc>
          <w:tcPr>
            <w:tcW w:w="0" w:type="auto"/>
            <w:noWrap/>
            <w:hideMark/>
          </w:tcPr>
          <w:p w14:paraId="3D1B0658" w14:textId="77777777" w:rsidR="00CA0A85" w:rsidRPr="00B02C21" w:rsidRDefault="00CA0A85" w:rsidP="0035442D">
            <w:pPr>
              <w:keepNext/>
              <w:spacing w:after="0"/>
              <w:jc w:val="both"/>
              <w:rPr>
                <w:rFonts w:asciiTheme="majorBidi" w:hAnsiTheme="majorBidi" w:cstheme="majorBidi"/>
              </w:rPr>
            </w:pPr>
          </w:p>
        </w:tc>
        <w:tc>
          <w:tcPr>
            <w:tcW w:w="0" w:type="auto"/>
            <w:noWrap/>
            <w:hideMark/>
          </w:tcPr>
          <w:p w14:paraId="50CF2B38"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36B9E799"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14F6B3C6"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575B6894"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68C7D1B3"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54C4BB5C"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1A549184"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395F274E"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1273B793"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7C564CE1"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15D042B6"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719BF40A"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06EE1F1E"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782C828F"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5E999EC9"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466D6228"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c>
          <w:tcPr>
            <w:tcW w:w="0" w:type="auto"/>
            <w:noWrap/>
            <w:hideMark/>
          </w:tcPr>
          <w:p w14:paraId="6D5B69E7"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RC</w:t>
            </w:r>
          </w:p>
        </w:tc>
        <w:tc>
          <w:tcPr>
            <w:tcW w:w="0" w:type="auto"/>
            <w:noWrap/>
            <w:hideMark/>
          </w:tcPr>
          <w:p w14:paraId="66FAA6CC" w14:textId="77777777" w:rsidR="00CA0A85" w:rsidRPr="00B02C21" w:rsidRDefault="00CA0A85" w:rsidP="0035442D">
            <w:pPr>
              <w:keepNext/>
              <w:spacing w:after="0"/>
              <w:jc w:val="center"/>
              <w:rPr>
                <w:rFonts w:asciiTheme="majorBidi" w:hAnsiTheme="majorBidi" w:cstheme="majorBidi"/>
                <w:sz w:val="18"/>
                <w:szCs w:val="18"/>
              </w:rPr>
            </w:pPr>
            <w:r w:rsidRPr="00B02C21">
              <w:rPr>
                <w:rFonts w:asciiTheme="majorBidi" w:hAnsiTheme="majorBidi" w:cstheme="majorBidi"/>
                <w:sz w:val="18"/>
                <w:szCs w:val="18"/>
              </w:rPr>
              <w:t>RR</w:t>
            </w:r>
          </w:p>
        </w:tc>
      </w:tr>
      <w:tr w:rsidR="00CA0A85" w:rsidRPr="009C265F" w14:paraId="5F9FA603" w14:textId="77777777" w:rsidTr="00900929">
        <w:tc>
          <w:tcPr>
            <w:tcW w:w="0" w:type="auto"/>
            <w:noWrap/>
            <w:hideMark/>
          </w:tcPr>
          <w:p w14:paraId="2DF1286A" w14:textId="77777777" w:rsidR="00CA0A85" w:rsidRPr="00B02C21" w:rsidRDefault="00CA0A85" w:rsidP="0035442D">
            <w:pPr>
              <w:keepNext/>
              <w:spacing w:after="0"/>
              <w:jc w:val="both"/>
              <w:rPr>
                <w:rFonts w:asciiTheme="majorBidi" w:hAnsiTheme="majorBidi" w:cstheme="majorBidi"/>
              </w:rPr>
            </w:pPr>
            <w:r w:rsidRPr="00B02C21">
              <w:rPr>
                <w:rFonts w:asciiTheme="majorBidi" w:hAnsiTheme="majorBidi" w:cstheme="majorBidi"/>
              </w:rPr>
              <w:t>Africa</w:t>
            </w:r>
          </w:p>
        </w:tc>
        <w:tc>
          <w:tcPr>
            <w:tcW w:w="0" w:type="auto"/>
            <w:noWrap/>
            <w:hideMark/>
          </w:tcPr>
          <w:p w14:paraId="17A8407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8</w:t>
            </w:r>
          </w:p>
        </w:tc>
        <w:tc>
          <w:tcPr>
            <w:tcW w:w="0" w:type="auto"/>
            <w:noWrap/>
            <w:hideMark/>
          </w:tcPr>
          <w:p w14:paraId="2CBD62BB"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15</w:t>
            </w:r>
          </w:p>
        </w:tc>
        <w:tc>
          <w:tcPr>
            <w:tcW w:w="0" w:type="auto"/>
            <w:noWrap/>
            <w:hideMark/>
          </w:tcPr>
          <w:p w14:paraId="7881696F"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16</w:t>
            </w:r>
          </w:p>
        </w:tc>
        <w:tc>
          <w:tcPr>
            <w:tcW w:w="0" w:type="auto"/>
            <w:noWrap/>
            <w:hideMark/>
          </w:tcPr>
          <w:p w14:paraId="17B6CECC"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30</w:t>
            </w:r>
          </w:p>
        </w:tc>
        <w:tc>
          <w:tcPr>
            <w:tcW w:w="0" w:type="auto"/>
            <w:noWrap/>
            <w:hideMark/>
          </w:tcPr>
          <w:p w14:paraId="5B282B2B"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20</w:t>
            </w:r>
          </w:p>
        </w:tc>
        <w:tc>
          <w:tcPr>
            <w:tcW w:w="0" w:type="auto"/>
            <w:noWrap/>
            <w:hideMark/>
          </w:tcPr>
          <w:p w14:paraId="2F0D004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38</w:t>
            </w:r>
          </w:p>
        </w:tc>
        <w:tc>
          <w:tcPr>
            <w:tcW w:w="0" w:type="auto"/>
            <w:noWrap/>
            <w:hideMark/>
          </w:tcPr>
          <w:p w14:paraId="20CFFCE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18</w:t>
            </w:r>
          </w:p>
        </w:tc>
        <w:tc>
          <w:tcPr>
            <w:tcW w:w="0" w:type="auto"/>
            <w:noWrap/>
            <w:hideMark/>
          </w:tcPr>
          <w:p w14:paraId="66261FB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34</w:t>
            </w:r>
          </w:p>
        </w:tc>
        <w:tc>
          <w:tcPr>
            <w:tcW w:w="0" w:type="auto"/>
            <w:noWrap/>
            <w:hideMark/>
          </w:tcPr>
          <w:p w14:paraId="5F9B2AE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14</w:t>
            </w:r>
          </w:p>
        </w:tc>
        <w:tc>
          <w:tcPr>
            <w:tcW w:w="0" w:type="auto"/>
            <w:noWrap/>
            <w:hideMark/>
          </w:tcPr>
          <w:p w14:paraId="5ECA036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27</w:t>
            </w:r>
          </w:p>
        </w:tc>
        <w:tc>
          <w:tcPr>
            <w:tcW w:w="0" w:type="auto"/>
            <w:noWrap/>
            <w:hideMark/>
          </w:tcPr>
          <w:p w14:paraId="06F1BA06"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30</w:t>
            </w:r>
          </w:p>
        </w:tc>
        <w:tc>
          <w:tcPr>
            <w:tcW w:w="0" w:type="auto"/>
            <w:noWrap/>
            <w:hideMark/>
          </w:tcPr>
          <w:p w14:paraId="027A3AB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58</w:t>
            </w:r>
          </w:p>
        </w:tc>
        <w:tc>
          <w:tcPr>
            <w:tcW w:w="0" w:type="auto"/>
            <w:noWrap/>
            <w:hideMark/>
          </w:tcPr>
          <w:p w14:paraId="262B63B6"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26</w:t>
            </w:r>
          </w:p>
        </w:tc>
        <w:tc>
          <w:tcPr>
            <w:tcW w:w="0" w:type="auto"/>
            <w:noWrap/>
            <w:hideMark/>
          </w:tcPr>
          <w:p w14:paraId="699CFFCE"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50</w:t>
            </w:r>
          </w:p>
        </w:tc>
        <w:tc>
          <w:tcPr>
            <w:tcW w:w="0" w:type="auto"/>
            <w:noWrap/>
            <w:hideMark/>
          </w:tcPr>
          <w:p w14:paraId="470E65A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32</w:t>
            </w:r>
          </w:p>
        </w:tc>
        <w:tc>
          <w:tcPr>
            <w:tcW w:w="0" w:type="auto"/>
            <w:noWrap/>
            <w:hideMark/>
          </w:tcPr>
          <w:p w14:paraId="0E5E1C53"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60</w:t>
            </w:r>
          </w:p>
        </w:tc>
        <w:tc>
          <w:tcPr>
            <w:tcW w:w="0" w:type="auto"/>
            <w:noWrap/>
            <w:hideMark/>
          </w:tcPr>
          <w:p w14:paraId="4B71442A"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32</w:t>
            </w:r>
          </w:p>
        </w:tc>
        <w:tc>
          <w:tcPr>
            <w:tcW w:w="0" w:type="auto"/>
            <w:noWrap/>
            <w:hideMark/>
          </w:tcPr>
          <w:p w14:paraId="5350D8F2"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60</w:t>
            </w:r>
          </w:p>
        </w:tc>
      </w:tr>
      <w:tr w:rsidR="00CA0A85" w:rsidRPr="009C265F" w14:paraId="2C94BDEE" w14:textId="77777777" w:rsidTr="00900929">
        <w:tc>
          <w:tcPr>
            <w:tcW w:w="0" w:type="auto"/>
            <w:noWrap/>
            <w:hideMark/>
          </w:tcPr>
          <w:p w14:paraId="0AB0A2BA" w14:textId="77777777" w:rsidR="00CA0A85" w:rsidRPr="00B02C21" w:rsidRDefault="00CA0A85" w:rsidP="0035442D">
            <w:pPr>
              <w:keepNext/>
              <w:spacing w:after="0"/>
              <w:jc w:val="both"/>
              <w:rPr>
                <w:rFonts w:asciiTheme="majorBidi" w:hAnsiTheme="majorBidi" w:cstheme="majorBidi"/>
              </w:rPr>
            </w:pPr>
            <w:r w:rsidRPr="00B02C21">
              <w:rPr>
                <w:rFonts w:asciiTheme="majorBidi" w:hAnsiTheme="majorBidi" w:cstheme="majorBidi"/>
              </w:rPr>
              <w:t>America</w:t>
            </w:r>
          </w:p>
        </w:tc>
        <w:tc>
          <w:tcPr>
            <w:tcW w:w="0" w:type="auto"/>
            <w:noWrap/>
            <w:hideMark/>
          </w:tcPr>
          <w:p w14:paraId="355F60AF"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15</w:t>
            </w:r>
          </w:p>
        </w:tc>
        <w:tc>
          <w:tcPr>
            <w:tcW w:w="0" w:type="auto"/>
            <w:noWrap/>
            <w:hideMark/>
          </w:tcPr>
          <w:p w14:paraId="270CEC5F"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36</w:t>
            </w:r>
          </w:p>
        </w:tc>
        <w:tc>
          <w:tcPr>
            <w:tcW w:w="0" w:type="auto"/>
            <w:noWrap/>
            <w:hideMark/>
          </w:tcPr>
          <w:p w14:paraId="35D4C756"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17</w:t>
            </w:r>
          </w:p>
        </w:tc>
        <w:tc>
          <w:tcPr>
            <w:tcW w:w="0" w:type="auto"/>
            <w:noWrap/>
            <w:hideMark/>
          </w:tcPr>
          <w:p w14:paraId="3EF00B61"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41</w:t>
            </w:r>
          </w:p>
        </w:tc>
        <w:tc>
          <w:tcPr>
            <w:tcW w:w="0" w:type="auto"/>
            <w:noWrap/>
            <w:hideMark/>
          </w:tcPr>
          <w:p w14:paraId="19F1599D"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12</w:t>
            </w:r>
          </w:p>
        </w:tc>
        <w:tc>
          <w:tcPr>
            <w:tcW w:w="0" w:type="auto"/>
            <w:noWrap/>
            <w:hideMark/>
          </w:tcPr>
          <w:p w14:paraId="5B07998D"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28</w:t>
            </w:r>
          </w:p>
        </w:tc>
        <w:tc>
          <w:tcPr>
            <w:tcW w:w="0" w:type="auto"/>
            <w:noWrap/>
            <w:hideMark/>
          </w:tcPr>
          <w:p w14:paraId="4D9A94EE"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15</w:t>
            </w:r>
          </w:p>
        </w:tc>
        <w:tc>
          <w:tcPr>
            <w:tcW w:w="0" w:type="auto"/>
            <w:noWrap/>
            <w:hideMark/>
          </w:tcPr>
          <w:p w14:paraId="3E505F1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35</w:t>
            </w:r>
          </w:p>
        </w:tc>
        <w:tc>
          <w:tcPr>
            <w:tcW w:w="0" w:type="auto"/>
            <w:noWrap/>
            <w:hideMark/>
          </w:tcPr>
          <w:p w14:paraId="2C5C5C55"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15</w:t>
            </w:r>
          </w:p>
        </w:tc>
        <w:tc>
          <w:tcPr>
            <w:tcW w:w="0" w:type="auto"/>
            <w:noWrap/>
            <w:hideMark/>
          </w:tcPr>
          <w:p w14:paraId="6E4EE91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36</w:t>
            </w:r>
          </w:p>
        </w:tc>
        <w:tc>
          <w:tcPr>
            <w:tcW w:w="0" w:type="auto"/>
            <w:noWrap/>
            <w:hideMark/>
          </w:tcPr>
          <w:p w14:paraId="64510ABE"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16</w:t>
            </w:r>
          </w:p>
        </w:tc>
        <w:tc>
          <w:tcPr>
            <w:tcW w:w="0" w:type="auto"/>
            <w:noWrap/>
            <w:hideMark/>
          </w:tcPr>
          <w:p w14:paraId="141610BD"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38</w:t>
            </w:r>
          </w:p>
        </w:tc>
        <w:tc>
          <w:tcPr>
            <w:tcW w:w="0" w:type="auto"/>
            <w:noWrap/>
            <w:hideMark/>
          </w:tcPr>
          <w:p w14:paraId="2D8CE3D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17</w:t>
            </w:r>
          </w:p>
        </w:tc>
        <w:tc>
          <w:tcPr>
            <w:tcW w:w="0" w:type="auto"/>
            <w:noWrap/>
            <w:hideMark/>
          </w:tcPr>
          <w:p w14:paraId="110DD6B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40</w:t>
            </w:r>
          </w:p>
        </w:tc>
        <w:tc>
          <w:tcPr>
            <w:tcW w:w="0" w:type="auto"/>
            <w:noWrap/>
            <w:hideMark/>
          </w:tcPr>
          <w:p w14:paraId="5AF3375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16</w:t>
            </w:r>
          </w:p>
        </w:tc>
        <w:tc>
          <w:tcPr>
            <w:tcW w:w="0" w:type="auto"/>
            <w:noWrap/>
            <w:hideMark/>
          </w:tcPr>
          <w:p w14:paraId="3F9F176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50</w:t>
            </w:r>
          </w:p>
        </w:tc>
        <w:tc>
          <w:tcPr>
            <w:tcW w:w="0" w:type="auto"/>
            <w:noWrap/>
            <w:hideMark/>
          </w:tcPr>
          <w:p w14:paraId="55512ACC"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17</w:t>
            </w:r>
          </w:p>
        </w:tc>
        <w:tc>
          <w:tcPr>
            <w:tcW w:w="0" w:type="auto"/>
            <w:noWrap/>
            <w:hideMark/>
          </w:tcPr>
          <w:p w14:paraId="25E3BB4A"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53</w:t>
            </w:r>
          </w:p>
        </w:tc>
      </w:tr>
      <w:tr w:rsidR="00CA0A85" w:rsidRPr="009C265F" w14:paraId="0DDD4CA4" w14:textId="77777777" w:rsidTr="00900929">
        <w:tc>
          <w:tcPr>
            <w:tcW w:w="0" w:type="auto"/>
            <w:noWrap/>
            <w:hideMark/>
          </w:tcPr>
          <w:p w14:paraId="61472834" w14:textId="77777777" w:rsidR="00CA0A85" w:rsidRPr="00B02C21" w:rsidRDefault="00CA0A85" w:rsidP="0035442D">
            <w:pPr>
              <w:keepNext/>
              <w:spacing w:after="0"/>
              <w:jc w:val="both"/>
              <w:rPr>
                <w:rFonts w:asciiTheme="majorBidi" w:hAnsiTheme="majorBidi" w:cstheme="majorBidi"/>
              </w:rPr>
            </w:pPr>
            <w:r w:rsidRPr="00B02C21">
              <w:rPr>
                <w:rFonts w:asciiTheme="majorBidi" w:hAnsiTheme="majorBidi" w:cstheme="majorBidi"/>
              </w:rPr>
              <w:t>Asia &amp;</w:t>
            </w:r>
          </w:p>
          <w:p w14:paraId="01DE3D71" w14:textId="77777777" w:rsidR="00CA0A85" w:rsidRPr="00B02C21" w:rsidRDefault="00CA0A85" w:rsidP="0035442D">
            <w:pPr>
              <w:keepNext/>
              <w:spacing w:after="0"/>
              <w:jc w:val="both"/>
              <w:rPr>
                <w:rFonts w:asciiTheme="majorBidi" w:hAnsiTheme="majorBidi" w:cstheme="majorBidi"/>
              </w:rPr>
            </w:pPr>
            <w:r w:rsidRPr="00B02C21">
              <w:rPr>
                <w:rFonts w:asciiTheme="majorBidi" w:hAnsiTheme="majorBidi" w:cstheme="majorBidi"/>
              </w:rPr>
              <w:t>Oceania</w:t>
            </w:r>
          </w:p>
        </w:tc>
        <w:tc>
          <w:tcPr>
            <w:tcW w:w="0" w:type="auto"/>
            <w:noWrap/>
            <w:hideMark/>
          </w:tcPr>
          <w:p w14:paraId="45E7D6C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15</w:t>
            </w:r>
          </w:p>
        </w:tc>
        <w:tc>
          <w:tcPr>
            <w:tcW w:w="0" w:type="auto"/>
            <w:noWrap/>
            <w:hideMark/>
          </w:tcPr>
          <w:p w14:paraId="6A26F851"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25</w:t>
            </w:r>
          </w:p>
        </w:tc>
        <w:tc>
          <w:tcPr>
            <w:tcW w:w="0" w:type="auto"/>
            <w:noWrap/>
            <w:hideMark/>
          </w:tcPr>
          <w:p w14:paraId="7411277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27</w:t>
            </w:r>
          </w:p>
        </w:tc>
        <w:tc>
          <w:tcPr>
            <w:tcW w:w="0" w:type="auto"/>
            <w:noWrap/>
            <w:hideMark/>
          </w:tcPr>
          <w:p w14:paraId="512423F3"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45</w:t>
            </w:r>
          </w:p>
        </w:tc>
        <w:tc>
          <w:tcPr>
            <w:tcW w:w="0" w:type="auto"/>
            <w:noWrap/>
            <w:hideMark/>
          </w:tcPr>
          <w:p w14:paraId="7283F6C5"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23</w:t>
            </w:r>
          </w:p>
        </w:tc>
        <w:tc>
          <w:tcPr>
            <w:tcW w:w="0" w:type="auto"/>
            <w:noWrap/>
            <w:hideMark/>
          </w:tcPr>
          <w:p w14:paraId="4B9EC712"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38</w:t>
            </w:r>
          </w:p>
        </w:tc>
        <w:tc>
          <w:tcPr>
            <w:tcW w:w="0" w:type="auto"/>
            <w:noWrap/>
            <w:hideMark/>
          </w:tcPr>
          <w:p w14:paraId="2547DFC6"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25</w:t>
            </w:r>
          </w:p>
        </w:tc>
        <w:tc>
          <w:tcPr>
            <w:tcW w:w="0" w:type="auto"/>
            <w:noWrap/>
            <w:hideMark/>
          </w:tcPr>
          <w:p w14:paraId="5160676D"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43</w:t>
            </w:r>
          </w:p>
        </w:tc>
        <w:tc>
          <w:tcPr>
            <w:tcW w:w="0" w:type="auto"/>
            <w:noWrap/>
            <w:hideMark/>
          </w:tcPr>
          <w:p w14:paraId="7A6C98C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33</w:t>
            </w:r>
          </w:p>
        </w:tc>
        <w:tc>
          <w:tcPr>
            <w:tcW w:w="0" w:type="auto"/>
            <w:noWrap/>
            <w:hideMark/>
          </w:tcPr>
          <w:p w14:paraId="332E4F35"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55</w:t>
            </w:r>
          </w:p>
        </w:tc>
        <w:tc>
          <w:tcPr>
            <w:tcW w:w="0" w:type="auto"/>
            <w:noWrap/>
            <w:hideMark/>
          </w:tcPr>
          <w:p w14:paraId="12A1653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40</w:t>
            </w:r>
          </w:p>
        </w:tc>
        <w:tc>
          <w:tcPr>
            <w:tcW w:w="0" w:type="auto"/>
            <w:noWrap/>
            <w:hideMark/>
          </w:tcPr>
          <w:p w14:paraId="54B4DB53"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66</w:t>
            </w:r>
          </w:p>
        </w:tc>
        <w:tc>
          <w:tcPr>
            <w:tcW w:w="0" w:type="auto"/>
            <w:noWrap/>
            <w:hideMark/>
          </w:tcPr>
          <w:p w14:paraId="394EF205"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38</w:t>
            </w:r>
          </w:p>
        </w:tc>
        <w:tc>
          <w:tcPr>
            <w:tcW w:w="0" w:type="auto"/>
            <w:noWrap/>
            <w:hideMark/>
          </w:tcPr>
          <w:p w14:paraId="24A76EC1"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63</w:t>
            </w:r>
          </w:p>
        </w:tc>
        <w:tc>
          <w:tcPr>
            <w:tcW w:w="0" w:type="auto"/>
            <w:noWrap/>
            <w:hideMark/>
          </w:tcPr>
          <w:p w14:paraId="465099C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36</w:t>
            </w:r>
          </w:p>
        </w:tc>
        <w:tc>
          <w:tcPr>
            <w:tcW w:w="0" w:type="auto"/>
            <w:noWrap/>
            <w:hideMark/>
          </w:tcPr>
          <w:p w14:paraId="1D288C4A"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65</w:t>
            </w:r>
          </w:p>
        </w:tc>
        <w:tc>
          <w:tcPr>
            <w:tcW w:w="0" w:type="auto"/>
            <w:noWrap/>
            <w:hideMark/>
          </w:tcPr>
          <w:p w14:paraId="379AA54F"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35</w:t>
            </w:r>
          </w:p>
        </w:tc>
        <w:tc>
          <w:tcPr>
            <w:tcW w:w="0" w:type="auto"/>
            <w:noWrap/>
            <w:hideMark/>
          </w:tcPr>
          <w:p w14:paraId="42C4AAE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64</w:t>
            </w:r>
          </w:p>
        </w:tc>
      </w:tr>
      <w:tr w:rsidR="00CA0A85" w:rsidRPr="009C265F" w14:paraId="5B38DCCD" w14:textId="77777777" w:rsidTr="00900929">
        <w:tc>
          <w:tcPr>
            <w:tcW w:w="0" w:type="auto"/>
            <w:noWrap/>
            <w:hideMark/>
          </w:tcPr>
          <w:p w14:paraId="7DD1F88E" w14:textId="77777777" w:rsidR="00CA0A85" w:rsidRPr="00B02C21" w:rsidRDefault="00CA0A85" w:rsidP="0035442D">
            <w:pPr>
              <w:keepNext/>
              <w:spacing w:after="0"/>
              <w:jc w:val="both"/>
              <w:rPr>
                <w:rFonts w:asciiTheme="majorBidi" w:hAnsiTheme="majorBidi" w:cstheme="majorBidi"/>
              </w:rPr>
            </w:pPr>
            <w:r w:rsidRPr="00B02C21">
              <w:rPr>
                <w:rFonts w:asciiTheme="majorBidi" w:hAnsiTheme="majorBidi" w:cstheme="majorBidi"/>
              </w:rPr>
              <w:t>Europe</w:t>
            </w:r>
          </w:p>
        </w:tc>
        <w:tc>
          <w:tcPr>
            <w:tcW w:w="0" w:type="auto"/>
            <w:noWrap/>
            <w:hideMark/>
          </w:tcPr>
          <w:p w14:paraId="7B395CA3"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35</w:t>
            </w:r>
          </w:p>
        </w:tc>
        <w:tc>
          <w:tcPr>
            <w:tcW w:w="0" w:type="auto"/>
            <w:noWrap/>
            <w:hideMark/>
          </w:tcPr>
          <w:p w14:paraId="62A3DF8F"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69</w:t>
            </w:r>
          </w:p>
        </w:tc>
        <w:tc>
          <w:tcPr>
            <w:tcW w:w="0" w:type="auto"/>
            <w:noWrap/>
            <w:hideMark/>
          </w:tcPr>
          <w:p w14:paraId="43C46503"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31</w:t>
            </w:r>
          </w:p>
        </w:tc>
        <w:tc>
          <w:tcPr>
            <w:tcW w:w="0" w:type="auto"/>
            <w:noWrap/>
            <w:hideMark/>
          </w:tcPr>
          <w:p w14:paraId="60640BCA"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61</w:t>
            </w:r>
          </w:p>
        </w:tc>
        <w:tc>
          <w:tcPr>
            <w:tcW w:w="0" w:type="auto"/>
            <w:noWrap/>
            <w:hideMark/>
          </w:tcPr>
          <w:p w14:paraId="79252D3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32</w:t>
            </w:r>
          </w:p>
        </w:tc>
        <w:tc>
          <w:tcPr>
            <w:tcW w:w="0" w:type="auto"/>
            <w:noWrap/>
            <w:hideMark/>
          </w:tcPr>
          <w:p w14:paraId="2244288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64</w:t>
            </w:r>
          </w:p>
        </w:tc>
        <w:tc>
          <w:tcPr>
            <w:tcW w:w="0" w:type="auto"/>
            <w:noWrap/>
            <w:hideMark/>
          </w:tcPr>
          <w:p w14:paraId="2BD316E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30</w:t>
            </w:r>
          </w:p>
        </w:tc>
        <w:tc>
          <w:tcPr>
            <w:tcW w:w="0" w:type="auto"/>
            <w:noWrap/>
            <w:hideMark/>
          </w:tcPr>
          <w:p w14:paraId="5C22C302"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58</w:t>
            </w:r>
          </w:p>
        </w:tc>
        <w:tc>
          <w:tcPr>
            <w:tcW w:w="0" w:type="auto"/>
            <w:noWrap/>
            <w:hideMark/>
          </w:tcPr>
          <w:p w14:paraId="3C9FFFD0"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33</w:t>
            </w:r>
          </w:p>
        </w:tc>
        <w:tc>
          <w:tcPr>
            <w:tcW w:w="0" w:type="auto"/>
            <w:noWrap/>
            <w:hideMark/>
          </w:tcPr>
          <w:p w14:paraId="6125B17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65</w:t>
            </w:r>
          </w:p>
        </w:tc>
        <w:tc>
          <w:tcPr>
            <w:tcW w:w="0" w:type="auto"/>
            <w:noWrap/>
            <w:hideMark/>
          </w:tcPr>
          <w:p w14:paraId="7E161970"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30</w:t>
            </w:r>
          </w:p>
        </w:tc>
        <w:tc>
          <w:tcPr>
            <w:tcW w:w="0" w:type="auto"/>
            <w:noWrap/>
            <w:hideMark/>
          </w:tcPr>
          <w:p w14:paraId="30DADD8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59</w:t>
            </w:r>
          </w:p>
        </w:tc>
        <w:tc>
          <w:tcPr>
            <w:tcW w:w="0" w:type="auto"/>
            <w:noWrap/>
            <w:hideMark/>
          </w:tcPr>
          <w:p w14:paraId="5770E64C"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34</w:t>
            </w:r>
          </w:p>
        </w:tc>
        <w:tc>
          <w:tcPr>
            <w:tcW w:w="0" w:type="auto"/>
            <w:noWrap/>
            <w:hideMark/>
          </w:tcPr>
          <w:p w14:paraId="213FC72E"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66</w:t>
            </w:r>
          </w:p>
        </w:tc>
        <w:tc>
          <w:tcPr>
            <w:tcW w:w="0" w:type="auto"/>
            <w:noWrap/>
            <w:hideMark/>
          </w:tcPr>
          <w:p w14:paraId="26C8F3D3"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32</w:t>
            </w:r>
          </w:p>
        </w:tc>
        <w:tc>
          <w:tcPr>
            <w:tcW w:w="0" w:type="auto"/>
            <w:noWrap/>
            <w:hideMark/>
          </w:tcPr>
          <w:p w14:paraId="063E9D6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70</w:t>
            </w:r>
          </w:p>
        </w:tc>
        <w:tc>
          <w:tcPr>
            <w:tcW w:w="0" w:type="auto"/>
            <w:noWrap/>
            <w:hideMark/>
          </w:tcPr>
          <w:p w14:paraId="2B29314A"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34</w:t>
            </w:r>
          </w:p>
        </w:tc>
        <w:tc>
          <w:tcPr>
            <w:tcW w:w="0" w:type="auto"/>
            <w:noWrap/>
            <w:hideMark/>
          </w:tcPr>
          <w:p w14:paraId="6654B88D"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72</w:t>
            </w:r>
          </w:p>
        </w:tc>
      </w:tr>
      <w:tr w:rsidR="00CA0A85" w:rsidRPr="009C265F" w14:paraId="373094CE" w14:textId="77777777" w:rsidTr="00900929">
        <w:tc>
          <w:tcPr>
            <w:tcW w:w="0" w:type="auto"/>
            <w:noWrap/>
            <w:hideMark/>
          </w:tcPr>
          <w:p w14:paraId="2F7B8DAC" w14:textId="77777777" w:rsidR="00CA0A85" w:rsidRPr="00B02C21" w:rsidRDefault="00CA0A85" w:rsidP="0035442D">
            <w:pPr>
              <w:keepNext/>
              <w:spacing w:after="0"/>
              <w:jc w:val="both"/>
              <w:rPr>
                <w:rFonts w:asciiTheme="majorBidi" w:hAnsiTheme="majorBidi" w:cstheme="majorBidi"/>
              </w:rPr>
            </w:pPr>
            <w:r w:rsidRPr="00B02C21">
              <w:rPr>
                <w:rFonts w:asciiTheme="majorBidi" w:hAnsiTheme="majorBidi" w:cstheme="majorBidi"/>
              </w:rPr>
              <w:t>World</w:t>
            </w:r>
          </w:p>
        </w:tc>
        <w:tc>
          <w:tcPr>
            <w:tcW w:w="0" w:type="auto"/>
            <w:noWrap/>
            <w:hideMark/>
          </w:tcPr>
          <w:p w14:paraId="31F6DA3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73</w:t>
            </w:r>
          </w:p>
        </w:tc>
        <w:tc>
          <w:tcPr>
            <w:tcW w:w="0" w:type="auto"/>
            <w:noWrap/>
            <w:hideMark/>
          </w:tcPr>
          <w:p w14:paraId="661E9545"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40</w:t>
            </w:r>
          </w:p>
        </w:tc>
        <w:tc>
          <w:tcPr>
            <w:tcW w:w="0" w:type="auto"/>
            <w:noWrap/>
            <w:hideMark/>
          </w:tcPr>
          <w:p w14:paraId="3E516CBB"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91</w:t>
            </w:r>
          </w:p>
        </w:tc>
        <w:tc>
          <w:tcPr>
            <w:tcW w:w="0" w:type="auto"/>
            <w:noWrap/>
            <w:hideMark/>
          </w:tcPr>
          <w:p w14:paraId="54C514A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50</w:t>
            </w:r>
          </w:p>
        </w:tc>
        <w:tc>
          <w:tcPr>
            <w:tcW w:w="0" w:type="auto"/>
            <w:noWrap/>
            <w:hideMark/>
          </w:tcPr>
          <w:p w14:paraId="27B638E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87</w:t>
            </w:r>
          </w:p>
        </w:tc>
        <w:tc>
          <w:tcPr>
            <w:tcW w:w="0" w:type="auto"/>
            <w:noWrap/>
            <w:hideMark/>
          </w:tcPr>
          <w:p w14:paraId="14B13DBA"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48</w:t>
            </w:r>
          </w:p>
        </w:tc>
        <w:tc>
          <w:tcPr>
            <w:tcW w:w="0" w:type="auto"/>
            <w:noWrap/>
            <w:hideMark/>
          </w:tcPr>
          <w:p w14:paraId="6E99B33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88</w:t>
            </w:r>
          </w:p>
        </w:tc>
        <w:tc>
          <w:tcPr>
            <w:tcW w:w="0" w:type="auto"/>
            <w:noWrap/>
            <w:hideMark/>
          </w:tcPr>
          <w:p w14:paraId="197CB94B"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49</w:t>
            </w:r>
          </w:p>
        </w:tc>
        <w:tc>
          <w:tcPr>
            <w:tcW w:w="0" w:type="auto"/>
            <w:noWrap/>
            <w:hideMark/>
          </w:tcPr>
          <w:p w14:paraId="60DD3F32"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95</w:t>
            </w:r>
          </w:p>
        </w:tc>
        <w:tc>
          <w:tcPr>
            <w:tcW w:w="0" w:type="auto"/>
            <w:noWrap/>
            <w:hideMark/>
          </w:tcPr>
          <w:p w14:paraId="22CE4FE9"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52</w:t>
            </w:r>
          </w:p>
        </w:tc>
        <w:tc>
          <w:tcPr>
            <w:tcW w:w="0" w:type="auto"/>
            <w:noWrap/>
            <w:hideMark/>
          </w:tcPr>
          <w:p w14:paraId="5FDC62F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116</w:t>
            </w:r>
          </w:p>
        </w:tc>
        <w:tc>
          <w:tcPr>
            <w:tcW w:w="0" w:type="auto"/>
            <w:noWrap/>
            <w:hideMark/>
          </w:tcPr>
          <w:p w14:paraId="24CD052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64</w:t>
            </w:r>
          </w:p>
        </w:tc>
        <w:tc>
          <w:tcPr>
            <w:tcW w:w="0" w:type="auto"/>
            <w:noWrap/>
            <w:hideMark/>
          </w:tcPr>
          <w:p w14:paraId="684B9330"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115</w:t>
            </w:r>
          </w:p>
        </w:tc>
        <w:tc>
          <w:tcPr>
            <w:tcW w:w="0" w:type="auto"/>
            <w:noWrap/>
            <w:hideMark/>
          </w:tcPr>
          <w:p w14:paraId="365A997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64</w:t>
            </w:r>
          </w:p>
        </w:tc>
        <w:tc>
          <w:tcPr>
            <w:tcW w:w="0" w:type="auto"/>
            <w:noWrap/>
            <w:hideMark/>
          </w:tcPr>
          <w:p w14:paraId="4CBE3BD4"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116</w:t>
            </w:r>
          </w:p>
        </w:tc>
        <w:tc>
          <w:tcPr>
            <w:tcW w:w="0" w:type="auto"/>
            <w:noWrap/>
            <w:hideMark/>
          </w:tcPr>
          <w:p w14:paraId="390A0670"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65</w:t>
            </w:r>
          </w:p>
        </w:tc>
        <w:tc>
          <w:tcPr>
            <w:tcW w:w="0" w:type="auto"/>
            <w:noWrap/>
            <w:hideMark/>
          </w:tcPr>
          <w:p w14:paraId="50A5C908"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118</w:t>
            </w:r>
          </w:p>
        </w:tc>
        <w:tc>
          <w:tcPr>
            <w:tcW w:w="0" w:type="auto"/>
            <w:noWrap/>
            <w:hideMark/>
          </w:tcPr>
          <w:p w14:paraId="031E29A7" w14:textId="77777777" w:rsidR="00CA0A85" w:rsidRPr="00B02C21" w:rsidRDefault="00CA0A85" w:rsidP="0035442D">
            <w:pPr>
              <w:keepNext/>
              <w:spacing w:after="0"/>
              <w:jc w:val="center"/>
              <w:rPr>
                <w:rFonts w:asciiTheme="majorBidi" w:hAnsiTheme="majorBidi" w:cstheme="majorBidi"/>
              </w:rPr>
            </w:pPr>
            <w:r w:rsidRPr="00B02C21">
              <w:rPr>
                <w:rFonts w:asciiTheme="majorBidi" w:hAnsiTheme="majorBidi" w:cstheme="majorBidi"/>
              </w:rPr>
              <w:t>66</w:t>
            </w:r>
          </w:p>
        </w:tc>
      </w:tr>
    </w:tbl>
    <w:p w14:paraId="5DC971F6" w14:textId="77777777" w:rsidR="00CA0A85" w:rsidRPr="00844956" w:rsidRDefault="00CA0A85" w:rsidP="0035442D">
      <w:pPr>
        <w:keepNext/>
        <w:spacing w:after="0"/>
        <w:jc w:val="both"/>
        <w:rPr>
          <w:rFonts w:asciiTheme="majorBidi" w:hAnsiTheme="majorBidi" w:cstheme="majorBidi"/>
          <w:sz w:val="20"/>
          <w:szCs w:val="24"/>
        </w:rPr>
      </w:pPr>
      <w:r w:rsidRPr="00844956">
        <w:rPr>
          <w:rFonts w:asciiTheme="majorBidi" w:hAnsiTheme="majorBidi" w:cstheme="majorBidi"/>
          <w:sz w:val="20"/>
          <w:szCs w:val="24"/>
        </w:rPr>
        <w:t>RC</w:t>
      </w:r>
      <w:r w:rsidR="008744FD">
        <w:rPr>
          <w:rFonts w:asciiTheme="majorBidi" w:hAnsiTheme="majorBidi" w:cstheme="majorBidi"/>
          <w:sz w:val="20"/>
          <w:szCs w:val="24"/>
        </w:rPr>
        <w:t xml:space="preserve"> indicates the n</w:t>
      </w:r>
      <w:r w:rsidR="00844956" w:rsidRPr="00844956">
        <w:rPr>
          <w:rFonts w:asciiTheme="majorBidi" w:hAnsiTheme="majorBidi" w:cstheme="majorBidi"/>
          <w:sz w:val="20"/>
          <w:szCs w:val="24"/>
        </w:rPr>
        <w:t>umber of r</w:t>
      </w:r>
      <w:r w:rsidRPr="00844956">
        <w:rPr>
          <w:rFonts w:asciiTheme="majorBidi" w:hAnsiTheme="majorBidi" w:cstheme="majorBidi"/>
          <w:sz w:val="20"/>
          <w:szCs w:val="24"/>
        </w:rPr>
        <w:t>esponding countries</w:t>
      </w:r>
      <w:r w:rsidR="008744FD">
        <w:rPr>
          <w:rFonts w:asciiTheme="majorBidi" w:hAnsiTheme="majorBidi" w:cstheme="majorBidi"/>
          <w:sz w:val="20"/>
          <w:szCs w:val="24"/>
        </w:rPr>
        <w:t xml:space="preserve"> while </w:t>
      </w:r>
      <w:r w:rsidRPr="00844956">
        <w:rPr>
          <w:rFonts w:asciiTheme="majorBidi" w:hAnsiTheme="majorBidi" w:cstheme="majorBidi"/>
          <w:sz w:val="20"/>
          <w:szCs w:val="24"/>
        </w:rPr>
        <w:t xml:space="preserve">RR </w:t>
      </w:r>
      <w:r w:rsidR="008744FD">
        <w:rPr>
          <w:rFonts w:asciiTheme="majorBidi" w:hAnsiTheme="majorBidi" w:cstheme="majorBidi"/>
          <w:sz w:val="20"/>
          <w:szCs w:val="24"/>
        </w:rPr>
        <w:t xml:space="preserve">refers to the </w:t>
      </w:r>
      <w:r w:rsidR="00844956" w:rsidRPr="00844956">
        <w:rPr>
          <w:rFonts w:asciiTheme="majorBidi" w:hAnsiTheme="majorBidi" w:cstheme="majorBidi"/>
          <w:sz w:val="20"/>
          <w:szCs w:val="24"/>
        </w:rPr>
        <w:t>r</w:t>
      </w:r>
      <w:r w:rsidRPr="00844956">
        <w:rPr>
          <w:rFonts w:asciiTheme="majorBidi" w:hAnsiTheme="majorBidi" w:cstheme="majorBidi"/>
          <w:sz w:val="20"/>
          <w:szCs w:val="24"/>
        </w:rPr>
        <w:t>esponse rate</w:t>
      </w:r>
      <w:r w:rsidR="00844956" w:rsidRPr="00844956">
        <w:rPr>
          <w:rFonts w:asciiTheme="majorBidi" w:hAnsiTheme="majorBidi" w:cstheme="majorBidi"/>
          <w:sz w:val="20"/>
          <w:szCs w:val="24"/>
        </w:rPr>
        <w:t xml:space="preserve"> </w:t>
      </w:r>
      <w:r w:rsidR="008744FD">
        <w:rPr>
          <w:rFonts w:asciiTheme="majorBidi" w:hAnsiTheme="majorBidi" w:cstheme="majorBidi"/>
          <w:sz w:val="20"/>
          <w:szCs w:val="24"/>
        </w:rPr>
        <w:t>(</w:t>
      </w:r>
      <w:r w:rsidR="00844956" w:rsidRPr="00844956">
        <w:rPr>
          <w:rFonts w:asciiTheme="majorBidi" w:hAnsiTheme="majorBidi" w:cstheme="majorBidi"/>
          <w:sz w:val="20"/>
          <w:szCs w:val="24"/>
        </w:rPr>
        <w:t>expressed in %</w:t>
      </w:r>
      <w:r w:rsidR="008744FD">
        <w:rPr>
          <w:rFonts w:asciiTheme="majorBidi" w:hAnsiTheme="majorBidi" w:cstheme="majorBidi"/>
          <w:sz w:val="20"/>
          <w:szCs w:val="24"/>
        </w:rPr>
        <w:t>).</w:t>
      </w:r>
    </w:p>
    <w:p w14:paraId="246FFEE8" w14:textId="77777777" w:rsidR="00C64220" w:rsidRDefault="00C64220" w:rsidP="0035442D">
      <w:pPr>
        <w:spacing w:after="0"/>
        <w:jc w:val="both"/>
        <w:rPr>
          <w:rFonts w:asciiTheme="majorBidi" w:hAnsiTheme="majorBidi" w:cstheme="majorBidi"/>
          <w:bCs/>
          <w:color w:val="000000"/>
          <w:sz w:val="24"/>
          <w:szCs w:val="24"/>
        </w:rPr>
      </w:pPr>
    </w:p>
    <w:p w14:paraId="27C8936C" w14:textId="7792DCB3" w:rsidR="00CA0A85" w:rsidRPr="009C265F" w:rsidRDefault="00C64220" w:rsidP="0035442D">
      <w:pPr>
        <w:spacing w:after="0"/>
        <w:jc w:val="both"/>
        <w:rPr>
          <w:rFonts w:asciiTheme="majorBidi" w:hAnsiTheme="majorBidi" w:cstheme="majorBidi"/>
          <w:sz w:val="24"/>
          <w:szCs w:val="24"/>
        </w:rPr>
      </w:pPr>
      <w:r>
        <w:rPr>
          <w:rFonts w:asciiTheme="majorBidi" w:hAnsiTheme="majorBidi" w:cstheme="majorBidi"/>
          <w:bCs/>
          <w:color w:val="000000"/>
          <w:sz w:val="24"/>
          <w:szCs w:val="24"/>
        </w:rPr>
        <w:t xml:space="preserve">The </w:t>
      </w:r>
      <w:r w:rsidR="00CA0A85" w:rsidRPr="009C265F">
        <w:rPr>
          <w:rFonts w:asciiTheme="majorBidi" w:hAnsiTheme="majorBidi" w:cstheme="majorBidi"/>
          <w:bCs/>
          <w:color w:val="000000"/>
          <w:sz w:val="24"/>
          <w:szCs w:val="24"/>
        </w:rPr>
        <w:t xml:space="preserve">production questionnaire includes four </w:t>
      </w:r>
      <w:r w:rsidR="004F65E4" w:rsidRPr="00C64220">
        <w:rPr>
          <w:rFonts w:asciiTheme="majorBidi" w:hAnsiTheme="majorBidi"/>
          <w:color w:val="000000" w:themeColor="text1"/>
          <w:lang w:val="en-GB"/>
        </w:rPr>
        <w:t xml:space="preserve">basic </w:t>
      </w:r>
      <w:r w:rsidR="00CA0A85" w:rsidRPr="009C265F">
        <w:rPr>
          <w:rFonts w:asciiTheme="majorBidi" w:hAnsiTheme="majorBidi" w:cstheme="majorBidi"/>
          <w:bCs/>
          <w:color w:val="000000"/>
          <w:sz w:val="24"/>
          <w:szCs w:val="24"/>
        </w:rPr>
        <w:t>variables. The first rubric includes information about activity levels. In the case of crop production, these are area harvested and where available, area sown. In</w:t>
      </w:r>
      <w:r w:rsidR="00CA0A85" w:rsidRPr="009C265F">
        <w:rPr>
          <w:rFonts w:asciiTheme="majorBidi" w:hAnsiTheme="majorBidi" w:cstheme="majorBidi"/>
          <w:sz w:val="24"/>
          <w:szCs w:val="24"/>
        </w:rPr>
        <w:t xml:space="preserve"> the case of livestock production, these are herd sizes, i.e. the number of animals kept. The second is output levels, i.e. production levels in the case of crops, meat, milk, eggs, etc. and production in the case of livestock. The third rubric contains productivity measures, i.e. yields and cropping intensity for crops and slaughter weights as well as </w:t>
      </w:r>
      <w:proofErr w:type="spellStart"/>
      <w:r w:rsidR="00CA0A85" w:rsidRPr="009C265F">
        <w:rPr>
          <w:rFonts w:asciiTheme="majorBidi" w:hAnsiTheme="majorBidi" w:cstheme="majorBidi"/>
          <w:sz w:val="24"/>
          <w:szCs w:val="24"/>
        </w:rPr>
        <w:t>offtake</w:t>
      </w:r>
      <w:proofErr w:type="spellEnd"/>
      <w:r w:rsidR="00CA0A85" w:rsidRPr="009C265F">
        <w:rPr>
          <w:rFonts w:asciiTheme="majorBidi" w:hAnsiTheme="majorBidi" w:cstheme="majorBidi"/>
          <w:sz w:val="24"/>
          <w:szCs w:val="24"/>
        </w:rPr>
        <w:t xml:space="preserve"> rates in the case of livestock. It also includes a fourth rubric, which can be described as “other, direct uses” of production, i.e. seed quantities for crops and breeding animals for livestock, as well as losses and waste.  </w:t>
      </w:r>
    </w:p>
    <w:p w14:paraId="54CC53D3" w14:textId="77777777" w:rsidR="00CA0A85" w:rsidRPr="009C265F" w:rsidRDefault="00CA0A85" w:rsidP="0035442D">
      <w:pPr>
        <w:spacing w:after="0"/>
        <w:jc w:val="both"/>
        <w:rPr>
          <w:rFonts w:asciiTheme="majorBidi" w:hAnsiTheme="majorBidi" w:cstheme="majorBidi"/>
          <w:sz w:val="24"/>
          <w:szCs w:val="24"/>
        </w:rPr>
      </w:pPr>
    </w:p>
    <w:p w14:paraId="08EB721D" w14:textId="2150C401" w:rsidR="00C64220" w:rsidRPr="00F31509" w:rsidRDefault="00CA0A85" w:rsidP="00C64220">
      <w:pPr>
        <w:spacing w:after="0"/>
        <w:jc w:val="both"/>
        <w:rPr>
          <w:rFonts w:asciiTheme="majorBidi" w:eastAsia="Times New Roman" w:hAnsiTheme="majorBidi" w:cstheme="majorBidi"/>
          <w:color w:val="000000" w:themeColor="text1"/>
          <w:lang w:val="en-GB"/>
        </w:rPr>
      </w:pPr>
      <w:r w:rsidRPr="009C265F">
        <w:rPr>
          <w:rFonts w:asciiTheme="majorBidi" w:hAnsiTheme="majorBidi" w:cstheme="majorBidi"/>
          <w:sz w:val="24"/>
          <w:szCs w:val="24"/>
        </w:rPr>
        <w:t xml:space="preserve">On the basis of the replies to the production questionnaire, the FAO Statistics Division undertakes further research and data work. The focus of this work is to provide Quality Control and Quality Assurance (QC/QA). This works also includes a vast number of other </w:t>
      </w:r>
    </w:p>
    <w:p w14:paraId="3CEDEC44" w14:textId="5FB25A2B" w:rsidR="004F65E4" w:rsidRPr="00C64220" w:rsidRDefault="004F65E4" w:rsidP="00C64220">
      <w:pPr>
        <w:keepNext/>
        <w:spacing w:after="0"/>
        <w:jc w:val="both"/>
        <w:rPr>
          <w:rFonts w:asciiTheme="majorBidi" w:hAnsiTheme="majorBidi"/>
          <w:color w:val="000000" w:themeColor="text1"/>
          <w:lang w:val="en-GB"/>
        </w:rPr>
      </w:pPr>
      <w:proofErr w:type="gramStart"/>
      <w:r w:rsidRPr="00F31509">
        <w:rPr>
          <w:rFonts w:asciiTheme="majorBidi" w:eastAsia="Times New Roman" w:hAnsiTheme="majorBidi" w:cstheme="majorBidi"/>
          <w:color w:val="000000" w:themeColor="text1"/>
          <w:lang w:val="en-GB"/>
        </w:rPr>
        <w:t>quality</w:t>
      </w:r>
      <w:proofErr w:type="gramEnd"/>
      <w:r w:rsidRPr="00F31509">
        <w:rPr>
          <w:rFonts w:asciiTheme="majorBidi" w:eastAsia="Times New Roman" w:hAnsiTheme="majorBidi" w:cstheme="majorBidi"/>
          <w:color w:val="000000" w:themeColor="text1"/>
          <w:lang w:val="en-GB"/>
        </w:rPr>
        <w:t xml:space="preserve"> checks. These checks include a considerable range of </w:t>
      </w:r>
      <w:r w:rsidRPr="00C64220">
        <w:rPr>
          <w:rFonts w:asciiTheme="majorBidi" w:hAnsiTheme="majorBidi"/>
          <w:color w:val="000000" w:themeColor="text1"/>
          <w:lang w:val="en-GB"/>
        </w:rPr>
        <w:t xml:space="preserve">operations, e.g. </w:t>
      </w:r>
      <w:r w:rsidRPr="00F31509">
        <w:rPr>
          <w:rFonts w:asciiTheme="majorBidi" w:eastAsia="Times New Roman" w:hAnsiTheme="majorBidi" w:cstheme="majorBidi"/>
          <w:color w:val="000000" w:themeColor="text1"/>
          <w:lang w:val="en-GB"/>
        </w:rPr>
        <w:t xml:space="preserve">vetting and </w:t>
      </w:r>
      <w:r w:rsidRPr="00C64220">
        <w:rPr>
          <w:rFonts w:asciiTheme="majorBidi" w:hAnsiTheme="majorBidi"/>
          <w:color w:val="000000" w:themeColor="text1"/>
          <w:lang w:val="en-GB"/>
        </w:rPr>
        <w:t xml:space="preserve">adjusting units of measurement, weeding out outliers, </w:t>
      </w:r>
      <w:r w:rsidRPr="00F31509">
        <w:rPr>
          <w:rFonts w:asciiTheme="majorBidi" w:eastAsia="Times New Roman" w:hAnsiTheme="majorBidi" w:cstheme="majorBidi"/>
          <w:color w:val="000000" w:themeColor="text1"/>
          <w:lang w:val="en-GB"/>
        </w:rPr>
        <w:t xml:space="preserve">identifying </w:t>
      </w:r>
      <w:r w:rsidRPr="00C64220">
        <w:rPr>
          <w:rFonts w:asciiTheme="majorBidi" w:hAnsiTheme="majorBidi"/>
          <w:color w:val="000000" w:themeColor="text1"/>
          <w:lang w:val="en-GB"/>
        </w:rPr>
        <w:t xml:space="preserve">transcription errors, filling in obvious gaps, and so forth. </w:t>
      </w:r>
      <w:r w:rsidRPr="00F31509">
        <w:rPr>
          <w:rFonts w:asciiTheme="majorBidi" w:eastAsia="Times New Roman" w:hAnsiTheme="majorBidi" w:cstheme="majorBidi"/>
          <w:color w:val="000000" w:themeColor="text1"/>
          <w:lang w:val="en-GB"/>
        </w:rPr>
        <w:t xml:space="preserve">A general concept towards improved data quality is laid out in </w:t>
      </w:r>
      <w:r w:rsidR="00375CFB" w:rsidRPr="00F31509">
        <w:rPr>
          <w:rFonts w:asciiTheme="majorBidi" w:eastAsia="Times New Roman" w:hAnsiTheme="majorBidi" w:cstheme="majorBidi"/>
          <w:color w:val="000000" w:themeColor="text1"/>
          <w:lang w:val="en-GB"/>
        </w:rPr>
        <w:t xml:space="preserve">the </w:t>
      </w:r>
      <w:r w:rsidRPr="00C64220">
        <w:rPr>
          <w:rFonts w:asciiTheme="majorBidi" w:hAnsiTheme="majorBidi"/>
          <w:color w:val="000000" w:themeColor="text1"/>
          <w:lang w:val="en-GB"/>
        </w:rPr>
        <w:t>Statistical Quality Assurance Framework (SQAF)</w:t>
      </w:r>
      <w:r w:rsidRPr="00C64220">
        <w:rPr>
          <w:rStyle w:val="FootnoteReference"/>
          <w:rFonts w:asciiTheme="majorBidi" w:hAnsiTheme="majorBidi"/>
          <w:color w:val="000000" w:themeColor="text1"/>
          <w:lang w:val="en-GB"/>
        </w:rPr>
        <w:footnoteReference w:id="3"/>
      </w:r>
      <w:r w:rsidRPr="00F31509">
        <w:rPr>
          <w:rFonts w:asciiTheme="majorBidi" w:eastAsia="Times New Roman" w:hAnsiTheme="majorBidi" w:cstheme="majorBidi"/>
          <w:color w:val="000000" w:themeColor="text1"/>
          <w:lang w:val="en-GB"/>
        </w:rPr>
        <w:t xml:space="preserve"> of FAO, which is also available to all FBS compilers at country level</w:t>
      </w:r>
      <w:r w:rsidRPr="00C64220">
        <w:rPr>
          <w:rFonts w:asciiTheme="majorBidi" w:hAnsiTheme="majorBidi"/>
          <w:color w:val="000000" w:themeColor="text1"/>
          <w:lang w:val="en-GB"/>
        </w:rPr>
        <w:t xml:space="preserve">. </w:t>
      </w:r>
    </w:p>
    <w:p w14:paraId="0E8DCD10" w14:textId="77777777" w:rsidR="004F65E4" w:rsidRPr="00C64220" w:rsidRDefault="004F65E4" w:rsidP="004F65E4">
      <w:pPr>
        <w:spacing w:after="0"/>
        <w:jc w:val="both"/>
        <w:rPr>
          <w:rFonts w:asciiTheme="majorBidi" w:hAnsiTheme="majorBidi"/>
          <w:color w:val="000000" w:themeColor="text1"/>
          <w:lang w:val="en-GB"/>
        </w:rPr>
      </w:pPr>
    </w:p>
    <w:p w14:paraId="2D56492D" w14:textId="77777777" w:rsidR="00CA0A85" w:rsidRPr="009C265F" w:rsidRDefault="00CA0A85" w:rsidP="0035442D">
      <w:pPr>
        <w:spacing w:after="0"/>
        <w:jc w:val="both"/>
        <w:rPr>
          <w:rFonts w:asciiTheme="majorBidi" w:hAnsiTheme="majorBidi" w:cstheme="majorBidi"/>
          <w:sz w:val="24"/>
          <w:szCs w:val="24"/>
        </w:rPr>
      </w:pPr>
      <w:r w:rsidRPr="009C265F">
        <w:rPr>
          <w:rFonts w:asciiTheme="majorBidi" w:hAnsiTheme="majorBidi" w:cstheme="majorBidi"/>
          <w:sz w:val="24"/>
          <w:szCs w:val="24"/>
        </w:rPr>
        <w:t>The review process also includes further efforts to fill data gaps and to complete the information for the production and FBS domains. For instance, many countries only provide information about two of the first three rubrics, e.g. area harvested and production</w:t>
      </w:r>
      <w:r w:rsidRPr="009C265F">
        <w:rPr>
          <w:rStyle w:val="FootnoteReference"/>
          <w:rFonts w:asciiTheme="majorBidi" w:hAnsiTheme="majorBidi" w:cstheme="majorBidi"/>
          <w:sz w:val="24"/>
          <w:szCs w:val="24"/>
        </w:rPr>
        <w:footnoteReference w:id="4"/>
      </w:r>
      <w:r w:rsidRPr="009C265F">
        <w:rPr>
          <w:rFonts w:asciiTheme="majorBidi" w:hAnsiTheme="majorBidi" w:cstheme="majorBidi"/>
          <w:sz w:val="24"/>
          <w:szCs w:val="24"/>
        </w:rPr>
        <w:t xml:space="preserve">. FAO Statistics Division calculates the missing variables (i.e. yield) by applying the simple identity that productivity=production/activity.  </w:t>
      </w:r>
    </w:p>
    <w:p w14:paraId="624202BC" w14:textId="77777777" w:rsidR="00CA0A85" w:rsidRPr="009C265F" w:rsidRDefault="00CA0A85" w:rsidP="0035442D">
      <w:pPr>
        <w:spacing w:after="0"/>
        <w:jc w:val="both"/>
        <w:rPr>
          <w:rFonts w:asciiTheme="majorBidi" w:hAnsiTheme="majorBidi" w:cstheme="majorBidi"/>
          <w:sz w:val="24"/>
          <w:szCs w:val="24"/>
        </w:rPr>
      </w:pPr>
    </w:p>
    <w:p w14:paraId="196FD9C4" w14:textId="77777777" w:rsidR="00CA0A85" w:rsidRDefault="00CA0A85" w:rsidP="0035442D">
      <w:pPr>
        <w:pStyle w:val="Heading3"/>
      </w:pPr>
      <w:r w:rsidRPr="009C265F">
        <w:lastRenderedPageBreak/>
        <w:t>Data imputation: a new approach</w:t>
      </w:r>
    </w:p>
    <w:p w14:paraId="415D0B80" w14:textId="130F82B1" w:rsidR="004F65E4" w:rsidRPr="00C64220" w:rsidRDefault="004F65E4" w:rsidP="004F65E4">
      <w:pPr>
        <w:spacing w:after="0"/>
        <w:jc w:val="both"/>
        <w:rPr>
          <w:rFonts w:asciiTheme="majorBidi" w:hAnsiTheme="majorBidi"/>
          <w:color w:val="000000" w:themeColor="text1"/>
          <w:lang w:val="en-GB"/>
        </w:rPr>
      </w:pPr>
      <w:r w:rsidRPr="00C64220">
        <w:rPr>
          <w:rFonts w:asciiTheme="majorBidi" w:hAnsiTheme="majorBidi"/>
          <w:color w:val="000000" w:themeColor="text1"/>
          <w:lang w:val="en-GB"/>
        </w:rPr>
        <w:t xml:space="preserve">Once the QA/QC has been undertaken, </w:t>
      </w:r>
      <w:r w:rsidRPr="00F31509">
        <w:rPr>
          <w:rFonts w:asciiTheme="majorBidi" w:hAnsiTheme="majorBidi" w:cstheme="majorBidi"/>
          <w:color w:val="000000" w:themeColor="text1"/>
          <w:szCs w:val="24"/>
          <w:lang w:val="en-GB"/>
        </w:rPr>
        <w:t>outliers</w:t>
      </w:r>
      <w:r w:rsidRPr="00C64220">
        <w:rPr>
          <w:rFonts w:asciiTheme="majorBidi" w:hAnsiTheme="majorBidi"/>
          <w:color w:val="000000" w:themeColor="text1"/>
          <w:lang w:val="en-GB"/>
        </w:rPr>
        <w:t xml:space="preserve"> weeded out, and data gaps filled with information available from </w:t>
      </w:r>
      <w:r w:rsidRPr="00F31509">
        <w:rPr>
          <w:rFonts w:asciiTheme="majorBidi" w:hAnsiTheme="majorBidi" w:cstheme="majorBidi"/>
          <w:color w:val="000000" w:themeColor="text1"/>
          <w:szCs w:val="24"/>
          <w:lang w:val="en-GB"/>
        </w:rPr>
        <w:t>alternative</w:t>
      </w:r>
      <w:r w:rsidRPr="00C64220">
        <w:rPr>
          <w:rFonts w:asciiTheme="majorBidi" w:hAnsiTheme="majorBidi"/>
          <w:color w:val="000000" w:themeColor="text1"/>
          <w:lang w:val="en-GB"/>
        </w:rPr>
        <w:t xml:space="preserve"> sources</w:t>
      </w:r>
      <w:r w:rsidRPr="00C64220">
        <w:rPr>
          <w:rStyle w:val="FootnoteReference"/>
          <w:rFonts w:asciiTheme="majorBidi" w:hAnsiTheme="majorBidi"/>
          <w:color w:val="000000" w:themeColor="text1"/>
          <w:lang w:val="en-GB"/>
        </w:rPr>
        <w:footnoteReference w:id="5"/>
      </w:r>
      <w:r w:rsidRPr="00C64220">
        <w:rPr>
          <w:rFonts w:asciiTheme="majorBidi" w:hAnsiTheme="majorBidi"/>
          <w:color w:val="000000" w:themeColor="text1"/>
          <w:lang w:val="en-GB"/>
        </w:rPr>
        <w:t xml:space="preserve">, the remaining data gaps </w:t>
      </w:r>
      <w:r w:rsidRPr="00F31509">
        <w:rPr>
          <w:rFonts w:asciiTheme="majorBidi" w:hAnsiTheme="majorBidi" w:cstheme="majorBidi"/>
          <w:color w:val="000000" w:themeColor="text1"/>
          <w:szCs w:val="24"/>
          <w:lang w:val="en-GB"/>
        </w:rPr>
        <w:t>can be completed through</w:t>
      </w:r>
      <w:r w:rsidRPr="00C64220">
        <w:rPr>
          <w:rFonts w:asciiTheme="majorBidi" w:hAnsiTheme="majorBidi"/>
          <w:color w:val="000000" w:themeColor="text1"/>
          <w:lang w:val="en-GB"/>
        </w:rPr>
        <w:t xml:space="preserve"> imputation </w:t>
      </w:r>
      <w:r w:rsidRPr="00F31509">
        <w:rPr>
          <w:rFonts w:asciiTheme="majorBidi" w:hAnsiTheme="majorBidi" w:cstheme="majorBidi"/>
          <w:color w:val="000000" w:themeColor="text1"/>
          <w:szCs w:val="24"/>
          <w:lang w:val="en-GB"/>
        </w:rPr>
        <w:t>procedures</w:t>
      </w:r>
      <w:r w:rsidRPr="00C64220">
        <w:rPr>
          <w:rFonts w:asciiTheme="majorBidi" w:hAnsiTheme="majorBidi"/>
          <w:color w:val="000000" w:themeColor="text1"/>
          <w:lang w:val="en-GB"/>
        </w:rPr>
        <w:t xml:space="preserve"> that </w:t>
      </w:r>
      <w:r w:rsidRPr="00F31509">
        <w:rPr>
          <w:rFonts w:asciiTheme="majorBidi" w:hAnsiTheme="majorBidi" w:cstheme="majorBidi"/>
          <w:color w:val="000000" w:themeColor="text1"/>
          <w:szCs w:val="24"/>
          <w:lang w:val="en-GB"/>
        </w:rPr>
        <w:t>harness</w:t>
      </w:r>
      <w:r w:rsidRPr="00C64220">
        <w:rPr>
          <w:rFonts w:asciiTheme="majorBidi" w:hAnsiTheme="majorBidi"/>
          <w:color w:val="000000" w:themeColor="text1"/>
          <w:lang w:val="en-GB"/>
        </w:rPr>
        <w:t xml:space="preserve"> all information available </w:t>
      </w:r>
      <w:r w:rsidRPr="00F31509">
        <w:rPr>
          <w:rFonts w:asciiTheme="majorBidi" w:hAnsiTheme="majorBidi" w:cstheme="majorBidi"/>
          <w:color w:val="000000" w:themeColor="text1"/>
          <w:szCs w:val="24"/>
          <w:lang w:val="en-GB"/>
        </w:rPr>
        <w:t xml:space="preserve">up to </w:t>
      </w:r>
      <w:r w:rsidRPr="00C64220">
        <w:rPr>
          <w:rFonts w:asciiTheme="majorBidi" w:hAnsiTheme="majorBidi"/>
          <w:color w:val="000000" w:themeColor="text1"/>
          <w:lang w:val="en-GB"/>
        </w:rPr>
        <w:t xml:space="preserve">this point. </w:t>
      </w:r>
      <w:r w:rsidR="00CA0A85" w:rsidRPr="009C265F">
        <w:rPr>
          <w:rFonts w:asciiTheme="majorBidi" w:hAnsiTheme="majorBidi" w:cstheme="majorBidi"/>
          <w:sz w:val="24"/>
          <w:szCs w:val="24"/>
        </w:rPr>
        <w:t>To this end</w:t>
      </w:r>
      <w:r w:rsidRPr="00C64220">
        <w:rPr>
          <w:rFonts w:asciiTheme="majorBidi" w:hAnsiTheme="majorBidi"/>
          <w:color w:val="000000" w:themeColor="text1"/>
          <w:lang w:val="en-GB"/>
        </w:rPr>
        <w:t xml:space="preserve">, a new imputation method has been developed, which combines a </w:t>
      </w:r>
      <w:r w:rsidRPr="00F31509">
        <w:rPr>
          <w:rFonts w:asciiTheme="majorBidi" w:hAnsiTheme="majorBidi" w:cstheme="majorBidi"/>
          <w:color w:val="000000" w:themeColor="text1"/>
          <w:szCs w:val="24"/>
          <w:lang w:val="en-GB"/>
        </w:rPr>
        <w:t>robust</w:t>
      </w:r>
      <w:r w:rsidRPr="00C64220">
        <w:rPr>
          <w:rFonts w:asciiTheme="majorBidi" w:hAnsiTheme="majorBidi"/>
          <w:color w:val="000000" w:themeColor="text1"/>
          <w:lang w:val="en-GB"/>
        </w:rPr>
        <w:t xml:space="preserve"> econometric approach with expert knowledge </w:t>
      </w:r>
      <w:r w:rsidR="00CA0A85" w:rsidRPr="009C265F">
        <w:rPr>
          <w:rFonts w:asciiTheme="majorBidi" w:hAnsiTheme="majorBidi" w:cstheme="majorBidi"/>
          <w:sz w:val="24"/>
          <w:szCs w:val="24"/>
        </w:rPr>
        <w:t>and</w:t>
      </w:r>
      <w:r w:rsidRPr="00C64220">
        <w:rPr>
          <w:rFonts w:asciiTheme="majorBidi" w:hAnsiTheme="majorBidi"/>
          <w:color w:val="000000" w:themeColor="text1"/>
          <w:lang w:val="en-GB"/>
        </w:rPr>
        <w:t xml:space="preserve"> the experience of </w:t>
      </w:r>
      <w:r w:rsidR="00CA0A85" w:rsidRPr="009C265F">
        <w:rPr>
          <w:rFonts w:asciiTheme="majorBidi" w:hAnsiTheme="majorBidi" w:cstheme="majorBidi"/>
          <w:sz w:val="24"/>
          <w:szCs w:val="24"/>
        </w:rPr>
        <w:t>production officers and clerks</w:t>
      </w:r>
      <w:r w:rsidRPr="00C64220">
        <w:rPr>
          <w:rFonts w:asciiTheme="majorBidi" w:hAnsiTheme="majorBidi"/>
          <w:color w:val="000000" w:themeColor="text1"/>
          <w:lang w:val="en-GB"/>
        </w:rPr>
        <w:t xml:space="preserve">. </w:t>
      </w:r>
    </w:p>
    <w:p w14:paraId="298EF5F5" w14:textId="77777777" w:rsidR="004F65E4" w:rsidRPr="00C64220" w:rsidRDefault="004F65E4" w:rsidP="004F65E4">
      <w:pPr>
        <w:spacing w:after="0"/>
        <w:jc w:val="both"/>
        <w:rPr>
          <w:rFonts w:asciiTheme="majorBidi" w:hAnsiTheme="majorBidi"/>
          <w:color w:val="000000" w:themeColor="text1"/>
          <w:lang w:val="en-GB"/>
        </w:rPr>
      </w:pPr>
    </w:p>
    <w:p w14:paraId="6C7E8447" w14:textId="33CF336C" w:rsidR="004F65E4" w:rsidRPr="00C64220" w:rsidRDefault="004F65E4" w:rsidP="004F65E4">
      <w:pPr>
        <w:spacing w:after="0"/>
        <w:jc w:val="both"/>
        <w:rPr>
          <w:rFonts w:asciiTheme="majorBidi" w:hAnsiTheme="majorBidi"/>
          <w:color w:val="000000" w:themeColor="text1"/>
          <w:lang w:val="en-GB"/>
        </w:rPr>
      </w:pPr>
      <w:r w:rsidRPr="00C64220">
        <w:rPr>
          <w:rFonts w:asciiTheme="majorBidi" w:hAnsiTheme="majorBidi"/>
          <w:color w:val="000000" w:themeColor="text1"/>
          <w:lang w:val="en-GB"/>
        </w:rPr>
        <w:t>The new imputation method not only harnesses all available data and</w:t>
      </w:r>
      <w:r w:rsidR="00CA0A85" w:rsidRPr="009C265F">
        <w:rPr>
          <w:rFonts w:asciiTheme="majorBidi" w:hAnsiTheme="majorBidi" w:cstheme="majorBidi"/>
          <w:sz w:val="24"/>
          <w:szCs w:val="24"/>
        </w:rPr>
        <w:t xml:space="preserve"> expert</w:t>
      </w:r>
      <w:r w:rsidRPr="00C64220">
        <w:rPr>
          <w:rFonts w:asciiTheme="majorBidi" w:hAnsiTheme="majorBidi"/>
          <w:color w:val="000000" w:themeColor="text1"/>
          <w:lang w:val="en-GB"/>
        </w:rPr>
        <w:t xml:space="preserve"> knowledge, it also incorporates experience with imputation methods that have been used previously, or that are employed by other institutions. </w:t>
      </w:r>
      <w:r w:rsidRPr="00F31509">
        <w:rPr>
          <w:rFonts w:asciiTheme="majorBidi" w:eastAsia="Times New Roman" w:hAnsiTheme="majorBidi" w:cstheme="majorBidi"/>
          <w:color w:val="000000" w:themeColor="text1"/>
          <w:lang w:val="en-GB"/>
        </w:rPr>
        <w:t>Such imputation</w:t>
      </w:r>
      <w:r w:rsidRPr="00C64220">
        <w:rPr>
          <w:rFonts w:asciiTheme="majorBidi" w:hAnsiTheme="majorBidi"/>
          <w:color w:val="000000" w:themeColor="text1"/>
          <w:lang w:val="en-GB"/>
        </w:rPr>
        <w:t xml:space="preserve"> methods </w:t>
      </w:r>
      <w:r w:rsidRPr="00F31509">
        <w:rPr>
          <w:rFonts w:asciiTheme="majorBidi" w:eastAsia="Times New Roman" w:hAnsiTheme="majorBidi" w:cstheme="majorBidi"/>
          <w:color w:val="000000" w:themeColor="text1"/>
          <w:lang w:val="en-GB"/>
        </w:rPr>
        <w:t xml:space="preserve">have been examined and, based on this </w:t>
      </w:r>
      <w:proofErr w:type="gramStart"/>
      <w:r w:rsidRPr="00F31509">
        <w:rPr>
          <w:rFonts w:asciiTheme="majorBidi" w:eastAsia="Times New Roman" w:hAnsiTheme="majorBidi" w:cstheme="majorBidi"/>
          <w:color w:val="000000" w:themeColor="text1"/>
          <w:lang w:val="en-GB"/>
        </w:rPr>
        <w:t>review,</w:t>
      </w:r>
      <w:proofErr w:type="gramEnd"/>
      <w:r w:rsidRPr="00F31509">
        <w:rPr>
          <w:rFonts w:asciiTheme="majorBidi" w:eastAsia="Times New Roman" w:hAnsiTheme="majorBidi" w:cstheme="majorBidi"/>
          <w:color w:val="000000" w:themeColor="text1"/>
          <w:lang w:val="en-GB"/>
        </w:rPr>
        <w:t xml:space="preserve"> the basic insight </w:t>
      </w:r>
      <w:r w:rsidRPr="00C64220">
        <w:rPr>
          <w:rFonts w:asciiTheme="majorBidi" w:hAnsiTheme="majorBidi"/>
          <w:color w:val="000000" w:themeColor="text1"/>
          <w:lang w:val="en-GB"/>
        </w:rPr>
        <w:t xml:space="preserve">is that no single approach/model </w:t>
      </w:r>
      <w:r w:rsidRPr="00F31509">
        <w:rPr>
          <w:rFonts w:asciiTheme="majorBidi" w:eastAsia="Times New Roman" w:hAnsiTheme="majorBidi" w:cstheme="majorBidi"/>
          <w:color w:val="000000" w:themeColor="text1"/>
          <w:lang w:val="en-GB"/>
        </w:rPr>
        <w:t xml:space="preserve">taken by its own </w:t>
      </w:r>
      <w:r w:rsidRPr="00C64220">
        <w:rPr>
          <w:rFonts w:asciiTheme="majorBidi" w:hAnsiTheme="majorBidi"/>
          <w:color w:val="000000" w:themeColor="text1"/>
          <w:lang w:val="en-GB"/>
        </w:rPr>
        <w:t xml:space="preserve">is able </w:t>
      </w:r>
      <w:r w:rsidR="00375CFB" w:rsidRPr="00C64220">
        <w:rPr>
          <w:rFonts w:asciiTheme="majorBidi" w:hAnsiTheme="majorBidi"/>
          <w:color w:val="000000" w:themeColor="text1"/>
          <w:lang w:val="en-GB"/>
        </w:rPr>
        <w:t xml:space="preserve">to </w:t>
      </w:r>
      <w:r w:rsidRPr="00C64220">
        <w:rPr>
          <w:rFonts w:asciiTheme="majorBidi" w:hAnsiTheme="majorBidi"/>
          <w:color w:val="000000" w:themeColor="text1"/>
          <w:lang w:val="en-GB"/>
        </w:rPr>
        <w:t>render satisfactory results across all countries and commodities</w:t>
      </w:r>
      <w:r w:rsidRPr="00F31509">
        <w:rPr>
          <w:rFonts w:asciiTheme="majorBidi" w:eastAsia="Times New Roman" w:hAnsiTheme="majorBidi" w:cstheme="majorBidi"/>
          <w:color w:val="000000" w:themeColor="text1"/>
          <w:lang w:val="en-GB"/>
        </w:rPr>
        <w:t xml:space="preserve">. </w:t>
      </w:r>
      <w:r w:rsidRPr="00C64220">
        <w:rPr>
          <w:rFonts w:asciiTheme="majorBidi" w:hAnsiTheme="majorBidi"/>
          <w:color w:val="000000" w:themeColor="text1"/>
          <w:lang w:val="en-GB"/>
        </w:rPr>
        <w:t xml:space="preserve">Based on this insight, an </w:t>
      </w:r>
      <w:r w:rsidRPr="00F31509">
        <w:rPr>
          <w:rFonts w:asciiTheme="majorBidi" w:eastAsia="Times New Roman" w:hAnsiTheme="majorBidi" w:cstheme="majorBidi"/>
          <w:color w:val="000000" w:themeColor="text1"/>
          <w:lang w:val="en-GB"/>
        </w:rPr>
        <w:t>“</w:t>
      </w:r>
      <w:r w:rsidRPr="00C64220">
        <w:rPr>
          <w:rFonts w:asciiTheme="majorBidi" w:hAnsiTheme="majorBidi"/>
          <w:color w:val="000000" w:themeColor="text1"/>
          <w:lang w:val="en-GB"/>
        </w:rPr>
        <w:t>ensemble learning model</w:t>
      </w:r>
      <w:r w:rsidRPr="00F31509">
        <w:rPr>
          <w:rFonts w:asciiTheme="majorBidi" w:eastAsia="Times New Roman" w:hAnsiTheme="majorBidi" w:cstheme="majorBidi"/>
          <w:color w:val="000000" w:themeColor="text1"/>
          <w:lang w:val="en-GB"/>
        </w:rPr>
        <w:t>”</w:t>
      </w:r>
      <w:r w:rsidRPr="00C64220">
        <w:rPr>
          <w:rFonts w:asciiTheme="majorBidi" w:hAnsiTheme="majorBidi"/>
          <w:color w:val="000000" w:themeColor="text1"/>
          <w:lang w:val="en-GB"/>
        </w:rPr>
        <w:t xml:space="preserve"> was developed, tested and adjusted to the needs of the </w:t>
      </w:r>
      <w:r w:rsidRPr="00F31509">
        <w:rPr>
          <w:rFonts w:asciiTheme="majorBidi" w:eastAsia="Times New Roman" w:hAnsiTheme="majorBidi" w:cstheme="majorBidi"/>
          <w:color w:val="000000" w:themeColor="text1"/>
          <w:lang w:val="en-GB"/>
        </w:rPr>
        <w:t xml:space="preserve">FAO </w:t>
      </w:r>
      <w:r w:rsidRPr="00C64220">
        <w:rPr>
          <w:rFonts w:asciiTheme="majorBidi" w:hAnsiTheme="majorBidi"/>
          <w:color w:val="000000" w:themeColor="text1"/>
          <w:lang w:val="en-GB"/>
        </w:rPr>
        <w:t xml:space="preserve">production domain. </w:t>
      </w:r>
      <w:r w:rsidR="00375CFB" w:rsidRPr="00F31509">
        <w:rPr>
          <w:rFonts w:asciiTheme="majorBidi" w:eastAsia="Times New Roman" w:hAnsiTheme="majorBidi" w:cstheme="majorBidi"/>
          <w:color w:val="000000" w:themeColor="text1"/>
          <w:lang w:val="en-GB"/>
        </w:rPr>
        <w:t>T</w:t>
      </w:r>
      <w:r w:rsidRPr="00F31509">
        <w:rPr>
          <w:rFonts w:asciiTheme="majorBidi" w:eastAsia="Times New Roman" w:hAnsiTheme="majorBidi" w:cstheme="majorBidi"/>
          <w:color w:val="000000" w:themeColor="text1"/>
          <w:lang w:val="en-GB"/>
        </w:rPr>
        <w:t>he tests</w:t>
      </w:r>
      <w:r w:rsidRPr="00C64220">
        <w:rPr>
          <w:rFonts w:asciiTheme="majorBidi" w:hAnsiTheme="majorBidi"/>
          <w:color w:val="000000" w:themeColor="text1"/>
          <w:lang w:val="en-GB"/>
        </w:rPr>
        <w:t xml:space="preserve"> have</w:t>
      </w:r>
      <w:r w:rsidRPr="00F31509">
        <w:rPr>
          <w:rFonts w:asciiTheme="majorBidi" w:eastAsia="Times New Roman" w:hAnsiTheme="majorBidi" w:cstheme="majorBidi"/>
          <w:color w:val="000000" w:themeColor="text1"/>
          <w:lang w:val="en-GB"/>
        </w:rPr>
        <w:t xml:space="preserve"> also</w:t>
      </w:r>
      <w:r w:rsidRPr="00C64220">
        <w:rPr>
          <w:rFonts w:asciiTheme="majorBidi" w:hAnsiTheme="majorBidi"/>
          <w:color w:val="000000" w:themeColor="text1"/>
          <w:lang w:val="en-GB"/>
        </w:rPr>
        <w:t xml:space="preserve"> shown that the particular strength of the ensemble model is in successfully handling the great heterogeneity </w:t>
      </w:r>
      <w:r w:rsidRPr="00F31509">
        <w:rPr>
          <w:rFonts w:asciiTheme="majorBidi" w:eastAsia="Times New Roman" w:hAnsiTheme="majorBidi" w:cstheme="majorBidi"/>
          <w:color w:val="000000" w:themeColor="text1"/>
          <w:lang w:val="en-GB"/>
        </w:rPr>
        <w:t>across different countries</w:t>
      </w:r>
      <w:r w:rsidR="00375CFB" w:rsidRPr="00F31509">
        <w:rPr>
          <w:rFonts w:asciiTheme="majorBidi" w:eastAsia="Times New Roman" w:hAnsiTheme="majorBidi" w:cstheme="majorBidi"/>
          <w:color w:val="000000" w:themeColor="text1"/>
          <w:lang w:val="en-GB"/>
        </w:rPr>
        <w:t xml:space="preserve">; however, </w:t>
      </w:r>
      <w:r w:rsidRPr="00F31509">
        <w:rPr>
          <w:rFonts w:asciiTheme="majorBidi" w:eastAsia="Times New Roman" w:hAnsiTheme="majorBidi" w:cstheme="majorBidi"/>
          <w:color w:val="000000" w:themeColor="text1"/>
          <w:lang w:val="en-GB"/>
        </w:rPr>
        <w:t xml:space="preserve">FBS compilers at country level may find the same </w:t>
      </w:r>
      <w:r w:rsidR="00375CFB" w:rsidRPr="00F31509">
        <w:rPr>
          <w:rFonts w:asciiTheme="majorBidi" w:eastAsia="Times New Roman" w:hAnsiTheme="majorBidi" w:cstheme="majorBidi"/>
          <w:color w:val="000000" w:themeColor="text1"/>
          <w:lang w:val="en-GB"/>
        </w:rPr>
        <w:t xml:space="preserve">or similar </w:t>
      </w:r>
      <w:r w:rsidRPr="00F31509">
        <w:rPr>
          <w:rFonts w:asciiTheme="majorBidi" w:eastAsia="Times New Roman" w:hAnsiTheme="majorBidi" w:cstheme="majorBidi"/>
          <w:color w:val="000000" w:themeColor="text1"/>
          <w:lang w:val="en-GB"/>
        </w:rPr>
        <w:t>approach</w:t>
      </w:r>
      <w:r w:rsidR="00375CFB" w:rsidRPr="00F31509">
        <w:rPr>
          <w:rFonts w:asciiTheme="majorBidi" w:eastAsia="Times New Roman" w:hAnsiTheme="majorBidi" w:cstheme="majorBidi"/>
          <w:color w:val="000000" w:themeColor="text1"/>
          <w:lang w:val="en-GB"/>
        </w:rPr>
        <w:t>es</w:t>
      </w:r>
      <w:r w:rsidRPr="00F31509">
        <w:rPr>
          <w:rFonts w:asciiTheme="majorBidi" w:eastAsia="Times New Roman" w:hAnsiTheme="majorBidi" w:cstheme="majorBidi"/>
          <w:color w:val="000000" w:themeColor="text1"/>
          <w:lang w:val="en-GB"/>
        </w:rPr>
        <w:t xml:space="preserve"> particularly useful for their individual country imputation challenges</w:t>
      </w:r>
      <w:r w:rsidRPr="00C64220">
        <w:rPr>
          <w:rFonts w:asciiTheme="majorBidi" w:hAnsiTheme="majorBidi"/>
          <w:color w:val="000000" w:themeColor="text1"/>
          <w:lang w:val="en-GB"/>
        </w:rPr>
        <w:t xml:space="preserve">. </w:t>
      </w:r>
    </w:p>
    <w:p w14:paraId="4CA5948C" w14:textId="77777777" w:rsidR="004F65E4" w:rsidRPr="00C64220" w:rsidRDefault="004F65E4" w:rsidP="004F65E4">
      <w:pPr>
        <w:spacing w:after="0"/>
        <w:jc w:val="both"/>
        <w:rPr>
          <w:rFonts w:asciiTheme="majorBidi" w:hAnsiTheme="majorBidi"/>
          <w:color w:val="000000" w:themeColor="text1"/>
          <w:lang w:val="en-GB"/>
        </w:rPr>
      </w:pPr>
    </w:p>
    <w:p w14:paraId="0740A956" w14:textId="1565CA0C" w:rsidR="004F65E4" w:rsidRPr="00C64220" w:rsidRDefault="004F65E4" w:rsidP="004F65E4">
      <w:pPr>
        <w:spacing w:after="0"/>
        <w:jc w:val="both"/>
        <w:rPr>
          <w:rFonts w:asciiTheme="majorBidi" w:hAnsiTheme="majorBidi"/>
          <w:color w:val="000000" w:themeColor="text1"/>
          <w:lang w:val="en-GB"/>
        </w:rPr>
      </w:pPr>
      <w:r w:rsidRPr="00C64220">
        <w:rPr>
          <w:rFonts w:asciiTheme="majorBidi" w:hAnsiTheme="majorBidi"/>
          <w:color w:val="000000" w:themeColor="text1"/>
          <w:lang w:val="en-GB"/>
        </w:rPr>
        <w:t xml:space="preserve">A detailed description of the methodology is available in a separate document. Here </w:t>
      </w:r>
      <w:r w:rsidRPr="00F31509">
        <w:rPr>
          <w:rFonts w:asciiTheme="majorBidi" w:eastAsia="Times New Roman" w:hAnsiTheme="majorBidi" w:cstheme="majorBidi"/>
          <w:color w:val="000000" w:themeColor="text1"/>
          <w:lang w:val="en-GB"/>
        </w:rPr>
        <w:t>presentation</w:t>
      </w:r>
      <w:r w:rsidRPr="00C64220">
        <w:rPr>
          <w:rFonts w:asciiTheme="majorBidi" w:hAnsiTheme="majorBidi"/>
          <w:color w:val="000000" w:themeColor="text1"/>
          <w:lang w:val="en-GB"/>
        </w:rPr>
        <w:t xml:space="preserve"> is limited to a few main features. First, the imputation of yield in any given country incorporates available information from notionally all countries </w:t>
      </w:r>
      <w:r w:rsidR="00375CFB" w:rsidRPr="00F31509">
        <w:rPr>
          <w:rFonts w:asciiTheme="majorBidi" w:eastAsia="Times New Roman" w:hAnsiTheme="majorBidi" w:cstheme="majorBidi"/>
          <w:color w:val="000000" w:themeColor="text1"/>
          <w:lang w:val="en-GB"/>
        </w:rPr>
        <w:t xml:space="preserve">for that </w:t>
      </w:r>
      <w:r w:rsidRPr="00F31509">
        <w:rPr>
          <w:rFonts w:asciiTheme="majorBidi" w:eastAsia="Times New Roman" w:hAnsiTheme="majorBidi" w:cstheme="majorBidi"/>
          <w:color w:val="000000" w:themeColor="text1"/>
          <w:lang w:val="en-GB"/>
        </w:rPr>
        <w:t>commodit</w:t>
      </w:r>
      <w:r w:rsidR="00375CFB" w:rsidRPr="00F31509">
        <w:rPr>
          <w:rFonts w:asciiTheme="majorBidi" w:eastAsia="Times New Roman" w:hAnsiTheme="majorBidi" w:cstheme="majorBidi"/>
          <w:color w:val="000000" w:themeColor="text1"/>
          <w:lang w:val="en-GB"/>
        </w:rPr>
        <w:t>y</w:t>
      </w:r>
      <w:r w:rsidRPr="00F31509">
        <w:rPr>
          <w:rFonts w:asciiTheme="majorBidi" w:eastAsia="Times New Roman" w:hAnsiTheme="majorBidi" w:cstheme="majorBidi"/>
          <w:color w:val="000000" w:themeColor="text1"/>
          <w:lang w:val="en-GB"/>
        </w:rPr>
        <w:t>.</w:t>
      </w:r>
      <w:r w:rsidRPr="00C64220">
        <w:rPr>
          <w:rFonts w:asciiTheme="majorBidi" w:hAnsiTheme="majorBidi"/>
          <w:color w:val="000000" w:themeColor="text1"/>
          <w:lang w:val="en-GB"/>
        </w:rPr>
        <w:t xml:space="preserve"> This enables maximization of information usage and the improved stability of the imputation. Second, rather than relying on a single method or model, the imputation process consists of a dozen candidate models, which are averaged, in the ensemble, with weights assigned in accordance with the predictability of each model. Third, an ensemble can cope well with sparse data availability. For instance, when and where only a single observation is available, the value can be carried across many years and be assigned to the missing observations successfully. On the other hand, if abundant data are available, more weight will be given to the sophisticated models, which have the ability to capture the complex pattern of the data.</w:t>
      </w:r>
    </w:p>
    <w:p w14:paraId="56ACFFFD" w14:textId="77777777" w:rsidR="004F65E4" w:rsidRPr="00C64220" w:rsidRDefault="004F65E4" w:rsidP="004F65E4">
      <w:pPr>
        <w:spacing w:after="0"/>
        <w:jc w:val="both"/>
        <w:rPr>
          <w:rFonts w:asciiTheme="majorBidi" w:hAnsiTheme="majorBidi"/>
          <w:color w:val="000000" w:themeColor="text1"/>
          <w:lang w:val="en-GB"/>
        </w:rPr>
      </w:pPr>
    </w:p>
    <w:p w14:paraId="45E56C25" w14:textId="6E6BE6A8" w:rsidR="004F65E4" w:rsidRPr="00C64220" w:rsidRDefault="004F65E4" w:rsidP="004F65E4">
      <w:pPr>
        <w:spacing w:after="0"/>
        <w:jc w:val="both"/>
        <w:rPr>
          <w:rFonts w:asciiTheme="majorBidi" w:hAnsiTheme="majorBidi"/>
          <w:color w:val="000000" w:themeColor="text1"/>
          <w:lang w:val="en-GB"/>
        </w:rPr>
      </w:pPr>
      <w:r w:rsidRPr="00C64220">
        <w:rPr>
          <w:rFonts w:asciiTheme="majorBidi" w:hAnsiTheme="majorBidi"/>
          <w:color w:val="000000" w:themeColor="text1"/>
          <w:lang w:val="en-GB"/>
        </w:rPr>
        <w:t xml:space="preserve">The performance of the new </w:t>
      </w:r>
      <w:r w:rsidR="00BC2CDF" w:rsidRPr="00C64220">
        <w:rPr>
          <w:rFonts w:asciiTheme="majorBidi" w:hAnsiTheme="majorBidi"/>
          <w:color w:val="000000" w:themeColor="text1"/>
          <w:lang w:val="en-GB"/>
        </w:rPr>
        <w:t xml:space="preserve">imputation </w:t>
      </w:r>
      <w:r w:rsidRPr="00F31509">
        <w:rPr>
          <w:rFonts w:asciiTheme="majorBidi" w:eastAsia="Times New Roman" w:hAnsiTheme="majorBidi" w:cstheme="majorBidi"/>
          <w:color w:val="000000" w:themeColor="text1"/>
          <w:lang w:val="en-GB"/>
        </w:rPr>
        <w:t xml:space="preserve">method </w:t>
      </w:r>
      <w:r w:rsidRPr="00C64220">
        <w:rPr>
          <w:rFonts w:asciiTheme="majorBidi" w:hAnsiTheme="majorBidi"/>
          <w:color w:val="000000" w:themeColor="text1"/>
          <w:lang w:val="en-GB"/>
        </w:rPr>
        <w:t xml:space="preserve"> has been tested and reviewed; </w:t>
      </w:r>
      <w:r w:rsidR="00BC2CDF" w:rsidRPr="00C64220">
        <w:rPr>
          <w:rFonts w:asciiTheme="majorBidi" w:hAnsiTheme="majorBidi"/>
          <w:color w:val="000000" w:themeColor="text1"/>
          <w:lang w:val="en-GB"/>
        </w:rPr>
        <w:t xml:space="preserve">the </w:t>
      </w:r>
      <w:r w:rsidRPr="00C64220">
        <w:rPr>
          <w:rFonts w:asciiTheme="majorBidi" w:hAnsiTheme="majorBidi"/>
          <w:color w:val="000000" w:themeColor="text1"/>
          <w:lang w:val="en-GB"/>
        </w:rPr>
        <w:t xml:space="preserve">qualitative assessment suggest that the new method is superior to previously employed methods and approaches taken by other institutions. </w:t>
      </w:r>
    </w:p>
    <w:p w14:paraId="0D729C1D" w14:textId="77777777" w:rsidR="004F65E4" w:rsidRPr="00C64220" w:rsidRDefault="004F65E4" w:rsidP="004F65E4">
      <w:pPr>
        <w:spacing w:after="160"/>
        <w:rPr>
          <w:rFonts w:asciiTheme="majorBidi" w:hAnsiTheme="majorBidi"/>
          <w:b/>
          <w:color w:val="000000" w:themeColor="text1"/>
          <w:lang w:val="en-GB"/>
        </w:rPr>
      </w:pPr>
    </w:p>
    <w:p w14:paraId="00DBC1C1" w14:textId="77777777" w:rsidR="004F65E4" w:rsidRPr="00C64220" w:rsidRDefault="004F65E4" w:rsidP="00C64220">
      <w:pPr>
        <w:pStyle w:val="Heading4"/>
        <w:rPr>
          <w:rFonts w:asciiTheme="majorBidi" w:hAnsiTheme="majorBidi"/>
          <w:lang w:val="en-GB"/>
        </w:rPr>
      </w:pPr>
      <w:bookmarkStart w:id="7" w:name="_Toc421025853"/>
      <w:r w:rsidRPr="00C64220">
        <w:rPr>
          <w:rFonts w:asciiTheme="majorBidi" w:hAnsiTheme="majorBidi"/>
          <w:lang w:val="en-GB"/>
        </w:rPr>
        <w:t>The new imputation approach in detail</w:t>
      </w:r>
      <w:bookmarkEnd w:id="7"/>
    </w:p>
    <w:p w14:paraId="09A4CBF4" w14:textId="3C7CBD2F" w:rsidR="004F65E4" w:rsidRPr="00C64220" w:rsidRDefault="004F65E4" w:rsidP="004F65E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r w:rsidRPr="00C64220">
        <w:rPr>
          <w:rFonts w:asciiTheme="majorBidi" w:hAnsiTheme="majorBidi"/>
          <w:color w:val="000000" w:themeColor="text1"/>
          <w:lang w:val="en-GB"/>
        </w:rPr>
        <w:t xml:space="preserve">There are </w:t>
      </w:r>
      <w:r w:rsidR="001476EE" w:rsidRPr="00F31509">
        <w:rPr>
          <w:rFonts w:asciiTheme="majorBidi" w:eastAsia="Times New Roman" w:hAnsiTheme="majorBidi" w:cstheme="majorBidi"/>
          <w:color w:val="000000" w:themeColor="text1"/>
          <w:lang w:val="en-GB" w:eastAsia="en-US"/>
        </w:rPr>
        <w:t>four</w:t>
      </w:r>
      <w:r w:rsidR="001476EE" w:rsidRPr="00C64220">
        <w:rPr>
          <w:rFonts w:asciiTheme="majorBidi" w:hAnsiTheme="majorBidi"/>
          <w:color w:val="000000" w:themeColor="text1"/>
          <w:lang w:val="en-GB"/>
        </w:rPr>
        <w:t xml:space="preserve"> </w:t>
      </w:r>
      <w:r w:rsidRPr="00C64220">
        <w:rPr>
          <w:rFonts w:asciiTheme="majorBidi" w:hAnsiTheme="majorBidi"/>
          <w:color w:val="000000" w:themeColor="text1"/>
          <w:lang w:val="en-GB"/>
        </w:rPr>
        <w:t>main steps to the imputation procedure:</w:t>
      </w:r>
    </w:p>
    <w:p w14:paraId="12310405" w14:textId="77777777" w:rsidR="004F65E4" w:rsidRPr="00C64220" w:rsidRDefault="004F65E4" w:rsidP="003C6AA5">
      <w:pPr>
        <w:pStyle w:val="ListParagraph"/>
        <w:keepNext/>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Productivity Imputation</w:t>
      </w:r>
    </w:p>
    <w:p w14:paraId="7D73F184" w14:textId="77777777" w:rsidR="004F65E4" w:rsidRPr="00C64220" w:rsidRDefault="004F65E4" w:rsidP="60226960">
      <w:pPr>
        <w:pStyle w:val="ListParagraph"/>
        <w:keepNext/>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Imputation by balancing</w:t>
      </w:r>
      <w:r w:rsidR="001476EE" w:rsidRPr="00F31509">
        <w:rPr>
          <w:rFonts w:asciiTheme="majorBidi" w:eastAsia="Times New Roman" w:hAnsiTheme="majorBidi" w:cstheme="majorBidi"/>
          <w:color w:val="000000" w:themeColor="text1"/>
        </w:rPr>
        <w:t xml:space="preserve"> via Productivity = Production / Activity.</w:t>
      </w:r>
    </w:p>
    <w:p w14:paraId="64055843" w14:textId="77777777" w:rsidR="00BC2CDF" w:rsidRPr="00C64220" w:rsidRDefault="004F65E4" w:rsidP="00BC2CDF">
      <w:pPr>
        <w:pStyle w:val="ListParagraph"/>
        <w:keepNext/>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Production Imputation</w:t>
      </w:r>
    </w:p>
    <w:p w14:paraId="3C17FBF3" w14:textId="77777777" w:rsidR="00BC2CDF" w:rsidRPr="00F31509" w:rsidRDefault="00BC2CDF" w:rsidP="60226960">
      <w:pPr>
        <w:pStyle w:val="ListParagraph"/>
        <w:keepNext/>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eastAsia="Times New Roman" w:hAnsiTheme="majorBidi" w:cstheme="majorBidi"/>
          <w:color w:val="000000" w:themeColor="text1"/>
        </w:rPr>
      </w:pPr>
      <w:r w:rsidRPr="00F31509">
        <w:rPr>
          <w:rFonts w:asciiTheme="majorBidi" w:eastAsia="Times New Roman" w:hAnsiTheme="majorBidi" w:cstheme="majorBidi"/>
          <w:color w:val="000000" w:themeColor="text1"/>
        </w:rPr>
        <w:t>Imputation by balancing</w:t>
      </w:r>
      <w:r w:rsidR="001476EE" w:rsidRPr="00F31509">
        <w:rPr>
          <w:rFonts w:asciiTheme="majorBidi" w:eastAsia="Times New Roman" w:hAnsiTheme="majorBidi" w:cstheme="majorBidi"/>
          <w:color w:val="000000" w:themeColor="text1"/>
        </w:rPr>
        <w:t xml:space="preserve"> via Productivity = Production / Activity.</w:t>
      </w:r>
    </w:p>
    <w:p w14:paraId="7F296B8C" w14:textId="77777777" w:rsidR="00BC2CDF" w:rsidRPr="00F31509" w:rsidRDefault="00BC2CDF" w:rsidP="00BC2CDF">
      <w:pPr>
        <w:rPr>
          <w:rFonts w:asciiTheme="majorBidi" w:hAnsiTheme="majorBidi" w:cstheme="majorBidi"/>
          <w:lang w:val="en-GB" w:eastAsia="en-US"/>
        </w:rPr>
      </w:pPr>
      <w:bookmarkStart w:id="8" w:name="_Toc421025854"/>
      <w:r w:rsidRPr="00F31509">
        <w:rPr>
          <w:rFonts w:asciiTheme="majorBidi" w:hAnsiTheme="majorBidi" w:cstheme="majorBidi"/>
          <w:lang w:val="en-GB" w:eastAsia="en-US"/>
        </w:rPr>
        <w:t>Step 1 will be skipped if productivity is currently available.  If balancing is then possible, imputation via balancing will be done.  Then, production imputation will be performed if production is still not available.  If one variable is still missing, it will be imputed</w:t>
      </w:r>
      <w:r w:rsidR="001476EE" w:rsidRPr="00F31509">
        <w:rPr>
          <w:rFonts w:asciiTheme="majorBidi" w:hAnsiTheme="majorBidi" w:cstheme="majorBidi"/>
          <w:lang w:val="en-GB" w:eastAsia="en-US"/>
        </w:rPr>
        <w:t xml:space="preserve"> in the final step.</w:t>
      </w:r>
    </w:p>
    <w:p w14:paraId="730FC4A1" w14:textId="77777777" w:rsidR="004F65E4" w:rsidRPr="00C64220" w:rsidRDefault="004F65E4" w:rsidP="00C64220">
      <w:pPr>
        <w:pStyle w:val="Heading4"/>
        <w:rPr>
          <w:rFonts w:asciiTheme="majorBidi" w:hAnsiTheme="majorBidi"/>
          <w:lang w:val="en-GB"/>
        </w:rPr>
      </w:pPr>
      <w:r w:rsidRPr="00C64220">
        <w:rPr>
          <w:rFonts w:asciiTheme="majorBidi" w:hAnsiTheme="majorBidi"/>
          <w:lang w:val="en-GB"/>
        </w:rPr>
        <w:lastRenderedPageBreak/>
        <w:t>Productivity imputation</w:t>
      </w:r>
      <w:bookmarkEnd w:id="8"/>
    </w:p>
    <w:p w14:paraId="3EF74E8C" w14:textId="14A74C35"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r w:rsidRPr="00C64220">
        <w:rPr>
          <w:rFonts w:asciiTheme="majorBidi" w:hAnsiTheme="majorBidi"/>
          <w:color w:val="000000" w:themeColor="text1"/>
          <w:lang w:val="en-GB"/>
        </w:rPr>
        <w:t>Productivity imputation is performed via the ensemble approach alluded to above.  Currently there are 10 models implemented in the ensemble framework.  A separate model is fit to each individual country and commodity pair unless otherwise noted.</w:t>
      </w:r>
      <w:r w:rsidR="00DC481E">
        <w:rPr>
          <w:rFonts w:asciiTheme="majorBidi" w:eastAsia="Times New Roman" w:hAnsiTheme="majorBidi" w:cstheme="majorBidi"/>
          <w:sz w:val="24"/>
          <w:szCs w:val="24"/>
          <w:lang w:eastAsia="en-US"/>
        </w:rPr>
        <w:t xml:space="preserve">  It should be noted that an appropriate length of time should be chosen for this imputation: a time series that is too short will not have enough data to learn from trends while a time series that is too long may include unreliable data from many years ago.</w:t>
      </w:r>
    </w:p>
    <w:p w14:paraId="308D26A7" w14:textId="77777777"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p>
    <w:p w14:paraId="3210ADAF"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Mean: This model computes a simple mean of all observations and imputes this value.</w:t>
      </w:r>
    </w:p>
    <w:p w14:paraId="44E3E452"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Linear: A linear regression model is fit to the available data, and predictions from this model are used to estimate missing values:</w:t>
      </w:r>
    </w:p>
    <w:p w14:paraId="75BAFE25" w14:textId="18727B2F" w:rsidR="004F65E4" w:rsidRPr="00C64220" w:rsidRDefault="002F739C" w:rsidP="004F65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Bidi" w:hAnsiTheme="majorBid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i,j,t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1,i,j</m:t>
            </m:r>
          </m:sub>
        </m:sSub>
        <m:r>
          <w:rPr>
            <w:rFonts w:ascii="Cambria Math" w:hAnsi="Cambria Math"/>
            <w:color w:val="000000" w:themeColor="text1"/>
          </w:rPr>
          <m:t xml:space="preserve"> 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i,j,t</m:t>
            </m:r>
          </m:sub>
        </m:sSub>
      </m:oMath>
      <w:r w:rsidR="004F65E4" w:rsidRPr="00C64220">
        <w:rPr>
          <w:rFonts w:asciiTheme="majorBidi" w:hAnsiTheme="majorBidi"/>
          <w:color w:val="000000" w:themeColor="text1"/>
        </w:rPr>
        <w:t xml:space="preserve">                    (Equation </w:t>
      </w:r>
      <w:r w:rsidR="00846B16" w:rsidRPr="00C64220">
        <w:rPr>
          <w:rFonts w:asciiTheme="majorBidi" w:hAnsiTheme="majorBidi"/>
          <w:color w:val="000000" w:themeColor="text1"/>
        </w:rPr>
        <w:fldChar w:fldCharType="begin"/>
      </w:r>
      <w:r w:rsidR="004F65E4" w:rsidRPr="00C64220">
        <w:rPr>
          <w:rFonts w:asciiTheme="majorBidi" w:hAnsiTheme="majorBidi"/>
          <w:color w:val="000000" w:themeColor="text1"/>
        </w:rPr>
        <w:instrText xml:space="preserve"> SEQ Equation \* ARABIC </w:instrText>
      </w:r>
      <w:r w:rsidR="00846B16" w:rsidRPr="00C64220">
        <w:rPr>
          <w:rFonts w:asciiTheme="majorBidi" w:hAnsiTheme="majorBidi"/>
          <w:color w:val="000000" w:themeColor="text1"/>
        </w:rPr>
        <w:fldChar w:fldCharType="separate"/>
      </w:r>
      <w:r w:rsidR="000B360D" w:rsidRPr="00F31509">
        <w:rPr>
          <w:rFonts w:asciiTheme="majorBidi" w:hAnsiTheme="majorBidi" w:cstheme="majorBidi"/>
          <w:bCs/>
          <w:noProof/>
          <w:color w:val="000000" w:themeColor="text1"/>
        </w:rPr>
        <w:t>5</w:t>
      </w:r>
      <w:r w:rsidR="00846B16" w:rsidRPr="00C64220">
        <w:rPr>
          <w:rFonts w:asciiTheme="majorBidi" w:hAnsiTheme="majorBidi"/>
          <w:color w:val="000000" w:themeColor="text1"/>
        </w:rPr>
        <w:fldChar w:fldCharType="end"/>
      </w:r>
      <w:r w:rsidR="004F65E4" w:rsidRPr="00C64220">
        <w:rPr>
          <w:rFonts w:asciiTheme="majorBidi" w:hAnsiTheme="majorBidi"/>
          <w:color w:val="000000" w:themeColor="text1"/>
        </w:rPr>
        <w:t>)</w:t>
      </w:r>
    </w:p>
    <w:p w14:paraId="21B4C1E9"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Exponential: A regression model is fit but the exponential of time is used:</w:t>
      </w:r>
    </w:p>
    <w:p w14:paraId="2E7FD3D9" w14:textId="7AEC7C02" w:rsidR="004F65E4" w:rsidRPr="00C64220" w:rsidRDefault="002F739C" w:rsidP="004F65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Bidi" w:hAnsiTheme="majorBid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i,j,t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1,i,j</m:t>
            </m:r>
          </m:sub>
        </m:sSub>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t</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i,j,t</m:t>
            </m:r>
          </m:sub>
        </m:sSub>
      </m:oMath>
      <w:r w:rsidR="004F65E4" w:rsidRPr="00C64220">
        <w:rPr>
          <w:rFonts w:asciiTheme="majorBidi" w:hAnsiTheme="majorBidi"/>
          <w:color w:val="000000" w:themeColor="text1"/>
        </w:rPr>
        <w:t xml:space="preserve">                   (Equation </w:t>
      </w:r>
      <w:r w:rsidR="00846B16" w:rsidRPr="00C64220">
        <w:rPr>
          <w:rFonts w:asciiTheme="majorBidi" w:hAnsiTheme="majorBidi"/>
          <w:color w:val="000000" w:themeColor="text1"/>
        </w:rPr>
        <w:fldChar w:fldCharType="begin"/>
      </w:r>
      <w:r w:rsidR="004F65E4" w:rsidRPr="00C64220">
        <w:rPr>
          <w:rFonts w:asciiTheme="majorBidi" w:hAnsiTheme="majorBidi"/>
          <w:color w:val="000000" w:themeColor="text1"/>
        </w:rPr>
        <w:instrText xml:space="preserve"> SEQ Equation \* ARABIC </w:instrText>
      </w:r>
      <w:r w:rsidR="00846B16" w:rsidRPr="00C64220">
        <w:rPr>
          <w:rFonts w:asciiTheme="majorBidi" w:hAnsiTheme="majorBidi"/>
          <w:color w:val="000000" w:themeColor="text1"/>
        </w:rPr>
        <w:fldChar w:fldCharType="separate"/>
      </w:r>
      <w:r w:rsidR="000B360D" w:rsidRPr="00F31509">
        <w:rPr>
          <w:rFonts w:asciiTheme="majorBidi" w:hAnsiTheme="majorBidi" w:cstheme="majorBidi"/>
          <w:bCs/>
          <w:noProof/>
          <w:color w:val="000000" w:themeColor="text1"/>
        </w:rPr>
        <w:t>6</w:t>
      </w:r>
      <w:r w:rsidR="00846B16" w:rsidRPr="00C64220">
        <w:rPr>
          <w:rFonts w:asciiTheme="majorBidi" w:hAnsiTheme="majorBidi"/>
          <w:color w:val="000000" w:themeColor="text1"/>
        </w:rPr>
        <w:fldChar w:fldCharType="end"/>
      </w:r>
      <w:r w:rsidR="004F65E4" w:rsidRPr="00C64220">
        <w:rPr>
          <w:rFonts w:asciiTheme="majorBidi" w:hAnsiTheme="majorBidi"/>
          <w:color w:val="000000" w:themeColor="text1"/>
        </w:rPr>
        <w:t>)</w:t>
      </w:r>
    </w:p>
    <w:p w14:paraId="78EEFB41"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Logistic: A non-linear regression model is fit to the data:</w:t>
      </w:r>
    </w:p>
    <w:p w14:paraId="0329DB23" w14:textId="5D5E52EF" w:rsidR="004F65E4" w:rsidRPr="00C64220" w:rsidRDefault="002F739C" w:rsidP="004F65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Bidi" w:hAnsiTheme="majorBid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i,j,t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i,j</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i,j</m:t>
                </m:r>
              </m:sub>
            </m:sSub>
          </m:num>
          <m:den>
            <m:r>
              <w:rPr>
                <w:rFonts w:ascii="Cambria Math" w:hAnsi="Cambria Math"/>
                <w:color w:val="000000" w:themeColor="text1"/>
              </w:rPr>
              <m:t>1+exp(-</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i,j</m:t>
                </m:r>
              </m:sub>
            </m:sSub>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i,j</m:t>
                </m:r>
              </m:sub>
            </m:sSub>
            <m:r>
              <w:rPr>
                <w:rFonts w:ascii="Cambria Math" w:hAnsi="Cambria Math"/>
                <w:color w:val="000000" w:themeColor="text1"/>
              </w:rPr>
              <m: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i,j,t</m:t>
            </m:r>
          </m:sub>
        </m:sSub>
      </m:oMath>
      <w:r w:rsidR="004F65E4" w:rsidRPr="00C64220">
        <w:rPr>
          <w:rFonts w:asciiTheme="majorBidi" w:hAnsiTheme="majorBidi"/>
          <w:color w:val="000000" w:themeColor="text1"/>
        </w:rPr>
        <w:t xml:space="preserve">       (Equation </w:t>
      </w:r>
      <w:r w:rsidR="00846B16" w:rsidRPr="00C64220">
        <w:rPr>
          <w:rFonts w:asciiTheme="majorBidi" w:hAnsiTheme="majorBidi"/>
          <w:color w:val="000000" w:themeColor="text1"/>
        </w:rPr>
        <w:fldChar w:fldCharType="begin"/>
      </w:r>
      <w:r w:rsidR="004F65E4" w:rsidRPr="00C64220">
        <w:rPr>
          <w:rFonts w:asciiTheme="majorBidi" w:hAnsiTheme="majorBidi"/>
          <w:color w:val="000000" w:themeColor="text1"/>
        </w:rPr>
        <w:instrText xml:space="preserve"> SEQ Equation \* ARABIC </w:instrText>
      </w:r>
      <w:r w:rsidR="00846B16" w:rsidRPr="00C64220">
        <w:rPr>
          <w:rFonts w:asciiTheme="majorBidi" w:hAnsiTheme="majorBidi"/>
          <w:color w:val="000000" w:themeColor="text1"/>
        </w:rPr>
        <w:fldChar w:fldCharType="separate"/>
      </w:r>
      <w:r w:rsidR="000B360D" w:rsidRPr="00F31509">
        <w:rPr>
          <w:rFonts w:asciiTheme="majorBidi" w:hAnsiTheme="majorBidi" w:cstheme="majorBidi"/>
          <w:bCs/>
          <w:noProof/>
          <w:color w:val="000000" w:themeColor="text1"/>
        </w:rPr>
        <w:t>7</w:t>
      </w:r>
      <w:r w:rsidR="00846B16" w:rsidRPr="00C64220">
        <w:rPr>
          <w:rFonts w:asciiTheme="majorBidi" w:hAnsiTheme="majorBidi"/>
          <w:color w:val="000000" w:themeColor="text1"/>
        </w:rPr>
        <w:fldChar w:fldCharType="end"/>
      </w:r>
      <w:r w:rsidR="004F65E4" w:rsidRPr="00C64220">
        <w:rPr>
          <w:rFonts w:asciiTheme="majorBidi" w:hAnsiTheme="majorBidi"/>
          <w:color w:val="000000" w:themeColor="text1"/>
        </w:rPr>
        <w:t>)</w:t>
      </w:r>
    </w:p>
    <w:p w14:paraId="77C87E31" w14:textId="77777777" w:rsidR="004F65E4" w:rsidRPr="00C64220" w:rsidRDefault="004F65E4" w:rsidP="004F65E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 xml:space="preserve">If the non-linear regression model fails to converge, then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i,j</m:t>
            </m:r>
          </m:sub>
        </m:sSub>
      </m:oMath>
      <w:r w:rsidRPr="00C64220">
        <w:rPr>
          <w:rFonts w:asciiTheme="majorBidi" w:hAnsiTheme="majorBidi"/>
          <w:color w:val="000000" w:themeColor="text1"/>
        </w:rPr>
        <w:t xml:space="preserve"> is assumed to be 0 and a new non-linear model is fit to the data.  If that model also fails to converge to a solution, then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i,j</m:t>
            </m:r>
          </m:sub>
        </m:sSub>
      </m:oMath>
      <w:r w:rsidRPr="00C64220">
        <w:rPr>
          <w:rFonts w:asciiTheme="majorBidi" w:hAnsiTheme="majorBidi"/>
          <w:color w:val="000000" w:themeColor="text1"/>
        </w:rPr>
        <w:t xml:space="preserve"> is assumed to be the largest observed value.  In this case, a logistic regression (which will always converge) is possible by performing a </w:t>
      </w:r>
      <w:proofErr w:type="spellStart"/>
      <w:r w:rsidRPr="00C64220">
        <w:rPr>
          <w:rFonts w:asciiTheme="majorBidi" w:hAnsiTheme="majorBidi"/>
          <w:color w:val="000000" w:themeColor="text1"/>
        </w:rPr>
        <w:t>logit</w:t>
      </w:r>
      <w:proofErr w:type="spellEnd"/>
      <w:r w:rsidRPr="00C64220">
        <w:rPr>
          <w:rFonts w:asciiTheme="majorBidi" w:hAnsiTheme="majorBidi"/>
          <w:color w:val="000000" w:themeColor="text1"/>
        </w:rPr>
        <w:t xml:space="preserve"> transformation, and this is model is then used.</w:t>
      </w:r>
    </w:p>
    <w:p w14:paraId="619E0BA5"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Naive: Missing values between two observed values are interpolated linearly.  For observations outside the range of the observed data, the nearest observation is carried forward or backward.</w:t>
      </w:r>
    </w:p>
    <w:p w14:paraId="0731B4CD"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 xml:space="preserve">ARIMA: Several </w:t>
      </w:r>
      <w:r w:rsidRPr="00C64220">
        <w:rPr>
          <w:rFonts w:asciiTheme="majorBidi" w:hAnsiTheme="majorBidi"/>
          <w:color w:val="000000" w:themeColor="text1"/>
          <w:u w:val="single"/>
        </w:rPr>
        <w:t>A</w:t>
      </w:r>
      <w:r w:rsidRPr="00C64220">
        <w:rPr>
          <w:rFonts w:asciiTheme="majorBidi" w:hAnsiTheme="majorBidi"/>
          <w:color w:val="000000" w:themeColor="text1"/>
        </w:rPr>
        <w:t>uto</w:t>
      </w:r>
      <w:r w:rsidRPr="00C64220">
        <w:rPr>
          <w:rFonts w:asciiTheme="majorBidi" w:hAnsiTheme="majorBidi"/>
          <w:color w:val="000000" w:themeColor="text1"/>
          <w:u w:val="single"/>
        </w:rPr>
        <w:t>r</w:t>
      </w:r>
      <w:r w:rsidRPr="00C64220">
        <w:rPr>
          <w:rFonts w:asciiTheme="majorBidi" w:hAnsiTheme="majorBidi"/>
          <w:color w:val="000000" w:themeColor="text1"/>
        </w:rPr>
        <w:t xml:space="preserve">egressive </w:t>
      </w:r>
      <w:r w:rsidRPr="00C64220">
        <w:rPr>
          <w:rFonts w:asciiTheme="majorBidi" w:hAnsiTheme="majorBidi"/>
          <w:color w:val="000000" w:themeColor="text1"/>
          <w:u w:val="single"/>
        </w:rPr>
        <w:t>I</w:t>
      </w:r>
      <w:r w:rsidRPr="00C64220">
        <w:rPr>
          <w:rFonts w:asciiTheme="majorBidi" w:hAnsiTheme="majorBidi"/>
          <w:color w:val="000000" w:themeColor="text1"/>
        </w:rPr>
        <w:t xml:space="preserve">ntegrated </w:t>
      </w:r>
      <w:r w:rsidRPr="00C64220">
        <w:rPr>
          <w:rFonts w:asciiTheme="majorBidi" w:hAnsiTheme="majorBidi"/>
          <w:color w:val="000000" w:themeColor="text1"/>
          <w:u w:val="single"/>
        </w:rPr>
        <w:t>M</w:t>
      </w:r>
      <w:r w:rsidRPr="00C64220">
        <w:rPr>
          <w:rFonts w:asciiTheme="majorBidi" w:hAnsiTheme="majorBidi"/>
          <w:color w:val="000000" w:themeColor="text1"/>
        </w:rPr>
        <w:t xml:space="preserve">oving </w:t>
      </w:r>
      <w:r w:rsidRPr="00C64220">
        <w:rPr>
          <w:rFonts w:asciiTheme="majorBidi" w:hAnsiTheme="majorBidi"/>
          <w:color w:val="000000" w:themeColor="text1"/>
          <w:u w:val="single"/>
        </w:rPr>
        <w:t>A</w:t>
      </w:r>
      <w:r w:rsidRPr="00C64220">
        <w:rPr>
          <w:rFonts w:asciiTheme="majorBidi" w:hAnsiTheme="majorBidi"/>
          <w:color w:val="000000" w:themeColor="text1"/>
        </w:rPr>
        <w:t xml:space="preserve">verage time series models are fit to the data, and the best one is selected based on the AICC.  Then, imputation of new values from this model is done via </w:t>
      </w:r>
      <w:proofErr w:type="spellStart"/>
      <w:r w:rsidRPr="00C64220">
        <w:rPr>
          <w:rFonts w:asciiTheme="majorBidi" w:hAnsiTheme="majorBidi"/>
          <w:color w:val="000000" w:themeColor="text1"/>
        </w:rPr>
        <w:t>Kalman</w:t>
      </w:r>
      <w:proofErr w:type="spellEnd"/>
      <w:r w:rsidRPr="00C64220">
        <w:rPr>
          <w:rFonts w:asciiTheme="majorBidi" w:hAnsiTheme="majorBidi"/>
          <w:color w:val="000000" w:themeColor="text1"/>
        </w:rPr>
        <w:t xml:space="preserve"> Filter smoothing.</w:t>
      </w:r>
    </w:p>
    <w:p w14:paraId="18F1D99E"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LOESS: A local regression model is fit using linear models as the base learners.  The model window varies based on sample size, and thus more flexible models are fit when more data is available.</w:t>
      </w:r>
    </w:p>
    <w:p w14:paraId="11363E45"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Splines: A cubic spline is fit to the observed values and used for interpolation.</w:t>
      </w:r>
    </w:p>
    <w:p w14:paraId="68FF958F"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MARS: A Multivariate Adaptive Regression Spline, which is a mathematical model appropriate for piecewise linear time series, is fit to the observed values.</w:t>
      </w:r>
    </w:p>
    <w:p w14:paraId="30198D81" w14:textId="77777777" w:rsidR="004F65E4" w:rsidRPr="00C64220" w:rsidRDefault="004F65E4" w:rsidP="003C6A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rPr>
      </w:pPr>
      <w:r w:rsidRPr="00C64220">
        <w:rPr>
          <w:rFonts w:asciiTheme="majorBidi" w:hAnsiTheme="majorBidi"/>
          <w:color w:val="000000" w:themeColor="text1"/>
        </w:rPr>
        <w:t>Mixed Model: This model is fit to all countries at once, but still restricted to just one commodity at a time.  The linear mixed model estimates production as a smoothed function of time, and the time trend is considered as a random effect by country.</w:t>
      </w:r>
    </w:p>
    <w:p w14:paraId="5F565FAF" w14:textId="77777777"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heme="majorBidi" w:hAnsiTheme="majorBidi"/>
          <w:color w:val="000000" w:themeColor="text1"/>
          <w:lang w:val="en-GB"/>
        </w:rPr>
      </w:pPr>
    </w:p>
    <w:p w14:paraId="0FA1A3E7" w14:textId="51BA81EB"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r w:rsidRPr="00C64220">
        <w:rPr>
          <w:rFonts w:asciiTheme="majorBidi" w:hAnsiTheme="majorBidi"/>
          <w:color w:val="000000" w:themeColor="text1"/>
          <w:lang w:val="en-GB"/>
        </w:rPr>
        <w:t xml:space="preserve">Each of the models </w:t>
      </w:r>
      <w:proofErr w:type="gramStart"/>
      <w:r w:rsidR="00CA0A85" w:rsidRPr="009C265F">
        <w:rPr>
          <w:rFonts w:asciiTheme="majorBidi" w:eastAsia="Times New Roman" w:hAnsiTheme="majorBidi" w:cstheme="majorBidi"/>
          <w:sz w:val="24"/>
          <w:szCs w:val="24"/>
          <w:lang w:eastAsia="en-US"/>
        </w:rPr>
        <w:t>are</w:t>
      </w:r>
      <w:proofErr w:type="gramEnd"/>
      <w:r w:rsidRPr="00C64220">
        <w:rPr>
          <w:rFonts w:asciiTheme="majorBidi" w:hAnsiTheme="majorBidi"/>
          <w:color w:val="000000" w:themeColor="text1"/>
          <w:lang w:val="en-GB"/>
        </w:rPr>
        <w:t xml:space="preserve"> fit to</w:t>
      </w:r>
      <w:r w:rsidR="00CA0A85" w:rsidRPr="009C265F">
        <w:rPr>
          <w:rFonts w:asciiTheme="majorBidi" w:eastAsia="Times New Roman" w:hAnsiTheme="majorBidi" w:cstheme="majorBidi"/>
          <w:sz w:val="24"/>
          <w:szCs w:val="24"/>
          <w:lang w:eastAsia="en-US"/>
        </w:rPr>
        <w:t xml:space="preserve"> the</w:t>
      </w:r>
      <w:r w:rsidRPr="00C64220">
        <w:rPr>
          <w:rFonts w:asciiTheme="majorBidi" w:hAnsiTheme="majorBidi"/>
          <w:color w:val="000000" w:themeColor="text1"/>
          <w:lang w:val="en-GB"/>
        </w:rPr>
        <w:t xml:space="preserve"> available data, and an estimate of the model's ability to explain the data is produced via cross-validation.  </w:t>
      </w:r>
      <w:r w:rsidRPr="00F31509">
        <w:rPr>
          <w:rFonts w:asciiTheme="majorBidi" w:eastAsia="Times New Roman" w:hAnsiTheme="majorBidi" w:cstheme="majorBidi"/>
          <w:color w:val="000000" w:themeColor="text1"/>
          <w:szCs w:val="24"/>
          <w:lang w:val="en-GB" w:eastAsia="en-US"/>
        </w:rPr>
        <w:t xml:space="preserve">In other words, each model is fit to all the available data except for a handful of observations.  The performance of an individual model is then evaluated by its ability to estimate these known observations. This process is repeated with different groups of observations so as to provide a good estimate of a model's ability to fit the data.  </w:t>
      </w:r>
      <w:r w:rsidRPr="00C64220">
        <w:rPr>
          <w:rFonts w:asciiTheme="majorBidi" w:hAnsiTheme="majorBidi"/>
          <w:color w:val="000000" w:themeColor="text1"/>
          <w:lang w:val="en-GB"/>
        </w:rPr>
        <w:t>This ability is captured in the form of an error term</w:t>
      </w:r>
      <w:proofErr w:type="gramStart"/>
      <w:r w:rsidRPr="00C64220">
        <w:rPr>
          <w:rFonts w:asciiTheme="majorBidi" w:hAnsiTheme="majorBidi"/>
          <w:color w:val="000000" w:themeColor="text1"/>
          <w:lang w:val="en-GB"/>
        </w:rPr>
        <w:t xml:space="preserve">, </w:t>
      </w:r>
      <w:proofErr w:type="gramEnd"/>
      <m:oMath>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i,j,k</m:t>
            </m:r>
          </m:sub>
        </m:sSub>
      </m:oMath>
      <w:r w:rsidRPr="00C64220">
        <w:rPr>
          <w:rFonts w:asciiTheme="majorBidi" w:hAnsiTheme="majorBidi"/>
          <w:color w:val="000000" w:themeColor="text1"/>
          <w:lang w:val="en-GB"/>
        </w:rPr>
        <w:t>, which depends on the country i, the commodity j, and the model k.  Then, each model is assigned a weight according to its ability to fit the observed data (with better models receiving larger weights) subject to the constraint that the weights sum to one:</w:t>
      </w:r>
    </w:p>
    <w:p w14:paraId="47199AE7" w14:textId="77777777"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p>
    <w:p w14:paraId="3C585C6C" w14:textId="7B16F45A" w:rsidR="004F65E4" w:rsidRPr="00C64220" w:rsidRDefault="002F739C"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heme="majorBidi" w:hAnsiTheme="majorBidi"/>
          <w:color w:val="000000" w:themeColor="text1"/>
          <w:sz w:val="28"/>
          <w:lang w:val="en-GB"/>
        </w:rPr>
      </w:pPr>
      <m:oMath>
        <m:sSub>
          <m:sSubPr>
            <m:ctrlPr>
              <w:rPr>
                <w:rFonts w:ascii="Cambria Math" w:hAnsi="Cambria Math"/>
                <w:i/>
                <w:color w:val="000000" w:themeColor="text1"/>
                <w:lang w:val="en-GB"/>
              </w:rPr>
            </m:ctrlPr>
          </m:sSubPr>
          <m:e>
            <m:r>
              <w:rPr>
                <w:rFonts w:ascii="Cambria Math" w:hAnsi="Cambria Math"/>
                <w:color w:val="000000" w:themeColor="text1"/>
                <w:lang w:val="en-GB"/>
              </w:rPr>
              <m:t>w</m:t>
            </m:r>
          </m:e>
          <m:sub>
            <m:r>
              <w:rPr>
                <w:rFonts w:ascii="Cambria Math" w:hAnsi="Cambria Math"/>
                <w:color w:val="000000" w:themeColor="text1"/>
                <w:lang w:val="en-GB"/>
              </w:rPr>
              <m:t>i,j,k</m:t>
            </m:r>
          </m:sub>
        </m:sSub>
        <m:r>
          <w:rPr>
            <w:rFonts w:ascii="Cambria Math" w:hAnsi="Cambria Math"/>
            <w:color w:val="000000" w:themeColor="text1"/>
            <w:lang w:val="en-GB"/>
          </w:rPr>
          <m:t>= (1/</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i,j,k</m:t>
            </m:r>
          </m:sub>
        </m:sSub>
        <m:r>
          <w:rPr>
            <w:rFonts w:ascii="Cambria Math" w:hAnsi="Cambria Math"/>
            <w:color w:val="000000" w:themeColor="text1"/>
            <w:lang w:val="en-GB"/>
          </w:rPr>
          <m:t>)⁄</m:t>
        </m:r>
        <m:d>
          <m:dPr>
            <m:ctrlPr>
              <w:rPr>
                <w:rFonts w:ascii="Cambria Math" w:hAnsi="Cambria Math"/>
                <w:i/>
                <w:color w:val="000000" w:themeColor="text1"/>
                <w:lang w:val="en-GB"/>
              </w:rPr>
            </m:ctrlPr>
          </m:dPr>
          <m:e>
            <m:nary>
              <m:naryPr>
                <m:chr m:val="∑"/>
                <m:limLoc m:val="undOvr"/>
                <m:ctrlPr>
                  <w:rPr>
                    <w:rFonts w:ascii="Cambria Math" w:hAnsi="Cambria Math"/>
                    <w:i/>
                    <w:color w:val="000000" w:themeColor="text1"/>
                    <w:lang w:val="en-GB"/>
                  </w:rPr>
                </m:ctrlPr>
              </m:naryPr>
              <m:sub>
                <m:r>
                  <w:rPr>
                    <w:rFonts w:ascii="Cambria Math" w:hAnsi="Cambria Math"/>
                    <w:color w:val="000000" w:themeColor="text1"/>
                    <w:lang w:val="en-GB"/>
                  </w:rPr>
                  <m:t>l=1</m:t>
                </m:r>
              </m:sub>
              <m:sup>
                <m:r>
                  <w:rPr>
                    <w:rFonts w:ascii="Cambria Math" w:hAnsi="Cambria Math"/>
                    <w:color w:val="000000" w:themeColor="text1"/>
                    <w:lang w:val="en-GB"/>
                  </w:rPr>
                  <m:t>10</m:t>
                </m:r>
              </m:sup>
              <m:e>
                <m:r>
                  <w:rPr>
                    <w:rFonts w:ascii="Cambria Math" w:hAnsi="Cambria Math"/>
                    <w:color w:val="000000" w:themeColor="text1"/>
                    <w:lang w:val="en-GB"/>
                  </w:rPr>
                  <m:t>1/</m:t>
                </m:r>
                <m:sSub>
                  <m:sSubPr>
                    <m:ctrlPr>
                      <w:rPr>
                        <w:rFonts w:ascii="Cambria Math" w:hAnsi="Cambria Math"/>
                        <w:i/>
                        <w:color w:val="000000" w:themeColor="text1"/>
                        <w:lang w:val="en-GB"/>
                      </w:rPr>
                    </m:ctrlPr>
                  </m:sSubPr>
                  <m:e>
                    <m:r>
                      <w:rPr>
                        <w:rFonts w:ascii="Cambria Math" w:hAnsi="Cambria Math"/>
                        <w:color w:val="000000" w:themeColor="text1"/>
                        <w:lang w:val="en-GB"/>
                      </w:rPr>
                      <m:t>e</m:t>
                    </m:r>
                  </m:e>
                  <m:sub>
                    <m:r>
                      <w:rPr>
                        <w:rFonts w:ascii="Cambria Math" w:hAnsi="Cambria Math"/>
                        <w:color w:val="000000" w:themeColor="text1"/>
                        <w:lang w:val="en-GB"/>
                      </w:rPr>
                      <m:t>ijl</m:t>
                    </m:r>
                  </m:sub>
                </m:sSub>
              </m:e>
            </m:nary>
          </m:e>
        </m:d>
      </m:oMath>
      <w:r w:rsidR="004F65E4" w:rsidRPr="00C64220">
        <w:rPr>
          <w:rFonts w:asciiTheme="majorBidi" w:hAnsiTheme="majorBidi"/>
          <w:color w:val="000000" w:themeColor="text1"/>
          <w:lang w:val="en-GB"/>
        </w:rPr>
        <w:t xml:space="preserve">           (Equation </w:t>
      </w:r>
      <w:r w:rsidR="00846B16" w:rsidRPr="00C64220">
        <w:rPr>
          <w:rFonts w:asciiTheme="majorBidi" w:hAnsiTheme="majorBidi"/>
          <w:color w:val="000000" w:themeColor="text1"/>
          <w:lang w:val="en-GB"/>
        </w:rPr>
        <w:fldChar w:fldCharType="begin"/>
      </w:r>
      <w:r w:rsidR="004F65E4" w:rsidRPr="00C64220">
        <w:rPr>
          <w:rFonts w:asciiTheme="majorBidi" w:hAnsiTheme="majorBidi"/>
          <w:color w:val="000000" w:themeColor="text1"/>
          <w:lang w:val="en-GB"/>
        </w:rPr>
        <w:instrText xml:space="preserve"> SEQ Equation \* ARABIC </w:instrText>
      </w:r>
      <w:r w:rsidR="00846B16" w:rsidRPr="00C64220">
        <w:rPr>
          <w:rFonts w:asciiTheme="majorBidi" w:hAnsiTheme="majorBidi"/>
          <w:color w:val="000000" w:themeColor="text1"/>
          <w:lang w:val="en-GB"/>
        </w:rPr>
        <w:fldChar w:fldCharType="separate"/>
      </w:r>
      <w:r w:rsidR="000B360D" w:rsidRPr="00F31509">
        <w:rPr>
          <w:rFonts w:asciiTheme="majorBidi" w:hAnsiTheme="majorBidi" w:cstheme="majorBidi"/>
          <w:noProof/>
          <w:color w:val="000000" w:themeColor="text1"/>
          <w:szCs w:val="24"/>
          <w:lang w:val="en-GB"/>
        </w:rPr>
        <w:t>8</w:t>
      </w:r>
      <w:r w:rsidR="00846B16" w:rsidRPr="00C64220">
        <w:rPr>
          <w:rFonts w:asciiTheme="majorBidi" w:hAnsiTheme="majorBidi"/>
          <w:color w:val="000000" w:themeColor="text1"/>
          <w:lang w:val="en-GB"/>
        </w:rPr>
        <w:fldChar w:fldCharType="end"/>
      </w:r>
      <w:r w:rsidR="004F65E4" w:rsidRPr="00C64220">
        <w:rPr>
          <w:rFonts w:asciiTheme="majorBidi" w:hAnsiTheme="majorBidi"/>
          <w:color w:val="000000" w:themeColor="text1"/>
          <w:lang w:val="en-GB"/>
        </w:rPr>
        <w:t>)</w:t>
      </w:r>
    </w:p>
    <w:p w14:paraId="24DE602C" w14:textId="77777777"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p>
    <w:p w14:paraId="021C2FA9" w14:textId="14ADC349"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r w:rsidRPr="00C64220">
        <w:rPr>
          <w:rFonts w:asciiTheme="majorBidi" w:hAnsiTheme="majorBidi"/>
          <w:color w:val="000000" w:themeColor="text1"/>
          <w:lang w:val="en-GB"/>
        </w:rPr>
        <w:t xml:space="preserve">Then, a missing observation is imputed using a weighted mean of the estimates of the ensemble models at the missing time.  One additional constraint is imposed: models which may not extrapolate well (such as an exponential fit) are removed from the weighted average </w:t>
      </w:r>
      <w:r w:rsidRPr="00F31509">
        <w:rPr>
          <w:rFonts w:asciiTheme="majorBidi" w:eastAsia="Times New Roman" w:hAnsiTheme="majorBidi" w:cstheme="majorBidi"/>
          <w:color w:val="000000" w:themeColor="text1"/>
          <w:lang w:val="en-GB" w:eastAsia="en-US"/>
        </w:rPr>
        <w:t>for</w:t>
      </w:r>
      <w:r w:rsidRPr="00C64220">
        <w:rPr>
          <w:rFonts w:asciiTheme="majorBidi" w:hAnsiTheme="majorBidi"/>
          <w:color w:val="000000" w:themeColor="text1"/>
          <w:lang w:val="en-GB"/>
        </w:rPr>
        <w:t xml:space="preserve"> missing </w:t>
      </w:r>
      <w:r w:rsidRPr="00F31509">
        <w:rPr>
          <w:rFonts w:asciiTheme="majorBidi" w:eastAsia="Times New Roman" w:hAnsiTheme="majorBidi" w:cstheme="majorBidi"/>
          <w:color w:val="000000" w:themeColor="text1"/>
          <w:lang w:val="en-GB" w:eastAsia="en-US"/>
        </w:rPr>
        <w:t>values that lie</w:t>
      </w:r>
      <w:r w:rsidRPr="00C64220">
        <w:rPr>
          <w:rFonts w:asciiTheme="majorBidi" w:hAnsiTheme="majorBidi"/>
          <w:color w:val="000000" w:themeColor="text1"/>
          <w:lang w:val="en-GB"/>
        </w:rPr>
        <w:t xml:space="preserve"> too far outside the range of </w:t>
      </w:r>
      <w:r w:rsidRPr="00F31509">
        <w:rPr>
          <w:rFonts w:asciiTheme="majorBidi" w:eastAsia="Times New Roman" w:hAnsiTheme="majorBidi" w:cstheme="majorBidi"/>
          <w:color w:val="000000" w:themeColor="text1"/>
          <w:lang w:val="en-GB" w:eastAsia="en-US"/>
        </w:rPr>
        <w:t>observed</w:t>
      </w:r>
      <w:r w:rsidRPr="00C64220">
        <w:rPr>
          <w:rFonts w:asciiTheme="majorBidi" w:hAnsiTheme="majorBidi"/>
          <w:color w:val="000000" w:themeColor="text1"/>
          <w:lang w:val="en-GB"/>
        </w:rPr>
        <w:t xml:space="preserve"> data</w:t>
      </w:r>
      <w:r w:rsidRPr="00F31509">
        <w:rPr>
          <w:rFonts w:asciiTheme="majorBidi" w:eastAsia="Times New Roman" w:hAnsiTheme="majorBidi" w:cstheme="majorBidi"/>
          <w:color w:val="000000" w:themeColor="text1"/>
          <w:lang w:val="en-GB" w:eastAsia="en-US"/>
        </w:rPr>
        <w:t>.</w:t>
      </w:r>
      <w:r w:rsidR="001476EE" w:rsidRPr="00F31509">
        <w:rPr>
          <w:rFonts w:asciiTheme="majorBidi" w:eastAsia="Times New Roman" w:hAnsiTheme="majorBidi" w:cstheme="majorBidi"/>
          <w:color w:val="000000" w:themeColor="text1"/>
          <w:lang w:val="en-GB" w:eastAsia="en-US"/>
        </w:rPr>
        <w:t xml:space="preserve">  Note that in this case, all weights must be adjusted to ensure they still sum to one</w:t>
      </w:r>
      <w:r w:rsidR="001476EE" w:rsidRPr="00C64220">
        <w:rPr>
          <w:rFonts w:asciiTheme="majorBidi" w:hAnsiTheme="majorBidi"/>
          <w:color w:val="000000" w:themeColor="text1"/>
          <w:lang w:val="en-GB"/>
        </w:rPr>
        <w:t>.</w:t>
      </w:r>
    </w:p>
    <w:p w14:paraId="0E5D184D" w14:textId="77777777"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p>
    <w:p w14:paraId="2479F467" w14:textId="77777777" w:rsidR="004F65E4" w:rsidRPr="00C64220" w:rsidRDefault="004F65E4" w:rsidP="00C64220">
      <w:pPr>
        <w:pStyle w:val="Heading4"/>
        <w:rPr>
          <w:rFonts w:asciiTheme="majorBidi" w:hAnsiTheme="majorBidi"/>
          <w:lang w:val="en-GB"/>
        </w:rPr>
      </w:pPr>
      <w:bookmarkStart w:id="9" w:name="_Toc421025855"/>
      <w:r w:rsidRPr="00C64220">
        <w:rPr>
          <w:rFonts w:asciiTheme="majorBidi" w:hAnsiTheme="majorBidi"/>
          <w:lang w:val="en-GB"/>
        </w:rPr>
        <w:t>Imputation by balancing</w:t>
      </w:r>
      <w:bookmarkEnd w:id="9"/>
    </w:p>
    <w:p w14:paraId="75A1E743" w14:textId="77777777" w:rsidR="004F65E4" w:rsidRPr="00C64220" w:rsidRDefault="004F65E4" w:rsidP="004F65E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r w:rsidRPr="00C64220">
        <w:rPr>
          <w:rFonts w:asciiTheme="majorBidi" w:hAnsiTheme="majorBidi"/>
          <w:color w:val="000000" w:themeColor="text1"/>
          <w:lang w:val="en-GB"/>
        </w:rPr>
        <w:t>Once productivity has been imputed, we proceed by balancing.  If both productivity and activity values are available, we impute production so that it satisfies the identity production= productivity*activity.</w:t>
      </w:r>
      <w:r w:rsidR="001476EE" w:rsidRPr="00F31509">
        <w:rPr>
          <w:rFonts w:asciiTheme="majorBidi" w:eastAsia="Times New Roman" w:hAnsiTheme="majorBidi" w:cstheme="majorBidi"/>
          <w:color w:val="000000" w:themeColor="text1"/>
          <w:lang w:val="en-GB" w:eastAsia="en-US"/>
        </w:rPr>
        <w:t xml:space="preserve">  Likewise, if productivity and production are available, we impute activity by the identity activity = production/productivity.</w:t>
      </w:r>
    </w:p>
    <w:p w14:paraId="5F31D8FE" w14:textId="77777777" w:rsidR="004F65E4" w:rsidRPr="00C64220" w:rsidRDefault="004F65E4" w:rsidP="00C64220">
      <w:pPr>
        <w:pStyle w:val="Heading4"/>
        <w:rPr>
          <w:rFonts w:asciiTheme="majorBidi" w:hAnsiTheme="majorBidi"/>
          <w:lang w:val="en-GB"/>
        </w:rPr>
      </w:pPr>
      <w:bookmarkStart w:id="10" w:name="_Toc421025856"/>
      <w:r w:rsidRPr="00C64220">
        <w:rPr>
          <w:rFonts w:asciiTheme="majorBidi" w:hAnsiTheme="majorBidi"/>
          <w:lang w:val="en-GB"/>
        </w:rPr>
        <w:t>Production imputation</w:t>
      </w:r>
      <w:bookmarkEnd w:id="10"/>
    </w:p>
    <w:p w14:paraId="165E7898" w14:textId="69297F0A" w:rsidR="004F65E4" w:rsidRPr="00C64220" w:rsidRDefault="004F65E4" w:rsidP="004F6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r w:rsidRPr="00C64220">
        <w:rPr>
          <w:rFonts w:asciiTheme="majorBidi" w:hAnsiTheme="majorBidi"/>
          <w:color w:val="000000" w:themeColor="text1"/>
          <w:lang w:val="en-GB"/>
        </w:rPr>
        <w:t>For imputation of production, we follow the same procedure as outlined in step 1.  We apply this procedure instead to the production data, and impute values using a new ensemble fit to the currently available production data</w:t>
      </w:r>
      <w:r w:rsidRPr="00F31509">
        <w:rPr>
          <w:rFonts w:asciiTheme="majorBidi" w:eastAsia="Times New Roman" w:hAnsiTheme="majorBidi" w:cstheme="majorBidi"/>
          <w:color w:val="000000" w:themeColor="text1"/>
          <w:szCs w:val="24"/>
          <w:lang w:val="en-GB" w:eastAsia="en-US"/>
        </w:rPr>
        <w:t xml:space="preserve">. </w:t>
      </w:r>
    </w:p>
    <w:p w14:paraId="41451D69" w14:textId="77777777" w:rsidR="004F65E4" w:rsidRPr="00C64220" w:rsidRDefault="004F65E4" w:rsidP="00C6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hAnsiTheme="majorBidi"/>
          <w:color w:val="000000" w:themeColor="text1"/>
          <w:lang w:val="en-GB"/>
        </w:rPr>
      </w:pPr>
    </w:p>
    <w:p w14:paraId="3E502AB0" w14:textId="77777777" w:rsidR="00844956" w:rsidRDefault="00D7628A" w:rsidP="00844956">
      <w:pPr>
        <w:keepNext/>
        <w:spacing w:after="160"/>
      </w:pPr>
      <w:r w:rsidRPr="00075CC2">
        <w:rPr>
          <w:rFonts w:asciiTheme="majorBidi" w:hAnsiTheme="majorBidi" w:cstheme="majorBidi"/>
          <w:b/>
          <w:noProof/>
          <w:sz w:val="24"/>
          <w:szCs w:val="24"/>
          <w:lang w:eastAsia="en-US"/>
        </w:rPr>
        <w:lastRenderedPageBreak/>
        <w:drawing>
          <wp:inline distT="0" distB="0" distL="0" distR="0" wp14:anchorId="6FA8EB3A" wp14:editId="3E550AE1">
            <wp:extent cx="5943600" cy="5943600"/>
            <wp:effectExtent l="19050" t="0" r="0" b="0"/>
            <wp:docPr id="1" name="Picture 0" descr="product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onPlot.png"/>
                    <pic:cNvPicPr/>
                  </pic:nvPicPr>
                  <pic:blipFill>
                    <a:blip r:embed="rId12" cstate="print"/>
                    <a:stretch>
                      <a:fillRect/>
                    </a:stretch>
                  </pic:blipFill>
                  <pic:spPr>
                    <a:xfrm>
                      <a:off x="0" y="0"/>
                      <a:ext cx="5943600" cy="5943600"/>
                    </a:xfrm>
                    <a:prstGeom prst="rect">
                      <a:avLst/>
                    </a:prstGeom>
                  </pic:spPr>
                </pic:pic>
              </a:graphicData>
            </a:graphic>
          </wp:inline>
        </w:drawing>
      </w:r>
    </w:p>
    <w:p w14:paraId="1A00CB00" w14:textId="1B5FF223" w:rsidR="00EB7AF1" w:rsidRPr="00C64220" w:rsidRDefault="00844956" w:rsidP="00DE3029">
      <w:pPr>
        <w:pStyle w:val="Caption"/>
      </w:pPr>
      <w:r>
        <w:t xml:space="preserve">Figure </w:t>
      </w:r>
      <w:r w:rsidR="002F739C">
        <w:fldChar w:fldCharType="begin"/>
      </w:r>
      <w:r w:rsidR="002F739C">
        <w:instrText xml:space="preserve"> SEQ Figure \* ARABIC </w:instrText>
      </w:r>
      <w:r w:rsidR="002F739C">
        <w:fldChar w:fldCharType="separate"/>
      </w:r>
      <w:r>
        <w:rPr>
          <w:noProof/>
        </w:rPr>
        <w:t>1</w:t>
      </w:r>
      <w:r w:rsidR="002F739C">
        <w:rPr>
          <w:noProof/>
        </w:rPr>
        <w:fldChar w:fldCharType="end"/>
      </w:r>
      <w:r w:rsidR="00DE3029">
        <w:rPr>
          <w:noProof/>
        </w:rPr>
        <w:t>: A plot of the ensemble imputation method on four different datasets.  The circles indicate the known data points, the lines provide the fitted models, and the “x”’s are the imputed values.  The thickness of the line represents the weight it was given, and it is evident that weights change in different scenarios.</w:t>
      </w:r>
      <w:bookmarkStart w:id="11" w:name="_GoBack"/>
      <w:bookmarkEnd w:id="11"/>
    </w:p>
    <w:sectPr w:rsidR="00EB7AF1" w:rsidRPr="00C64220" w:rsidSect="00C64220">
      <w:headerReference w:type="default" r:id="rId13"/>
      <w:footerReference w:type="default" r:id="rId14"/>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BB3F7" w14:textId="77777777" w:rsidR="002F739C" w:rsidRDefault="002F739C" w:rsidP="00DB6CDA">
      <w:pPr>
        <w:spacing w:after="0" w:line="240" w:lineRule="auto"/>
      </w:pPr>
      <w:r>
        <w:separator/>
      </w:r>
    </w:p>
  </w:endnote>
  <w:endnote w:type="continuationSeparator" w:id="0">
    <w:p w14:paraId="4C0252FB" w14:textId="77777777" w:rsidR="002F739C" w:rsidRDefault="002F739C" w:rsidP="00DB6CDA">
      <w:pPr>
        <w:spacing w:after="0" w:line="240" w:lineRule="auto"/>
      </w:pPr>
      <w:r>
        <w:continuationSeparator/>
      </w:r>
    </w:p>
  </w:endnote>
  <w:endnote w:type="continuationNotice" w:id="1">
    <w:p w14:paraId="0C861390" w14:textId="77777777" w:rsidR="002F739C" w:rsidRDefault="002F73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3D1B6" w14:textId="77777777" w:rsidR="002D27E3" w:rsidRDefault="002D27E3">
    <w:pPr>
      <w:pStyle w:val="Footer"/>
    </w:pPr>
    <w:ins w:id="12" w:author="Josh Browning" w:date="2015-10-23T09:40:00Z">
      <w:r>
        <w:tab/>
        <w:t xml:space="preserve">Page </w:t>
      </w:r>
      <w:r w:rsidR="00533FEE">
        <w:fldChar w:fldCharType="begin"/>
      </w:r>
      <w:r w:rsidR="00533FEE">
        <w:instrText xml:space="preserve"> PAGE </w:instrText>
      </w:r>
      <w:r w:rsidR="00533FEE">
        <w:fldChar w:fldCharType="separate"/>
      </w:r>
    </w:ins>
    <w:r w:rsidR="00DE3029">
      <w:rPr>
        <w:noProof/>
      </w:rPr>
      <w:t>1</w:t>
    </w:r>
    <w:ins w:id="13" w:author="Josh Browning" w:date="2015-10-23T09:40:00Z">
      <w:r w:rsidR="00533FEE">
        <w:rPr>
          <w:noProof/>
        </w:rPr>
        <w:fldChar w:fldCharType="end"/>
      </w:r>
      <w:r>
        <w:t xml:space="preserve"> of </w:t>
      </w:r>
      <w:r w:rsidR="00533FEE">
        <w:fldChar w:fldCharType="begin"/>
      </w:r>
      <w:r w:rsidR="00533FEE">
        <w:instrText xml:space="preserve"> NUMPAGES \*Arabic </w:instrText>
      </w:r>
      <w:r w:rsidR="00533FEE">
        <w:fldChar w:fldCharType="separate"/>
      </w:r>
    </w:ins>
    <w:r w:rsidR="00DE3029">
      <w:rPr>
        <w:noProof/>
      </w:rPr>
      <w:t>6</w:t>
    </w:r>
    <w:ins w:id="14" w:author="Josh Browning" w:date="2015-10-23T09:40:00Z">
      <w:r w:rsidR="00533FEE">
        <w:rPr>
          <w:noProof/>
        </w:rPr>
        <w:fldChar w:fldCharType="end"/>
      </w:r>
      <w:r>
        <w:tab/>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1DBADB" w14:textId="77777777" w:rsidR="002F739C" w:rsidRDefault="002F739C" w:rsidP="00DB6CDA">
      <w:pPr>
        <w:spacing w:after="0" w:line="240" w:lineRule="auto"/>
      </w:pPr>
      <w:r>
        <w:separator/>
      </w:r>
    </w:p>
  </w:footnote>
  <w:footnote w:type="continuationSeparator" w:id="0">
    <w:p w14:paraId="4DB82CF7" w14:textId="77777777" w:rsidR="002F739C" w:rsidRDefault="002F739C" w:rsidP="00DB6CDA">
      <w:pPr>
        <w:spacing w:after="0" w:line="240" w:lineRule="auto"/>
      </w:pPr>
      <w:r>
        <w:continuationSeparator/>
      </w:r>
    </w:p>
  </w:footnote>
  <w:footnote w:type="continuationNotice" w:id="1">
    <w:p w14:paraId="359D4248" w14:textId="77777777" w:rsidR="002F739C" w:rsidRDefault="002F739C">
      <w:pPr>
        <w:spacing w:after="0" w:line="240" w:lineRule="auto"/>
      </w:pPr>
    </w:p>
  </w:footnote>
  <w:footnote w:id="2">
    <w:p w14:paraId="2B787613" w14:textId="77777777" w:rsidR="002D27E3" w:rsidRPr="00C64220" w:rsidRDefault="002D27E3" w:rsidP="004F65E4">
      <w:pPr>
        <w:pStyle w:val="FootnoteText"/>
        <w:jc w:val="both"/>
        <w:rPr>
          <w:rFonts w:ascii="Times New Roman" w:hAnsi="Times New Roman"/>
        </w:rPr>
      </w:pPr>
      <w:r w:rsidRPr="00C64220">
        <w:rPr>
          <w:rStyle w:val="FootnoteReference"/>
          <w:rFonts w:ascii="Times New Roman" w:hAnsi="Times New Roman"/>
        </w:rPr>
        <w:footnoteRef/>
      </w:r>
      <w:r w:rsidRPr="00C64220">
        <w:rPr>
          <w:rFonts w:ascii="Times New Roman" w:hAnsi="Times New Roman"/>
        </w:rPr>
        <w:t xml:space="preserve"> Most of these countries are characterized by weak statistical systems. The Global Strategy to Improve Rural and Agricultural Statistics provides a detailed account of the state of statistical systems around the world. Alas, most countries with weak agricultural systems are also countries where other information (surveys) </w:t>
      </w:r>
      <w:proofErr w:type="gramStart"/>
      <w:r w:rsidRPr="00C64220">
        <w:rPr>
          <w:rFonts w:ascii="Times New Roman" w:hAnsi="Times New Roman"/>
        </w:rPr>
        <w:t>suggest</w:t>
      </w:r>
      <w:proofErr w:type="gramEnd"/>
      <w:r w:rsidRPr="00C64220">
        <w:rPr>
          <w:rFonts w:ascii="Times New Roman" w:hAnsi="Times New Roman"/>
        </w:rPr>
        <w:t xml:space="preserve"> that they are exposed in a particular way to food security issues.</w:t>
      </w:r>
    </w:p>
  </w:footnote>
  <w:footnote w:id="3">
    <w:p w14:paraId="47567DC9" w14:textId="77777777" w:rsidR="002D27E3" w:rsidRPr="00C64220" w:rsidRDefault="002D27E3" w:rsidP="004F65E4">
      <w:pPr>
        <w:pStyle w:val="FootnoteText"/>
        <w:rPr>
          <w:rFonts w:ascii="Times New Roman" w:hAnsi="Times New Roman"/>
          <w:lang w:val="it-IT"/>
        </w:rPr>
      </w:pPr>
      <w:r w:rsidRPr="00C64220">
        <w:rPr>
          <w:rStyle w:val="FootnoteReference"/>
          <w:rFonts w:ascii="Times New Roman" w:hAnsi="Times New Roman"/>
        </w:rPr>
        <w:footnoteRef/>
      </w:r>
      <w:r w:rsidRPr="00C64220">
        <w:rPr>
          <w:rFonts w:ascii="Times New Roman" w:hAnsi="Times New Roman"/>
          <w:lang w:val="it-IT"/>
        </w:rPr>
        <w:t xml:space="preserve"> </w:t>
      </w:r>
      <w:hyperlink r:id="rId1" w:history="1">
        <w:r w:rsidRPr="00C64220">
          <w:rPr>
            <w:rStyle w:val="Hyperlink"/>
            <w:rFonts w:ascii="Times New Roman" w:hAnsi="Times New Roman"/>
            <w:sz w:val="20"/>
            <w:lang w:val="it-IT"/>
          </w:rPr>
          <w:t>http://www.fao.org/docrep/019/i3664e/i3664e.pdf</w:t>
        </w:r>
      </w:hyperlink>
    </w:p>
  </w:footnote>
  <w:footnote w:id="4">
    <w:p w14:paraId="7301E428" w14:textId="77777777" w:rsidR="00CA0A85" w:rsidRPr="00567C40" w:rsidRDefault="00CA0A85" w:rsidP="00844956">
      <w:pPr>
        <w:jc w:val="both"/>
        <w:rPr>
          <w:rFonts w:ascii="Times New Roman" w:hAnsi="Times New Roman" w:cs="Times New Roman"/>
          <w:sz w:val="20"/>
          <w:szCs w:val="20"/>
        </w:rPr>
      </w:pPr>
      <w:r w:rsidRPr="00567C40">
        <w:rPr>
          <w:rStyle w:val="FootnoteReference"/>
          <w:rFonts w:ascii="Times New Roman" w:hAnsi="Times New Roman" w:cs="Times New Roman"/>
          <w:sz w:val="20"/>
          <w:szCs w:val="20"/>
        </w:rPr>
        <w:footnoteRef/>
      </w:r>
      <w:r w:rsidRPr="00567C40">
        <w:rPr>
          <w:rFonts w:ascii="Times New Roman" w:hAnsi="Times New Roman" w:cs="Times New Roman"/>
          <w:sz w:val="20"/>
          <w:szCs w:val="20"/>
        </w:rPr>
        <w:t xml:space="preserve"> The FAO production definition includes production for own consumption. While this may not be a major concern in highly developed economies (US/Europe) it is a major issue for countries where food insecurity looms large. These differences in the definition require further adjustments and are undertaken by the FAO Statistics Division in the course of quality control and assurance (QA/QC). </w:t>
      </w:r>
    </w:p>
  </w:footnote>
  <w:footnote w:id="5">
    <w:p w14:paraId="5C245B6A" w14:textId="32EC1106" w:rsidR="002D27E3" w:rsidRPr="00C64220" w:rsidRDefault="002D27E3" w:rsidP="004F65E4">
      <w:pPr>
        <w:pStyle w:val="FootnoteText"/>
        <w:jc w:val="both"/>
        <w:rPr>
          <w:rFonts w:ascii="Times New Roman" w:hAnsi="Times New Roman"/>
        </w:rPr>
      </w:pPr>
      <w:r w:rsidRPr="00C64220">
        <w:rPr>
          <w:rStyle w:val="FootnoteReference"/>
          <w:rFonts w:ascii="Times New Roman" w:hAnsi="Times New Roman"/>
        </w:rPr>
        <w:footnoteRef/>
      </w:r>
      <w:r w:rsidRPr="00C64220">
        <w:rPr>
          <w:rFonts w:ascii="Times New Roman" w:hAnsi="Times New Roman"/>
        </w:rPr>
        <w:t xml:space="preserve"> In addition to the websites of NSOs and </w:t>
      </w:r>
      <w:proofErr w:type="spellStart"/>
      <w:r w:rsidRPr="00C64220">
        <w:rPr>
          <w:rFonts w:ascii="Times New Roman" w:hAnsi="Times New Roman"/>
        </w:rPr>
        <w:t>MoAs</w:t>
      </w:r>
      <w:proofErr w:type="spellEnd"/>
      <w:r w:rsidRPr="00C64220">
        <w:rPr>
          <w:rFonts w:ascii="Times New Roman" w:hAnsi="Times New Roman"/>
        </w:rPr>
        <w:t>, the FAO Statistics Division also harvests data from authoritative sources</w:t>
      </w:r>
      <w:del w:id="6" w:author="Josh Browning" w:date="2015-10-23T09:40:00Z">
        <w:r w:rsidR="00CA0A85" w:rsidRPr="00863501">
          <w:delText>,</w:delText>
        </w:r>
      </w:del>
      <w:r w:rsidRPr="00C64220">
        <w:rPr>
          <w:rFonts w:ascii="Times New Roman" w:hAnsi="Times New Roman"/>
        </w:rPr>
        <w:t xml:space="preserve"> which often specialize on one commodity. These include Oil World, ISO, ICO, ICAC,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8B6DE" w14:textId="77777777" w:rsidR="00B81E89" w:rsidRDefault="00B81E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FD4100"/>
    <w:multiLevelType w:val="hybridMultilevel"/>
    <w:tmpl w:val="CBA6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8A552CF"/>
    <w:multiLevelType w:val="hybridMultilevel"/>
    <w:tmpl w:val="50FE7368"/>
    <w:lvl w:ilvl="0" w:tplc="E89C4834">
      <w:start w:val="1"/>
      <w:numFmt w:val="bullet"/>
      <w:lvlText w:val=""/>
      <w:lvlJc w:val="left"/>
      <w:pPr>
        <w:ind w:left="720" w:hanging="360"/>
      </w:pPr>
      <w:rPr>
        <w:rFonts w:ascii="Symbol" w:hAnsi="Symbol" w:hint="default"/>
        <w:strike w:val="0"/>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D436E5D"/>
    <w:multiLevelType w:val="multilevel"/>
    <w:tmpl w:val="63EA5F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05F335B"/>
    <w:multiLevelType w:val="multilevel"/>
    <w:tmpl w:val="E034AF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0D2097A"/>
    <w:multiLevelType w:val="hybridMultilevel"/>
    <w:tmpl w:val="9F46E610"/>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604595D"/>
    <w:multiLevelType w:val="hybridMultilevel"/>
    <w:tmpl w:val="022CB18C"/>
    <w:lvl w:ilvl="0" w:tplc="B81C7F60">
      <w:start w:val="1"/>
      <w:numFmt w:val="bullet"/>
      <w:lvlText w:val=""/>
      <w:lvlJc w:val="left"/>
      <w:pPr>
        <w:ind w:left="720" w:hanging="360"/>
      </w:pPr>
      <w:rPr>
        <w:rFonts w:ascii="Symbol" w:hAnsi="Symbol" w:hint="default"/>
      </w:rPr>
    </w:lvl>
    <w:lvl w:ilvl="1" w:tplc="1494E1D2">
      <w:start w:val="1"/>
      <w:numFmt w:val="bullet"/>
      <w:lvlText w:val="o"/>
      <w:lvlJc w:val="left"/>
      <w:pPr>
        <w:ind w:left="1440" w:hanging="360"/>
      </w:pPr>
      <w:rPr>
        <w:rFonts w:ascii="Courier New" w:hAnsi="Courier New" w:hint="default"/>
      </w:rPr>
    </w:lvl>
    <w:lvl w:ilvl="2" w:tplc="D86A01EC">
      <w:start w:val="1"/>
      <w:numFmt w:val="bullet"/>
      <w:lvlText w:val=""/>
      <w:lvlJc w:val="left"/>
      <w:pPr>
        <w:ind w:left="2160" w:hanging="360"/>
      </w:pPr>
      <w:rPr>
        <w:rFonts w:ascii="Wingdings" w:hAnsi="Wingdings" w:hint="default"/>
      </w:rPr>
    </w:lvl>
    <w:lvl w:ilvl="3" w:tplc="FE30452E">
      <w:start w:val="1"/>
      <w:numFmt w:val="bullet"/>
      <w:lvlText w:val=""/>
      <w:lvlJc w:val="left"/>
      <w:pPr>
        <w:ind w:left="2880" w:hanging="360"/>
      </w:pPr>
      <w:rPr>
        <w:rFonts w:ascii="Symbol" w:hAnsi="Symbol" w:hint="default"/>
      </w:rPr>
    </w:lvl>
    <w:lvl w:ilvl="4" w:tplc="504CEE38">
      <w:start w:val="1"/>
      <w:numFmt w:val="bullet"/>
      <w:lvlText w:val="o"/>
      <w:lvlJc w:val="left"/>
      <w:pPr>
        <w:ind w:left="3600" w:hanging="360"/>
      </w:pPr>
      <w:rPr>
        <w:rFonts w:ascii="Courier New" w:hAnsi="Courier New" w:hint="default"/>
      </w:rPr>
    </w:lvl>
    <w:lvl w:ilvl="5" w:tplc="6A7A23AE">
      <w:start w:val="1"/>
      <w:numFmt w:val="bullet"/>
      <w:lvlText w:val=""/>
      <w:lvlJc w:val="left"/>
      <w:pPr>
        <w:ind w:left="4320" w:hanging="360"/>
      </w:pPr>
      <w:rPr>
        <w:rFonts w:ascii="Wingdings" w:hAnsi="Wingdings" w:hint="default"/>
      </w:rPr>
    </w:lvl>
    <w:lvl w:ilvl="6" w:tplc="36025972">
      <w:start w:val="1"/>
      <w:numFmt w:val="bullet"/>
      <w:lvlText w:val=""/>
      <w:lvlJc w:val="left"/>
      <w:pPr>
        <w:ind w:left="5040" w:hanging="360"/>
      </w:pPr>
      <w:rPr>
        <w:rFonts w:ascii="Symbol" w:hAnsi="Symbol" w:hint="default"/>
      </w:rPr>
    </w:lvl>
    <w:lvl w:ilvl="7" w:tplc="E94466F4">
      <w:start w:val="1"/>
      <w:numFmt w:val="bullet"/>
      <w:lvlText w:val="o"/>
      <w:lvlJc w:val="left"/>
      <w:pPr>
        <w:ind w:left="5760" w:hanging="360"/>
      </w:pPr>
      <w:rPr>
        <w:rFonts w:ascii="Courier New" w:hAnsi="Courier New" w:hint="default"/>
      </w:rPr>
    </w:lvl>
    <w:lvl w:ilvl="8" w:tplc="32426FF6">
      <w:start w:val="1"/>
      <w:numFmt w:val="bullet"/>
      <w:lvlText w:val=""/>
      <w:lvlJc w:val="left"/>
      <w:pPr>
        <w:ind w:left="6480" w:hanging="360"/>
      </w:pPr>
      <w:rPr>
        <w:rFonts w:ascii="Wingdings" w:hAnsi="Wingdings" w:hint="default"/>
      </w:rPr>
    </w:lvl>
  </w:abstractNum>
  <w:abstractNum w:abstractNumId="20">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C66837"/>
    <w:multiLevelType w:val="multilevel"/>
    <w:tmpl w:val="8E362B6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D737987"/>
    <w:multiLevelType w:val="multilevel"/>
    <w:tmpl w:val="0234CD00"/>
    <w:lvl w:ilvl="0">
      <w:start w:val="2"/>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2A145C"/>
    <w:multiLevelType w:val="hybridMultilevel"/>
    <w:tmpl w:val="124419B8"/>
    <w:lvl w:ilvl="0" w:tplc="2EB07CAC">
      <w:start w:val="1132"/>
      <w:numFmt w:val="bullet"/>
      <w:lvlText w:val="-"/>
      <w:lvlJc w:val="left"/>
      <w:pPr>
        <w:ind w:left="786" w:hanging="360"/>
      </w:pPr>
      <w:rPr>
        <w:rFonts w:ascii="Calibri" w:eastAsiaTheme="minorEastAsia" w:hAnsi="Calibri" w:cs="TimesNewRomanPSMT" w:hint="default"/>
        <w:color w:val="auto"/>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nsid w:val="259F71B1"/>
    <w:multiLevelType w:val="hybridMultilevel"/>
    <w:tmpl w:val="17F46C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5B729E2"/>
    <w:multiLevelType w:val="hybridMultilevel"/>
    <w:tmpl w:val="5F66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A23E27"/>
    <w:multiLevelType w:val="multilevel"/>
    <w:tmpl w:val="483692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33267BFB"/>
    <w:multiLevelType w:val="hybridMultilevel"/>
    <w:tmpl w:val="9C003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84B4EDA"/>
    <w:multiLevelType w:val="hybridMultilevel"/>
    <w:tmpl w:val="799AA1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C92667A"/>
    <w:multiLevelType w:val="multilevel"/>
    <w:tmpl w:val="3120FB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9B5C3E"/>
    <w:multiLevelType w:val="hybridMultilevel"/>
    <w:tmpl w:val="F376AD78"/>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E326C"/>
    <w:multiLevelType w:val="hybridMultilevel"/>
    <w:tmpl w:val="569C02E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763" w:hanging="360"/>
      </w:pPr>
      <w:rPr>
        <w:rFonts w:ascii="Courier New" w:hAnsi="Courier New" w:cs="Courier New" w:hint="default"/>
      </w:rPr>
    </w:lvl>
    <w:lvl w:ilvl="2" w:tplc="04100005" w:tentative="1">
      <w:start w:val="1"/>
      <w:numFmt w:val="bullet"/>
      <w:lvlText w:val=""/>
      <w:lvlJc w:val="left"/>
      <w:pPr>
        <w:ind w:left="-43" w:hanging="360"/>
      </w:pPr>
      <w:rPr>
        <w:rFonts w:ascii="Wingdings" w:hAnsi="Wingdings" w:hint="default"/>
      </w:rPr>
    </w:lvl>
    <w:lvl w:ilvl="3" w:tplc="04100001" w:tentative="1">
      <w:start w:val="1"/>
      <w:numFmt w:val="bullet"/>
      <w:lvlText w:val=""/>
      <w:lvlJc w:val="left"/>
      <w:pPr>
        <w:ind w:left="677" w:hanging="360"/>
      </w:pPr>
      <w:rPr>
        <w:rFonts w:ascii="Symbol" w:hAnsi="Symbol" w:hint="default"/>
      </w:rPr>
    </w:lvl>
    <w:lvl w:ilvl="4" w:tplc="04100003" w:tentative="1">
      <w:start w:val="1"/>
      <w:numFmt w:val="bullet"/>
      <w:lvlText w:val="o"/>
      <w:lvlJc w:val="left"/>
      <w:pPr>
        <w:ind w:left="1397" w:hanging="360"/>
      </w:pPr>
      <w:rPr>
        <w:rFonts w:ascii="Courier New" w:hAnsi="Courier New" w:cs="Courier New" w:hint="default"/>
      </w:rPr>
    </w:lvl>
    <w:lvl w:ilvl="5" w:tplc="04100005" w:tentative="1">
      <w:start w:val="1"/>
      <w:numFmt w:val="bullet"/>
      <w:lvlText w:val=""/>
      <w:lvlJc w:val="left"/>
      <w:pPr>
        <w:ind w:left="2117" w:hanging="360"/>
      </w:pPr>
      <w:rPr>
        <w:rFonts w:ascii="Wingdings" w:hAnsi="Wingdings" w:hint="default"/>
      </w:rPr>
    </w:lvl>
    <w:lvl w:ilvl="6" w:tplc="04100001" w:tentative="1">
      <w:start w:val="1"/>
      <w:numFmt w:val="bullet"/>
      <w:lvlText w:val=""/>
      <w:lvlJc w:val="left"/>
      <w:pPr>
        <w:ind w:left="2837" w:hanging="360"/>
      </w:pPr>
      <w:rPr>
        <w:rFonts w:ascii="Symbol" w:hAnsi="Symbol" w:hint="default"/>
      </w:rPr>
    </w:lvl>
    <w:lvl w:ilvl="7" w:tplc="04100003" w:tentative="1">
      <w:start w:val="1"/>
      <w:numFmt w:val="bullet"/>
      <w:lvlText w:val="o"/>
      <w:lvlJc w:val="left"/>
      <w:pPr>
        <w:ind w:left="3557" w:hanging="360"/>
      </w:pPr>
      <w:rPr>
        <w:rFonts w:ascii="Courier New" w:hAnsi="Courier New" w:cs="Courier New" w:hint="default"/>
      </w:rPr>
    </w:lvl>
    <w:lvl w:ilvl="8" w:tplc="04100005" w:tentative="1">
      <w:start w:val="1"/>
      <w:numFmt w:val="bullet"/>
      <w:lvlText w:val=""/>
      <w:lvlJc w:val="left"/>
      <w:pPr>
        <w:ind w:left="4277" w:hanging="360"/>
      </w:pPr>
      <w:rPr>
        <w:rFonts w:ascii="Wingdings" w:hAnsi="Wingdings" w:hint="default"/>
      </w:rPr>
    </w:lvl>
  </w:abstractNum>
  <w:abstractNum w:abstractNumId="35">
    <w:nsid w:val="412909F0"/>
    <w:multiLevelType w:val="hybridMultilevel"/>
    <w:tmpl w:val="EA2883D2"/>
    <w:lvl w:ilvl="0" w:tplc="2766CD4A">
      <w:start w:val="1132"/>
      <w:numFmt w:val="bullet"/>
      <w:lvlText w:val="-"/>
      <w:lvlJc w:val="left"/>
      <w:pPr>
        <w:ind w:left="786" w:hanging="360"/>
      </w:pPr>
      <w:rPr>
        <w:rFonts w:ascii="Calibri" w:eastAsiaTheme="minorEastAsia" w:hAnsi="Calibri" w:cs="TimesNewRomanPSMT"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DE77E9"/>
    <w:multiLevelType w:val="hybridMultilevel"/>
    <w:tmpl w:val="C9E62F6C"/>
    <w:lvl w:ilvl="0" w:tplc="891C5A8E">
      <w:start w:val="1"/>
      <w:numFmt w:val="decimal"/>
      <w:lvlText w:val="%1."/>
      <w:lvlJc w:val="left"/>
      <w:pPr>
        <w:ind w:left="720" w:hanging="360"/>
      </w:pPr>
    </w:lvl>
    <w:lvl w:ilvl="1" w:tplc="7CF43316">
      <w:start w:val="1"/>
      <w:numFmt w:val="lowerLetter"/>
      <w:lvlText w:val="%2."/>
      <w:lvlJc w:val="left"/>
      <w:pPr>
        <w:ind w:left="1440" w:hanging="360"/>
      </w:pPr>
    </w:lvl>
    <w:lvl w:ilvl="2" w:tplc="1A80E98C">
      <w:start w:val="1"/>
      <w:numFmt w:val="lowerRoman"/>
      <w:lvlText w:val="%3."/>
      <w:lvlJc w:val="right"/>
      <w:pPr>
        <w:ind w:left="2160" w:hanging="180"/>
      </w:pPr>
    </w:lvl>
    <w:lvl w:ilvl="3" w:tplc="393C163C">
      <w:start w:val="1"/>
      <w:numFmt w:val="decimal"/>
      <w:lvlText w:val="%4."/>
      <w:lvlJc w:val="left"/>
      <w:pPr>
        <w:ind w:left="2880" w:hanging="360"/>
      </w:pPr>
    </w:lvl>
    <w:lvl w:ilvl="4" w:tplc="6B16A442">
      <w:start w:val="1"/>
      <w:numFmt w:val="lowerLetter"/>
      <w:lvlText w:val="%5."/>
      <w:lvlJc w:val="left"/>
      <w:pPr>
        <w:ind w:left="3600" w:hanging="360"/>
      </w:pPr>
    </w:lvl>
    <w:lvl w:ilvl="5" w:tplc="F6469FFC">
      <w:start w:val="1"/>
      <w:numFmt w:val="lowerRoman"/>
      <w:lvlText w:val="%6."/>
      <w:lvlJc w:val="right"/>
      <w:pPr>
        <w:ind w:left="4320" w:hanging="180"/>
      </w:pPr>
    </w:lvl>
    <w:lvl w:ilvl="6" w:tplc="2506B112">
      <w:start w:val="1"/>
      <w:numFmt w:val="decimal"/>
      <w:lvlText w:val="%7."/>
      <w:lvlJc w:val="left"/>
      <w:pPr>
        <w:ind w:left="5040" w:hanging="360"/>
      </w:pPr>
    </w:lvl>
    <w:lvl w:ilvl="7" w:tplc="83248EFE">
      <w:start w:val="1"/>
      <w:numFmt w:val="lowerLetter"/>
      <w:lvlText w:val="%8."/>
      <w:lvlJc w:val="left"/>
      <w:pPr>
        <w:ind w:left="5760" w:hanging="360"/>
      </w:pPr>
    </w:lvl>
    <w:lvl w:ilvl="8" w:tplc="21869CC6">
      <w:start w:val="1"/>
      <w:numFmt w:val="lowerRoman"/>
      <w:lvlText w:val="%9."/>
      <w:lvlJc w:val="right"/>
      <w:pPr>
        <w:ind w:left="6480" w:hanging="180"/>
      </w:pPr>
    </w:lvl>
  </w:abstractNum>
  <w:abstractNum w:abstractNumId="40">
    <w:nsid w:val="48193778"/>
    <w:multiLevelType w:val="hybridMultilevel"/>
    <w:tmpl w:val="57DE4AAE"/>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AE59AE"/>
    <w:multiLevelType w:val="hybridMultilevel"/>
    <w:tmpl w:val="812CF550"/>
    <w:lvl w:ilvl="0" w:tplc="08090001">
      <w:start w:val="1"/>
      <w:numFmt w:val="bullet"/>
      <w:lvlText w:val=""/>
      <w:lvlJc w:val="left"/>
      <w:pPr>
        <w:ind w:left="720" w:hanging="360"/>
      </w:pPr>
      <w:rPr>
        <w:rFonts w:ascii="Symbol" w:hAnsi="Symbol" w:hint="default"/>
      </w:rPr>
    </w:lvl>
    <w:lvl w:ilvl="1" w:tplc="2766CD4A">
      <w:start w:val="1132"/>
      <w:numFmt w:val="bullet"/>
      <w:lvlText w:val="-"/>
      <w:lvlJc w:val="left"/>
      <w:pPr>
        <w:ind w:left="36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7A81171"/>
    <w:multiLevelType w:val="hybridMultilevel"/>
    <w:tmpl w:val="D556C3F2"/>
    <w:lvl w:ilvl="0" w:tplc="ABE2A3BA">
      <w:start w:val="1"/>
      <w:numFmt w:val="bullet"/>
      <w:lvlText w:val=""/>
      <w:lvlJc w:val="left"/>
      <w:pPr>
        <w:ind w:left="720" w:hanging="360"/>
      </w:pPr>
      <w:rPr>
        <w:rFonts w:ascii="Symbol" w:hAnsi="Symbol" w:hint="default"/>
        <w:color w:val="auto"/>
        <w:shd w:val="clear" w:color="auto" w:fil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8050F98"/>
    <w:multiLevelType w:val="hybridMultilevel"/>
    <w:tmpl w:val="DE60A404"/>
    <w:lvl w:ilvl="0" w:tplc="A5B0F67A">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6C02CB"/>
    <w:multiLevelType w:val="hybridMultilevel"/>
    <w:tmpl w:val="F2F671D6"/>
    <w:lvl w:ilvl="0" w:tplc="78DE6754">
      <w:start w:val="1132"/>
      <w:numFmt w:val="bullet"/>
      <w:lvlText w:val="-"/>
      <w:lvlJc w:val="left"/>
      <w:pPr>
        <w:ind w:left="720" w:hanging="360"/>
      </w:pPr>
      <w:rPr>
        <w:rFonts w:ascii="Calibri" w:eastAsiaTheme="minorEastAsia" w:hAnsi="Calibri" w:cs="TimesNewRomanPS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2B57F9E"/>
    <w:multiLevelType w:val="hybridMultilevel"/>
    <w:tmpl w:val="25C2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3C45B9"/>
    <w:multiLevelType w:val="hybridMultilevel"/>
    <w:tmpl w:val="9AF2D640"/>
    <w:lvl w:ilvl="0" w:tplc="EF9E04FA">
      <w:start w:val="1"/>
      <w:numFmt w:val="bullet"/>
      <w:lvlText w:val=""/>
      <w:lvlJc w:val="left"/>
      <w:pPr>
        <w:ind w:left="720" w:hanging="360"/>
      </w:pPr>
      <w:rPr>
        <w:rFonts w:ascii="Symbol" w:hAnsi="Symbol" w:hint="default"/>
        <w:strike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9454D5E"/>
    <w:multiLevelType w:val="hybridMultilevel"/>
    <w:tmpl w:val="9CD07610"/>
    <w:lvl w:ilvl="0" w:tplc="F5F4248A">
      <w:start w:val="1132"/>
      <w:numFmt w:val="bullet"/>
      <w:lvlText w:val="-"/>
      <w:lvlJc w:val="left"/>
      <w:pPr>
        <w:ind w:left="720" w:hanging="360"/>
      </w:pPr>
      <w:rPr>
        <w:rFonts w:ascii="Calibri" w:eastAsiaTheme="minorEastAsia" w:hAnsi="Calibri" w:cs="TimesNewRomanPSMT" w:hint="default"/>
        <w:strike w:val="0"/>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A297D88"/>
    <w:multiLevelType w:val="hybridMultilevel"/>
    <w:tmpl w:val="5CD6D06E"/>
    <w:lvl w:ilvl="0" w:tplc="A80E9C5A">
      <w:start w:val="1"/>
      <w:numFmt w:val="bullet"/>
      <w:lvlText w:val=""/>
      <w:lvlJc w:val="left"/>
      <w:pPr>
        <w:ind w:left="720" w:hanging="360"/>
      </w:pPr>
      <w:rPr>
        <w:rFonts w:ascii="Symbol" w:hAnsi="Symbol" w:hint="default"/>
      </w:rPr>
    </w:lvl>
    <w:lvl w:ilvl="1" w:tplc="9D2C0E90">
      <w:start w:val="1"/>
      <w:numFmt w:val="bullet"/>
      <w:lvlText w:val="o"/>
      <w:lvlJc w:val="left"/>
      <w:pPr>
        <w:ind w:left="1440" w:hanging="360"/>
      </w:pPr>
      <w:rPr>
        <w:rFonts w:ascii="Courier New" w:hAnsi="Courier New" w:hint="default"/>
      </w:rPr>
    </w:lvl>
    <w:lvl w:ilvl="2" w:tplc="FE940170">
      <w:start w:val="1"/>
      <w:numFmt w:val="bullet"/>
      <w:lvlText w:val=""/>
      <w:lvlJc w:val="left"/>
      <w:pPr>
        <w:ind w:left="2160" w:hanging="360"/>
      </w:pPr>
      <w:rPr>
        <w:rFonts w:ascii="Wingdings" w:hAnsi="Wingdings" w:hint="default"/>
      </w:rPr>
    </w:lvl>
    <w:lvl w:ilvl="3" w:tplc="917CC2D8">
      <w:start w:val="1"/>
      <w:numFmt w:val="bullet"/>
      <w:lvlText w:val=""/>
      <w:lvlJc w:val="left"/>
      <w:pPr>
        <w:ind w:left="2880" w:hanging="360"/>
      </w:pPr>
      <w:rPr>
        <w:rFonts w:ascii="Symbol" w:hAnsi="Symbol" w:hint="default"/>
      </w:rPr>
    </w:lvl>
    <w:lvl w:ilvl="4" w:tplc="54E441B6">
      <w:start w:val="1"/>
      <w:numFmt w:val="bullet"/>
      <w:lvlText w:val="o"/>
      <w:lvlJc w:val="left"/>
      <w:pPr>
        <w:ind w:left="3600" w:hanging="360"/>
      </w:pPr>
      <w:rPr>
        <w:rFonts w:ascii="Courier New" w:hAnsi="Courier New" w:hint="default"/>
      </w:rPr>
    </w:lvl>
    <w:lvl w:ilvl="5" w:tplc="7690FC3A">
      <w:start w:val="1"/>
      <w:numFmt w:val="bullet"/>
      <w:lvlText w:val=""/>
      <w:lvlJc w:val="left"/>
      <w:pPr>
        <w:ind w:left="4320" w:hanging="360"/>
      </w:pPr>
      <w:rPr>
        <w:rFonts w:ascii="Wingdings" w:hAnsi="Wingdings" w:hint="default"/>
      </w:rPr>
    </w:lvl>
    <w:lvl w:ilvl="6" w:tplc="F28A42D4">
      <w:start w:val="1"/>
      <w:numFmt w:val="bullet"/>
      <w:lvlText w:val=""/>
      <w:lvlJc w:val="left"/>
      <w:pPr>
        <w:ind w:left="5040" w:hanging="360"/>
      </w:pPr>
      <w:rPr>
        <w:rFonts w:ascii="Symbol" w:hAnsi="Symbol" w:hint="default"/>
      </w:rPr>
    </w:lvl>
    <w:lvl w:ilvl="7" w:tplc="3F040E5A">
      <w:start w:val="1"/>
      <w:numFmt w:val="bullet"/>
      <w:lvlText w:val="o"/>
      <w:lvlJc w:val="left"/>
      <w:pPr>
        <w:ind w:left="5760" w:hanging="360"/>
      </w:pPr>
      <w:rPr>
        <w:rFonts w:ascii="Courier New" w:hAnsi="Courier New" w:hint="default"/>
      </w:rPr>
    </w:lvl>
    <w:lvl w:ilvl="8" w:tplc="0AA01086">
      <w:start w:val="1"/>
      <w:numFmt w:val="bullet"/>
      <w:lvlText w:val=""/>
      <w:lvlJc w:val="left"/>
      <w:pPr>
        <w:ind w:left="6480" w:hanging="360"/>
      </w:pPr>
      <w:rPr>
        <w:rFonts w:ascii="Wingdings" w:hAnsi="Wingdings" w:hint="default"/>
      </w:rPr>
    </w:lvl>
  </w:abstractNum>
  <w:abstractNum w:abstractNumId="51">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6DE37CC8"/>
    <w:multiLevelType w:val="hybridMultilevel"/>
    <w:tmpl w:val="2CA2BB76"/>
    <w:lvl w:ilvl="0" w:tplc="3C80560E">
      <w:start w:val="1"/>
      <w:numFmt w:val="decimal"/>
      <w:lvlText w:val="%1."/>
      <w:lvlJc w:val="left"/>
      <w:pPr>
        <w:ind w:left="720" w:hanging="360"/>
      </w:pPr>
      <w:rPr>
        <w:rFonts w:eastAsiaTheme="minorEastAsia" w:cstheme="minorBidi"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6F793761"/>
    <w:multiLevelType w:val="hybridMultilevel"/>
    <w:tmpl w:val="7BE6870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4">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DD486B"/>
    <w:multiLevelType w:val="hybridMultilevel"/>
    <w:tmpl w:val="3D7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A94CD1"/>
    <w:multiLevelType w:val="hybridMultilevel"/>
    <w:tmpl w:val="37A4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F16982"/>
    <w:multiLevelType w:val="multilevel"/>
    <w:tmpl w:val="E5BE66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nsid w:val="7E916739"/>
    <w:multiLevelType w:val="hybridMultilevel"/>
    <w:tmpl w:val="E42034D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ED74841"/>
    <w:multiLevelType w:val="hybridMultilevel"/>
    <w:tmpl w:val="C11286CE"/>
    <w:lvl w:ilvl="0" w:tplc="FDE606DC">
      <w:start w:val="1"/>
      <w:numFmt w:val="bullet"/>
      <w:lvlText w:val=""/>
      <w:lvlJc w:val="left"/>
      <w:pPr>
        <w:ind w:left="786" w:hanging="360"/>
      </w:pPr>
      <w:rPr>
        <w:rFonts w:ascii="Symbol" w:hAnsi="Symbol" w:hint="default"/>
        <w:strike w:val="0"/>
        <w:color w:val="0000FF"/>
      </w:rPr>
    </w:lvl>
    <w:lvl w:ilvl="1" w:tplc="F5F4248A">
      <w:start w:val="1132"/>
      <w:numFmt w:val="bullet"/>
      <w:lvlText w:val="-"/>
      <w:lvlJc w:val="left"/>
      <w:pPr>
        <w:ind w:left="1440" w:hanging="360"/>
      </w:pPr>
      <w:rPr>
        <w:rFonts w:ascii="Calibri" w:eastAsiaTheme="minorEastAsia" w:hAnsi="Calibri" w:cs="TimesNewRomanPSMT" w:hint="default"/>
        <w:strike w:val="0"/>
        <w:color w:val="FF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50"/>
  </w:num>
  <w:num w:numId="3">
    <w:abstractNumId w:val="19"/>
  </w:num>
  <w:num w:numId="4">
    <w:abstractNumId w:val="1"/>
  </w:num>
  <w:num w:numId="5">
    <w:abstractNumId w:val="26"/>
  </w:num>
  <w:num w:numId="6">
    <w:abstractNumId w:val="30"/>
  </w:num>
  <w:num w:numId="7">
    <w:abstractNumId w:val="57"/>
  </w:num>
  <w:num w:numId="8">
    <w:abstractNumId w:val="59"/>
  </w:num>
  <w:num w:numId="9">
    <w:abstractNumId w:val="63"/>
  </w:num>
  <w:num w:numId="10">
    <w:abstractNumId w:val="53"/>
  </w:num>
  <w:num w:numId="11">
    <w:abstractNumId w:val="34"/>
  </w:num>
  <w:num w:numId="12">
    <w:abstractNumId w:val="45"/>
  </w:num>
  <w:num w:numId="13">
    <w:abstractNumId w:val="55"/>
  </w:num>
  <w:num w:numId="14">
    <w:abstractNumId w:val="18"/>
  </w:num>
  <w:num w:numId="15">
    <w:abstractNumId w:val="24"/>
  </w:num>
  <w:num w:numId="16">
    <w:abstractNumId w:val="38"/>
  </w:num>
  <w:num w:numId="17">
    <w:abstractNumId w:val="41"/>
  </w:num>
  <w:num w:numId="18">
    <w:abstractNumId w:val="58"/>
  </w:num>
  <w:num w:numId="19">
    <w:abstractNumId w:val="20"/>
  </w:num>
  <w:num w:numId="20">
    <w:abstractNumId w:val="37"/>
  </w:num>
  <w:num w:numId="21">
    <w:abstractNumId w:val="54"/>
  </w:num>
  <w:num w:numId="22">
    <w:abstractNumId w:val="22"/>
  </w:num>
  <w:num w:numId="23">
    <w:abstractNumId w:val="36"/>
  </w:num>
  <w:num w:numId="24">
    <w:abstractNumId w:val="11"/>
  </w:num>
  <w:num w:numId="25">
    <w:abstractNumId w:val="61"/>
  </w:num>
  <w:num w:numId="26">
    <w:abstractNumId w:val="60"/>
  </w:num>
  <w:num w:numId="27">
    <w:abstractNumId w:val="17"/>
  </w:num>
  <w:num w:numId="28">
    <w:abstractNumId w:val="32"/>
  </w:num>
  <w:num w:numId="29">
    <w:abstractNumId w:val="56"/>
  </w:num>
  <w:num w:numId="30">
    <w:abstractNumId w:val="0"/>
  </w:num>
  <w:num w:numId="31">
    <w:abstractNumId w:val="31"/>
  </w:num>
  <w:num w:numId="32">
    <w:abstractNumId w:val="62"/>
  </w:num>
  <w:num w:numId="33">
    <w:abstractNumId w:val="15"/>
  </w:num>
  <w:num w:numId="34">
    <w:abstractNumId w:val="14"/>
  </w:num>
  <w:num w:numId="35">
    <w:abstractNumId w:val="23"/>
  </w:num>
  <w:num w:numId="36">
    <w:abstractNumId w:val="21"/>
  </w:num>
  <w:num w:numId="37">
    <w:abstractNumId w:val="16"/>
  </w:num>
  <w:num w:numId="38">
    <w:abstractNumId w:val="51"/>
  </w:num>
  <w:num w:numId="39">
    <w:abstractNumId w:val="29"/>
  </w:num>
  <w:num w:numId="40">
    <w:abstractNumId w:val="42"/>
  </w:num>
  <w:num w:numId="41">
    <w:abstractNumId w:val="44"/>
  </w:num>
  <w:num w:numId="42">
    <w:abstractNumId w:val="43"/>
  </w:num>
  <w:num w:numId="43">
    <w:abstractNumId w:val="12"/>
  </w:num>
  <w:num w:numId="44">
    <w:abstractNumId w:val="52"/>
  </w:num>
  <w:num w:numId="45">
    <w:abstractNumId w:val="13"/>
  </w:num>
  <w:num w:numId="46">
    <w:abstractNumId w:val="33"/>
  </w:num>
  <w:num w:numId="47">
    <w:abstractNumId w:val="46"/>
  </w:num>
  <w:num w:numId="48">
    <w:abstractNumId w:val="40"/>
  </w:num>
  <w:num w:numId="49">
    <w:abstractNumId w:val="35"/>
  </w:num>
  <w:num w:numId="50">
    <w:abstractNumId w:val="25"/>
  </w:num>
  <w:num w:numId="51">
    <w:abstractNumId w:val="48"/>
  </w:num>
  <w:num w:numId="52">
    <w:abstractNumId w:val="64"/>
  </w:num>
  <w:num w:numId="53">
    <w:abstractNumId w:val="49"/>
  </w:num>
  <w:num w:numId="54">
    <w:abstractNumId w:val="47"/>
  </w:num>
  <w:num w:numId="55">
    <w:abstractNumId w:val="28"/>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7"/>
  </w:num>
  <w:numIdMacAtCleanup w:val="51"/>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8870CD"/>
    <w:rsid w:val="00006704"/>
    <w:rsid w:val="000113E8"/>
    <w:rsid w:val="00012D72"/>
    <w:rsid w:val="00014970"/>
    <w:rsid w:val="000154A1"/>
    <w:rsid w:val="00022678"/>
    <w:rsid w:val="000264F4"/>
    <w:rsid w:val="00026618"/>
    <w:rsid w:val="00035558"/>
    <w:rsid w:val="00035AF3"/>
    <w:rsid w:val="00040401"/>
    <w:rsid w:val="000412EE"/>
    <w:rsid w:val="000421CD"/>
    <w:rsid w:val="0004295B"/>
    <w:rsid w:val="00044544"/>
    <w:rsid w:val="00045F7A"/>
    <w:rsid w:val="00047794"/>
    <w:rsid w:val="00047C50"/>
    <w:rsid w:val="00051134"/>
    <w:rsid w:val="00056604"/>
    <w:rsid w:val="000622DB"/>
    <w:rsid w:val="00062783"/>
    <w:rsid w:val="00065285"/>
    <w:rsid w:val="00067AD1"/>
    <w:rsid w:val="0007321F"/>
    <w:rsid w:val="00074DD4"/>
    <w:rsid w:val="00075CC2"/>
    <w:rsid w:val="00076BB5"/>
    <w:rsid w:val="00082617"/>
    <w:rsid w:val="000854D5"/>
    <w:rsid w:val="000867EB"/>
    <w:rsid w:val="00090BA3"/>
    <w:rsid w:val="00093B2C"/>
    <w:rsid w:val="00094D1F"/>
    <w:rsid w:val="00096776"/>
    <w:rsid w:val="000A4BBB"/>
    <w:rsid w:val="000A5874"/>
    <w:rsid w:val="000A58EC"/>
    <w:rsid w:val="000B360D"/>
    <w:rsid w:val="000B5565"/>
    <w:rsid w:val="000C1376"/>
    <w:rsid w:val="000C27B0"/>
    <w:rsid w:val="000C402C"/>
    <w:rsid w:val="000C422B"/>
    <w:rsid w:val="000C4D1A"/>
    <w:rsid w:val="000C69A4"/>
    <w:rsid w:val="000D222D"/>
    <w:rsid w:val="000D39E8"/>
    <w:rsid w:val="000D7CE4"/>
    <w:rsid w:val="000E13C3"/>
    <w:rsid w:val="000E2E21"/>
    <w:rsid w:val="000E3FFA"/>
    <w:rsid w:val="000E49A5"/>
    <w:rsid w:val="000E5990"/>
    <w:rsid w:val="000F0712"/>
    <w:rsid w:val="000F3E6C"/>
    <w:rsid w:val="001013B2"/>
    <w:rsid w:val="00102789"/>
    <w:rsid w:val="00102F01"/>
    <w:rsid w:val="00103DD9"/>
    <w:rsid w:val="0010677F"/>
    <w:rsid w:val="001068E3"/>
    <w:rsid w:val="00110D2C"/>
    <w:rsid w:val="00110D9F"/>
    <w:rsid w:val="00111DB4"/>
    <w:rsid w:val="00114A21"/>
    <w:rsid w:val="00114FE2"/>
    <w:rsid w:val="00115347"/>
    <w:rsid w:val="00121C3C"/>
    <w:rsid w:val="00122211"/>
    <w:rsid w:val="00122558"/>
    <w:rsid w:val="00126B0D"/>
    <w:rsid w:val="00130B6A"/>
    <w:rsid w:val="001339CB"/>
    <w:rsid w:val="00133D49"/>
    <w:rsid w:val="001353F6"/>
    <w:rsid w:val="001374C2"/>
    <w:rsid w:val="001417E9"/>
    <w:rsid w:val="00145DE3"/>
    <w:rsid w:val="001476EE"/>
    <w:rsid w:val="00147ACF"/>
    <w:rsid w:val="0015405C"/>
    <w:rsid w:val="0015461D"/>
    <w:rsid w:val="00155602"/>
    <w:rsid w:val="00155B4D"/>
    <w:rsid w:val="001562E7"/>
    <w:rsid w:val="0015692F"/>
    <w:rsid w:val="00156C87"/>
    <w:rsid w:val="00166939"/>
    <w:rsid w:val="00167B6D"/>
    <w:rsid w:val="00167EE5"/>
    <w:rsid w:val="001715B6"/>
    <w:rsid w:val="00171E58"/>
    <w:rsid w:val="00172852"/>
    <w:rsid w:val="00176595"/>
    <w:rsid w:val="0018088A"/>
    <w:rsid w:val="00184AEA"/>
    <w:rsid w:val="00193156"/>
    <w:rsid w:val="00193C4B"/>
    <w:rsid w:val="00194FEC"/>
    <w:rsid w:val="00197EAF"/>
    <w:rsid w:val="001A06C5"/>
    <w:rsid w:val="001A0A93"/>
    <w:rsid w:val="001A1EA5"/>
    <w:rsid w:val="001A3666"/>
    <w:rsid w:val="001A3D6A"/>
    <w:rsid w:val="001A4B88"/>
    <w:rsid w:val="001A4C27"/>
    <w:rsid w:val="001B0417"/>
    <w:rsid w:val="001B273F"/>
    <w:rsid w:val="001B56EC"/>
    <w:rsid w:val="001C04E0"/>
    <w:rsid w:val="001C1A41"/>
    <w:rsid w:val="001C1D8B"/>
    <w:rsid w:val="001C2BE9"/>
    <w:rsid w:val="001C3696"/>
    <w:rsid w:val="001D084C"/>
    <w:rsid w:val="001D0D76"/>
    <w:rsid w:val="001D4DCC"/>
    <w:rsid w:val="001D6393"/>
    <w:rsid w:val="001E2220"/>
    <w:rsid w:val="001E58EB"/>
    <w:rsid w:val="001E5E13"/>
    <w:rsid w:val="001E6920"/>
    <w:rsid w:val="001F1472"/>
    <w:rsid w:val="001F1599"/>
    <w:rsid w:val="001F19C9"/>
    <w:rsid w:val="001F3217"/>
    <w:rsid w:val="001F5200"/>
    <w:rsid w:val="001F6212"/>
    <w:rsid w:val="002005F4"/>
    <w:rsid w:val="00203A5F"/>
    <w:rsid w:val="00204903"/>
    <w:rsid w:val="00205C7A"/>
    <w:rsid w:val="00205D58"/>
    <w:rsid w:val="00223221"/>
    <w:rsid w:val="002243BE"/>
    <w:rsid w:val="0023197B"/>
    <w:rsid w:val="00232C5E"/>
    <w:rsid w:val="00242EDA"/>
    <w:rsid w:val="00245A2C"/>
    <w:rsid w:val="002515C7"/>
    <w:rsid w:val="00253A13"/>
    <w:rsid w:val="002609CC"/>
    <w:rsid w:val="00261901"/>
    <w:rsid w:val="00261AA2"/>
    <w:rsid w:val="00270698"/>
    <w:rsid w:val="002718B1"/>
    <w:rsid w:val="002744C3"/>
    <w:rsid w:val="002803E5"/>
    <w:rsid w:val="00290A92"/>
    <w:rsid w:val="00290A95"/>
    <w:rsid w:val="00290B9B"/>
    <w:rsid w:val="00291B6A"/>
    <w:rsid w:val="00295276"/>
    <w:rsid w:val="00296DE8"/>
    <w:rsid w:val="002A057A"/>
    <w:rsid w:val="002A081E"/>
    <w:rsid w:val="002A1563"/>
    <w:rsid w:val="002A46D7"/>
    <w:rsid w:val="002B0985"/>
    <w:rsid w:val="002B3872"/>
    <w:rsid w:val="002C03ED"/>
    <w:rsid w:val="002C2022"/>
    <w:rsid w:val="002C59EF"/>
    <w:rsid w:val="002C700D"/>
    <w:rsid w:val="002C773C"/>
    <w:rsid w:val="002D27E3"/>
    <w:rsid w:val="002D546A"/>
    <w:rsid w:val="002D6712"/>
    <w:rsid w:val="002E1DFE"/>
    <w:rsid w:val="002E29DE"/>
    <w:rsid w:val="002F0887"/>
    <w:rsid w:val="002F0CB9"/>
    <w:rsid w:val="002F3A34"/>
    <w:rsid w:val="002F55AF"/>
    <w:rsid w:val="002F739C"/>
    <w:rsid w:val="00300017"/>
    <w:rsid w:val="00301414"/>
    <w:rsid w:val="00301CF0"/>
    <w:rsid w:val="0031095D"/>
    <w:rsid w:val="00311164"/>
    <w:rsid w:val="00312896"/>
    <w:rsid w:val="00312959"/>
    <w:rsid w:val="003150BE"/>
    <w:rsid w:val="00315F17"/>
    <w:rsid w:val="0032555A"/>
    <w:rsid w:val="00330B00"/>
    <w:rsid w:val="003335C0"/>
    <w:rsid w:val="00334116"/>
    <w:rsid w:val="00335468"/>
    <w:rsid w:val="00337BF9"/>
    <w:rsid w:val="00340E3F"/>
    <w:rsid w:val="00342E17"/>
    <w:rsid w:val="00344422"/>
    <w:rsid w:val="00345C2C"/>
    <w:rsid w:val="00350726"/>
    <w:rsid w:val="00351000"/>
    <w:rsid w:val="00351629"/>
    <w:rsid w:val="00353BD5"/>
    <w:rsid w:val="00355F46"/>
    <w:rsid w:val="0036414D"/>
    <w:rsid w:val="003664A6"/>
    <w:rsid w:val="003749ED"/>
    <w:rsid w:val="00374C82"/>
    <w:rsid w:val="00375CFB"/>
    <w:rsid w:val="00376274"/>
    <w:rsid w:val="0037696B"/>
    <w:rsid w:val="00380023"/>
    <w:rsid w:val="003804F3"/>
    <w:rsid w:val="00380DAF"/>
    <w:rsid w:val="00386635"/>
    <w:rsid w:val="00392A27"/>
    <w:rsid w:val="00392F3A"/>
    <w:rsid w:val="003A32A1"/>
    <w:rsid w:val="003A3DA5"/>
    <w:rsid w:val="003A5BFD"/>
    <w:rsid w:val="003A6BD0"/>
    <w:rsid w:val="003A6EDE"/>
    <w:rsid w:val="003B02AA"/>
    <w:rsid w:val="003B0542"/>
    <w:rsid w:val="003C00F7"/>
    <w:rsid w:val="003C1E56"/>
    <w:rsid w:val="003C239D"/>
    <w:rsid w:val="003C4744"/>
    <w:rsid w:val="003C4E96"/>
    <w:rsid w:val="003C6AA5"/>
    <w:rsid w:val="003C6ACE"/>
    <w:rsid w:val="003D5D84"/>
    <w:rsid w:val="003D68F3"/>
    <w:rsid w:val="003D789C"/>
    <w:rsid w:val="003E6821"/>
    <w:rsid w:val="003F0B3E"/>
    <w:rsid w:val="003F3963"/>
    <w:rsid w:val="003F40A0"/>
    <w:rsid w:val="003F48E5"/>
    <w:rsid w:val="003F4E04"/>
    <w:rsid w:val="003F56EE"/>
    <w:rsid w:val="003F5CAD"/>
    <w:rsid w:val="003F7DB3"/>
    <w:rsid w:val="00401497"/>
    <w:rsid w:val="00401F1C"/>
    <w:rsid w:val="0040676B"/>
    <w:rsid w:val="00407BC7"/>
    <w:rsid w:val="00411BA6"/>
    <w:rsid w:val="004143CB"/>
    <w:rsid w:val="004150F3"/>
    <w:rsid w:val="004151D9"/>
    <w:rsid w:val="004177DF"/>
    <w:rsid w:val="00417C7D"/>
    <w:rsid w:val="004200D2"/>
    <w:rsid w:val="004240BF"/>
    <w:rsid w:val="00424D0B"/>
    <w:rsid w:val="004347B3"/>
    <w:rsid w:val="004412CF"/>
    <w:rsid w:val="00442B3E"/>
    <w:rsid w:val="00445CF2"/>
    <w:rsid w:val="00450A6B"/>
    <w:rsid w:val="00456395"/>
    <w:rsid w:val="004679B3"/>
    <w:rsid w:val="0047177D"/>
    <w:rsid w:val="00472224"/>
    <w:rsid w:val="004766E8"/>
    <w:rsid w:val="004779A6"/>
    <w:rsid w:val="0048169D"/>
    <w:rsid w:val="00482D17"/>
    <w:rsid w:val="00483623"/>
    <w:rsid w:val="00485E01"/>
    <w:rsid w:val="00490230"/>
    <w:rsid w:val="00494A88"/>
    <w:rsid w:val="00496AF6"/>
    <w:rsid w:val="0049747E"/>
    <w:rsid w:val="00497F56"/>
    <w:rsid w:val="004A0A69"/>
    <w:rsid w:val="004A2018"/>
    <w:rsid w:val="004A2EB6"/>
    <w:rsid w:val="004A34BA"/>
    <w:rsid w:val="004A4BAC"/>
    <w:rsid w:val="004B2062"/>
    <w:rsid w:val="004B3819"/>
    <w:rsid w:val="004B63E2"/>
    <w:rsid w:val="004B7547"/>
    <w:rsid w:val="004C0567"/>
    <w:rsid w:val="004C0D51"/>
    <w:rsid w:val="004C228B"/>
    <w:rsid w:val="004C287D"/>
    <w:rsid w:val="004C4AD8"/>
    <w:rsid w:val="004C59F2"/>
    <w:rsid w:val="004C5E51"/>
    <w:rsid w:val="004D00DE"/>
    <w:rsid w:val="004D66DA"/>
    <w:rsid w:val="004D705D"/>
    <w:rsid w:val="004E144E"/>
    <w:rsid w:val="004E2097"/>
    <w:rsid w:val="004F1953"/>
    <w:rsid w:val="004F1D1C"/>
    <w:rsid w:val="004F311A"/>
    <w:rsid w:val="004F65E4"/>
    <w:rsid w:val="004F7A80"/>
    <w:rsid w:val="005003D0"/>
    <w:rsid w:val="00500542"/>
    <w:rsid w:val="005007AA"/>
    <w:rsid w:val="00500AD8"/>
    <w:rsid w:val="00503404"/>
    <w:rsid w:val="0050444B"/>
    <w:rsid w:val="00505956"/>
    <w:rsid w:val="00505E82"/>
    <w:rsid w:val="00505EE3"/>
    <w:rsid w:val="00511427"/>
    <w:rsid w:val="0051336F"/>
    <w:rsid w:val="00513521"/>
    <w:rsid w:val="0051366E"/>
    <w:rsid w:val="0051469E"/>
    <w:rsid w:val="005146B9"/>
    <w:rsid w:val="00520BD3"/>
    <w:rsid w:val="00523A4B"/>
    <w:rsid w:val="00525E97"/>
    <w:rsid w:val="00527364"/>
    <w:rsid w:val="0052743E"/>
    <w:rsid w:val="005321B7"/>
    <w:rsid w:val="00533FEE"/>
    <w:rsid w:val="00534A92"/>
    <w:rsid w:val="00536040"/>
    <w:rsid w:val="0053683D"/>
    <w:rsid w:val="005403A0"/>
    <w:rsid w:val="00542BD2"/>
    <w:rsid w:val="00543456"/>
    <w:rsid w:val="005474CD"/>
    <w:rsid w:val="00561BC9"/>
    <w:rsid w:val="005630C6"/>
    <w:rsid w:val="00567C40"/>
    <w:rsid w:val="005729D3"/>
    <w:rsid w:val="00573CF6"/>
    <w:rsid w:val="0057568A"/>
    <w:rsid w:val="00582077"/>
    <w:rsid w:val="00583D15"/>
    <w:rsid w:val="00584C82"/>
    <w:rsid w:val="005852F8"/>
    <w:rsid w:val="00591CC7"/>
    <w:rsid w:val="005936C8"/>
    <w:rsid w:val="0059554E"/>
    <w:rsid w:val="005A0EA1"/>
    <w:rsid w:val="005A1036"/>
    <w:rsid w:val="005A7806"/>
    <w:rsid w:val="005C1715"/>
    <w:rsid w:val="005C18CA"/>
    <w:rsid w:val="005C19F3"/>
    <w:rsid w:val="005C2598"/>
    <w:rsid w:val="005C6648"/>
    <w:rsid w:val="005C6810"/>
    <w:rsid w:val="005D5720"/>
    <w:rsid w:val="005D6108"/>
    <w:rsid w:val="005E20EA"/>
    <w:rsid w:val="005E5009"/>
    <w:rsid w:val="005F0B36"/>
    <w:rsid w:val="005F16F6"/>
    <w:rsid w:val="005F1781"/>
    <w:rsid w:val="005F1BAD"/>
    <w:rsid w:val="005F4922"/>
    <w:rsid w:val="00600340"/>
    <w:rsid w:val="006051F9"/>
    <w:rsid w:val="0060612E"/>
    <w:rsid w:val="00611663"/>
    <w:rsid w:val="006236F4"/>
    <w:rsid w:val="006325B8"/>
    <w:rsid w:val="0063355B"/>
    <w:rsid w:val="0063475E"/>
    <w:rsid w:val="00640F83"/>
    <w:rsid w:val="00643841"/>
    <w:rsid w:val="0064744A"/>
    <w:rsid w:val="00653C56"/>
    <w:rsid w:val="00653FB4"/>
    <w:rsid w:val="00657C93"/>
    <w:rsid w:val="00660C76"/>
    <w:rsid w:val="006676C4"/>
    <w:rsid w:val="00672541"/>
    <w:rsid w:val="00676EE2"/>
    <w:rsid w:val="006812BD"/>
    <w:rsid w:val="006861B4"/>
    <w:rsid w:val="0069308B"/>
    <w:rsid w:val="006A0525"/>
    <w:rsid w:val="006A1085"/>
    <w:rsid w:val="006A19C4"/>
    <w:rsid w:val="006A3C4A"/>
    <w:rsid w:val="006A7320"/>
    <w:rsid w:val="006B2B44"/>
    <w:rsid w:val="006C05AE"/>
    <w:rsid w:val="006C244D"/>
    <w:rsid w:val="006C28E2"/>
    <w:rsid w:val="006C454E"/>
    <w:rsid w:val="006C5510"/>
    <w:rsid w:val="006D0BE8"/>
    <w:rsid w:val="006D588E"/>
    <w:rsid w:val="006D6274"/>
    <w:rsid w:val="006D7B99"/>
    <w:rsid w:val="006E32A4"/>
    <w:rsid w:val="006E7119"/>
    <w:rsid w:val="006F0C9D"/>
    <w:rsid w:val="006F2F31"/>
    <w:rsid w:val="006F3003"/>
    <w:rsid w:val="006F58F3"/>
    <w:rsid w:val="006F7A09"/>
    <w:rsid w:val="00704369"/>
    <w:rsid w:val="007043CF"/>
    <w:rsid w:val="0070646C"/>
    <w:rsid w:val="00706B28"/>
    <w:rsid w:val="00711E0F"/>
    <w:rsid w:val="007156BD"/>
    <w:rsid w:val="00721FA3"/>
    <w:rsid w:val="00722C67"/>
    <w:rsid w:val="00726810"/>
    <w:rsid w:val="00742863"/>
    <w:rsid w:val="007438AE"/>
    <w:rsid w:val="00746DB6"/>
    <w:rsid w:val="00761865"/>
    <w:rsid w:val="00781EC2"/>
    <w:rsid w:val="00790A12"/>
    <w:rsid w:val="007912C4"/>
    <w:rsid w:val="007920B0"/>
    <w:rsid w:val="0079361F"/>
    <w:rsid w:val="007951FF"/>
    <w:rsid w:val="007A7332"/>
    <w:rsid w:val="007B0625"/>
    <w:rsid w:val="007B6164"/>
    <w:rsid w:val="007C28B1"/>
    <w:rsid w:val="007C57F5"/>
    <w:rsid w:val="007C6C51"/>
    <w:rsid w:val="007D3DE0"/>
    <w:rsid w:val="007D4247"/>
    <w:rsid w:val="007D6C56"/>
    <w:rsid w:val="007D70A5"/>
    <w:rsid w:val="007E0482"/>
    <w:rsid w:val="007E04A5"/>
    <w:rsid w:val="007E09C4"/>
    <w:rsid w:val="007E1121"/>
    <w:rsid w:val="007E3547"/>
    <w:rsid w:val="007F0981"/>
    <w:rsid w:val="007F2666"/>
    <w:rsid w:val="00805271"/>
    <w:rsid w:val="008066B5"/>
    <w:rsid w:val="00811253"/>
    <w:rsid w:val="008116E9"/>
    <w:rsid w:val="008179C1"/>
    <w:rsid w:val="00817A9B"/>
    <w:rsid w:val="00820919"/>
    <w:rsid w:val="00823626"/>
    <w:rsid w:val="00824962"/>
    <w:rsid w:val="0083635F"/>
    <w:rsid w:val="00844956"/>
    <w:rsid w:val="00846B16"/>
    <w:rsid w:val="00846C4F"/>
    <w:rsid w:val="00851330"/>
    <w:rsid w:val="00852A27"/>
    <w:rsid w:val="008604DA"/>
    <w:rsid w:val="00862722"/>
    <w:rsid w:val="00862DC3"/>
    <w:rsid w:val="00867820"/>
    <w:rsid w:val="00867AA1"/>
    <w:rsid w:val="008744FD"/>
    <w:rsid w:val="008755A8"/>
    <w:rsid w:val="008772D1"/>
    <w:rsid w:val="008814B8"/>
    <w:rsid w:val="008815A1"/>
    <w:rsid w:val="0088229C"/>
    <w:rsid w:val="008843AB"/>
    <w:rsid w:val="008851F9"/>
    <w:rsid w:val="008870CD"/>
    <w:rsid w:val="00887FF2"/>
    <w:rsid w:val="00891363"/>
    <w:rsid w:val="00892C99"/>
    <w:rsid w:val="00893802"/>
    <w:rsid w:val="00894E96"/>
    <w:rsid w:val="00896933"/>
    <w:rsid w:val="008A490B"/>
    <w:rsid w:val="008A4E33"/>
    <w:rsid w:val="008A5D12"/>
    <w:rsid w:val="008B0C44"/>
    <w:rsid w:val="008B1749"/>
    <w:rsid w:val="008B66E4"/>
    <w:rsid w:val="008B731C"/>
    <w:rsid w:val="008C3E1E"/>
    <w:rsid w:val="008C46F9"/>
    <w:rsid w:val="008D3A03"/>
    <w:rsid w:val="008D7D48"/>
    <w:rsid w:val="008E1789"/>
    <w:rsid w:val="008E18EB"/>
    <w:rsid w:val="008E2C5B"/>
    <w:rsid w:val="008E4F1C"/>
    <w:rsid w:val="008E5626"/>
    <w:rsid w:val="008F0D3A"/>
    <w:rsid w:val="008F2704"/>
    <w:rsid w:val="008F35ED"/>
    <w:rsid w:val="008F4D73"/>
    <w:rsid w:val="008F4DED"/>
    <w:rsid w:val="008F76B4"/>
    <w:rsid w:val="0090296E"/>
    <w:rsid w:val="00907C2A"/>
    <w:rsid w:val="00913EB1"/>
    <w:rsid w:val="009175CC"/>
    <w:rsid w:val="009222D9"/>
    <w:rsid w:val="0092387E"/>
    <w:rsid w:val="00925E69"/>
    <w:rsid w:val="0092690C"/>
    <w:rsid w:val="00927570"/>
    <w:rsid w:val="00927EEC"/>
    <w:rsid w:val="00931520"/>
    <w:rsid w:val="00932E35"/>
    <w:rsid w:val="0093464A"/>
    <w:rsid w:val="00937D90"/>
    <w:rsid w:val="00940386"/>
    <w:rsid w:val="0094157A"/>
    <w:rsid w:val="009422A9"/>
    <w:rsid w:val="009430FB"/>
    <w:rsid w:val="00943822"/>
    <w:rsid w:val="009459DF"/>
    <w:rsid w:val="00946126"/>
    <w:rsid w:val="00951319"/>
    <w:rsid w:val="00953993"/>
    <w:rsid w:val="00953E14"/>
    <w:rsid w:val="00955CA0"/>
    <w:rsid w:val="009571C8"/>
    <w:rsid w:val="0095751D"/>
    <w:rsid w:val="009616CB"/>
    <w:rsid w:val="00962EF5"/>
    <w:rsid w:val="009665E6"/>
    <w:rsid w:val="0097372B"/>
    <w:rsid w:val="0097374A"/>
    <w:rsid w:val="00982B47"/>
    <w:rsid w:val="00982B99"/>
    <w:rsid w:val="009843FB"/>
    <w:rsid w:val="00992213"/>
    <w:rsid w:val="00993611"/>
    <w:rsid w:val="009937F7"/>
    <w:rsid w:val="00996555"/>
    <w:rsid w:val="009A3452"/>
    <w:rsid w:val="009B438F"/>
    <w:rsid w:val="009B5855"/>
    <w:rsid w:val="009B6378"/>
    <w:rsid w:val="009C265F"/>
    <w:rsid w:val="009C2CF8"/>
    <w:rsid w:val="009C5849"/>
    <w:rsid w:val="009D4D5F"/>
    <w:rsid w:val="009E25F8"/>
    <w:rsid w:val="009E6E42"/>
    <w:rsid w:val="009F17CB"/>
    <w:rsid w:val="009F2072"/>
    <w:rsid w:val="009F3A40"/>
    <w:rsid w:val="009F457A"/>
    <w:rsid w:val="00A02CEA"/>
    <w:rsid w:val="00A10B46"/>
    <w:rsid w:val="00A12ACA"/>
    <w:rsid w:val="00A1526A"/>
    <w:rsid w:val="00A17D8E"/>
    <w:rsid w:val="00A219BE"/>
    <w:rsid w:val="00A22ADA"/>
    <w:rsid w:val="00A249E9"/>
    <w:rsid w:val="00A24F19"/>
    <w:rsid w:val="00A25A94"/>
    <w:rsid w:val="00A25C44"/>
    <w:rsid w:val="00A3083A"/>
    <w:rsid w:val="00A31E23"/>
    <w:rsid w:val="00A3370E"/>
    <w:rsid w:val="00A33A15"/>
    <w:rsid w:val="00A34AEC"/>
    <w:rsid w:val="00A410AC"/>
    <w:rsid w:val="00A43912"/>
    <w:rsid w:val="00A448AA"/>
    <w:rsid w:val="00A44CEB"/>
    <w:rsid w:val="00A44D1B"/>
    <w:rsid w:val="00A52FAF"/>
    <w:rsid w:val="00A531B4"/>
    <w:rsid w:val="00A54A6D"/>
    <w:rsid w:val="00A601C6"/>
    <w:rsid w:val="00A6272D"/>
    <w:rsid w:val="00A63B01"/>
    <w:rsid w:val="00A65712"/>
    <w:rsid w:val="00A67CF0"/>
    <w:rsid w:val="00A74724"/>
    <w:rsid w:val="00A800FF"/>
    <w:rsid w:val="00A80B1C"/>
    <w:rsid w:val="00A80E90"/>
    <w:rsid w:val="00A81CF8"/>
    <w:rsid w:val="00A8403F"/>
    <w:rsid w:val="00A917DA"/>
    <w:rsid w:val="00A95227"/>
    <w:rsid w:val="00A96307"/>
    <w:rsid w:val="00A9733C"/>
    <w:rsid w:val="00AA07CE"/>
    <w:rsid w:val="00AA17A3"/>
    <w:rsid w:val="00AA2701"/>
    <w:rsid w:val="00AA4884"/>
    <w:rsid w:val="00AA4FEB"/>
    <w:rsid w:val="00AA5F53"/>
    <w:rsid w:val="00AB1235"/>
    <w:rsid w:val="00AB2081"/>
    <w:rsid w:val="00AB4B94"/>
    <w:rsid w:val="00AB6320"/>
    <w:rsid w:val="00AC46B3"/>
    <w:rsid w:val="00AC4838"/>
    <w:rsid w:val="00AD062D"/>
    <w:rsid w:val="00AD3BFF"/>
    <w:rsid w:val="00AD3D7E"/>
    <w:rsid w:val="00AD6356"/>
    <w:rsid w:val="00AE2599"/>
    <w:rsid w:val="00AE4D4B"/>
    <w:rsid w:val="00AE70E2"/>
    <w:rsid w:val="00AF0691"/>
    <w:rsid w:val="00AF19C9"/>
    <w:rsid w:val="00AF27C6"/>
    <w:rsid w:val="00AF7972"/>
    <w:rsid w:val="00AF7C2C"/>
    <w:rsid w:val="00B0066F"/>
    <w:rsid w:val="00B02C21"/>
    <w:rsid w:val="00B04572"/>
    <w:rsid w:val="00B04B43"/>
    <w:rsid w:val="00B07291"/>
    <w:rsid w:val="00B1077B"/>
    <w:rsid w:val="00B1130C"/>
    <w:rsid w:val="00B14120"/>
    <w:rsid w:val="00B141C4"/>
    <w:rsid w:val="00B15268"/>
    <w:rsid w:val="00B15641"/>
    <w:rsid w:val="00B2210D"/>
    <w:rsid w:val="00B22416"/>
    <w:rsid w:val="00B2482E"/>
    <w:rsid w:val="00B24AD0"/>
    <w:rsid w:val="00B26E27"/>
    <w:rsid w:val="00B32469"/>
    <w:rsid w:val="00B35831"/>
    <w:rsid w:val="00B406F4"/>
    <w:rsid w:val="00B445C5"/>
    <w:rsid w:val="00B44757"/>
    <w:rsid w:val="00B44A5A"/>
    <w:rsid w:val="00B500A6"/>
    <w:rsid w:val="00B51EC9"/>
    <w:rsid w:val="00B5440F"/>
    <w:rsid w:val="00B62580"/>
    <w:rsid w:val="00B71383"/>
    <w:rsid w:val="00B76119"/>
    <w:rsid w:val="00B76A92"/>
    <w:rsid w:val="00B80079"/>
    <w:rsid w:val="00B80A8F"/>
    <w:rsid w:val="00B80EB9"/>
    <w:rsid w:val="00B81E89"/>
    <w:rsid w:val="00B82154"/>
    <w:rsid w:val="00B836CF"/>
    <w:rsid w:val="00B877EE"/>
    <w:rsid w:val="00B90353"/>
    <w:rsid w:val="00B90D8D"/>
    <w:rsid w:val="00B93F44"/>
    <w:rsid w:val="00BA0107"/>
    <w:rsid w:val="00BA19DC"/>
    <w:rsid w:val="00BA43AE"/>
    <w:rsid w:val="00BA5A82"/>
    <w:rsid w:val="00BA6121"/>
    <w:rsid w:val="00BB22F5"/>
    <w:rsid w:val="00BB25C6"/>
    <w:rsid w:val="00BB64A5"/>
    <w:rsid w:val="00BC2CDF"/>
    <w:rsid w:val="00BD01CF"/>
    <w:rsid w:val="00BD07CA"/>
    <w:rsid w:val="00BD08A9"/>
    <w:rsid w:val="00BD24CC"/>
    <w:rsid w:val="00BD3620"/>
    <w:rsid w:val="00BD5B80"/>
    <w:rsid w:val="00BE1E8B"/>
    <w:rsid w:val="00BE3BFA"/>
    <w:rsid w:val="00BE6D63"/>
    <w:rsid w:val="00BF1C61"/>
    <w:rsid w:val="00BF3C09"/>
    <w:rsid w:val="00BF4262"/>
    <w:rsid w:val="00BF4697"/>
    <w:rsid w:val="00C0124C"/>
    <w:rsid w:val="00C017F7"/>
    <w:rsid w:val="00C01B71"/>
    <w:rsid w:val="00C06DED"/>
    <w:rsid w:val="00C06EB9"/>
    <w:rsid w:val="00C07636"/>
    <w:rsid w:val="00C1637C"/>
    <w:rsid w:val="00C27F2D"/>
    <w:rsid w:val="00C32ED8"/>
    <w:rsid w:val="00C35402"/>
    <w:rsid w:val="00C3747E"/>
    <w:rsid w:val="00C4241C"/>
    <w:rsid w:val="00C4334D"/>
    <w:rsid w:val="00C457A0"/>
    <w:rsid w:val="00C46C67"/>
    <w:rsid w:val="00C500F7"/>
    <w:rsid w:val="00C54184"/>
    <w:rsid w:val="00C62BEB"/>
    <w:rsid w:val="00C63982"/>
    <w:rsid w:val="00C64220"/>
    <w:rsid w:val="00C67573"/>
    <w:rsid w:val="00C70D72"/>
    <w:rsid w:val="00C720F5"/>
    <w:rsid w:val="00C757FD"/>
    <w:rsid w:val="00C80973"/>
    <w:rsid w:val="00C80AD9"/>
    <w:rsid w:val="00C84C98"/>
    <w:rsid w:val="00C859EF"/>
    <w:rsid w:val="00C91925"/>
    <w:rsid w:val="00C91D55"/>
    <w:rsid w:val="00C9492D"/>
    <w:rsid w:val="00C949B0"/>
    <w:rsid w:val="00CA0A85"/>
    <w:rsid w:val="00CA196B"/>
    <w:rsid w:val="00CA6796"/>
    <w:rsid w:val="00CB0E24"/>
    <w:rsid w:val="00CB1BE5"/>
    <w:rsid w:val="00CB25B1"/>
    <w:rsid w:val="00CB37B9"/>
    <w:rsid w:val="00CB5AFF"/>
    <w:rsid w:val="00CB6E4A"/>
    <w:rsid w:val="00CB7427"/>
    <w:rsid w:val="00CD269D"/>
    <w:rsid w:val="00CD4DCB"/>
    <w:rsid w:val="00CE0903"/>
    <w:rsid w:val="00CE0BF9"/>
    <w:rsid w:val="00CE2347"/>
    <w:rsid w:val="00CE6332"/>
    <w:rsid w:val="00CF14D1"/>
    <w:rsid w:val="00CF730D"/>
    <w:rsid w:val="00D00E82"/>
    <w:rsid w:val="00D01AE7"/>
    <w:rsid w:val="00D05BF4"/>
    <w:rsid w:val="00D06399"/>
    <w:rsid w:val="00D06B76"/>
    <w:rsid w:val="00D06DB1"/>
    <w:rsid w:val="00D11D89"/>
    <w:rsid w:val="00D15A87"/>
    <w:rsid w:val="00D205FD"/>
    <w:rsid w:val="00D20BF0"/>
    <w:rsid w:val="00D261DB"/>
    <w:rsid w:val="00D46A0C"/>
    <w:rsid w:val="00D52B86"/>
    <w:rsid w:val="00D57137"/>
    <w:rsid w:val="00D63B32"/>
    <w:rsid w:val="00D6465E"/>
    <w:rsid w:val="00D64F7A"/>
    <w:rsid w:val="00D65E32"/>
    <w:rsid w:val="00D70D83"/>
    <w:rsid w:val="00D714EF"/>
    <w:rsid w:val="00D742CF"/>
    <w:rsid w:val="00D7628A"/>
    <w:rsid w:val="00D81076"/>
    <w:rsid w:val="00D84045"/>
    <w:rsid w:val="00D878A0"/>
    <w:rsid w:val="00D9165B"/>
    <w:rsid w:val="00D94F6C"/>
    <w:rsid w:val="00D96749"/>
    <w:rsid w:val="00DA50AC"/>
    <w:rsid w:val="00DB1CF1"/>
    <w:rsid w:val="00DB3594"/>
    <w:rsid w:val="00DB43F6"/>
    <w:rsid w:val="00DB6CDA"/>
    <w:rsid w:val="00DC2C77"/>
    <w:rsid w:val="00DC2C8B"/>
    <w:rsid w:val="00DC2C9A"/>
    <w:rsid w:val="00DC39BC"/>
    <w:rsid w:val="00DC45E8"/>
    <w:rsid w:val="00DC462B"/>
    <w:rsid w:val="00DC481E"/>
    <w:rsid w:val="00DD2E9D"/>
    <w:rsid w:val="00DD47B4"/>
    <w:rsid w:val="00DE1796"/>
    <w:rsid w:val="00DE1E38"/>
    <w:rsid w:val="00DE3029"/>
    <w:rsid w:val="00DE37EA"/>
    <w:rsid w:val="00DE3D86"/>
    <w:rsid w:val="00DE5D89"/>
    <w:rsid w:val="00DF4AA6"/>
    <w:rsid w:val="00DF7DBA"/>
    <w:rsid w:val="00E007AD"/>
    <w:rsid w:val="00E01500"/>
    <w:rsid w:val="00E02722"/>
    <w:rsid w:val="00E02775"/>
    <w:rsid w:val="00E0298F"/>
    <w:rsid w:val="00E05221"/>
    <w:rsid w:val="00E05E81"/>
    <w:rsid w:val="00E11440"/>
    <w:rsid w:val="00E14B00"/>
    <w:rsid w:val="00E15B2D"/>
    <w:rsid w:val="00E16636"/>
    <w:rsid w:val="00E22F11"/>
    <w:rsid w:val="00E26435"/>
    <w:rsid w:val="00E304EE"/>
    <w:rsid w:val="00E32516"/>
    <w:rsid w:val="00E3463F"/>
    <w:rsid w:val="00E35314"/>
    <w:rsid w:val="00E41780"/>
    <w:rsid w:val="00E41F39"/>
    <w:rsid w:val="00E4319E"/>
    <w:rsid w:val="00E444CD"/>
    <w:rsid w:val="00E46A6F"/>
    <w:rsid w:val="00E512F4"/>
    <w:rsid w:val="00E5297B"/>
    <w:rsid w:val="00E52F68"/>
    <w:rsid w:val="00E542CD"/>
    <w:rsid w:val="00E54FC6"/>
    <w:rsid w:val="00E566EB"/>
    <w:rsid w:val="00E70192"/>
    <w:rsid w:val="00E73875"/>
    <w:rsid w:val="00E748D7"/>
    <w:rsid w:val="00E774B0"/>
    <w:rsid w:val="00E777BC"/>
    <w:rsid w:val="00E8132F"/>
    <w:rsid w:val="00E82B0F"/>
    <w:rsid w:val="00E8302D"/>
    <w:rsid w:val="00E83340"/>
    <w:rsid w:val="00E85A3D"/>
    <w:rsid w:val="00E90B28"/>
    <w:rsid w:val="00E93C3B"/>
    <w:rsid w:val="00E94EAD"/>
    <w:rsid w:val="00EA1A21"/>
    <w:rsid w:val="00EA5966"/>
    <w:rsid w:val="00EA6005"/>
    <w:rsid w:val="00EA610D"/>
    <w:rsid w:val="00EB16E2"/>
    <w:rsid w:val="00EB1ABC"/>
    <w:rsid w:val="00EB2009"/>
    <w:rsid w:val="00EB2C30"/>
    <w:rsid w:val="00EB3FCC"/>
    <w:rsid w:val="00EB7AF1"/>
    <w:rsid w:val="00EC037A"/>
    <w:rsid w:val="00EC6D25"/>
    <w:rsid w:val="00ED1B4C"/>
    <w:rsid w:val="00ED2B7B"/>
    <w:rsid w:val="00ED6095"/>
    <w:rsid w:val="00ED757B"/>
    <w:rsid w:val="00EE0695"/>
    <w:rsid w:val="00EE226A"/>
    <w:rsid w:val="00EE3B2D"/>
    <w:rsid w:val="00EE3B47"/>
    <w:rsid w:val="00EE5C51"/>
    <w:rsid w:val="00EF2733"/>
    <w:rsid w:val="00EF4286"/>
    <w:rsid w:val="00EF5F69"/>
    <w:rsid w:val="00EF7653"/>
    <w:rsid w:val="00F01C88"/>
    <w:rsid w:val="00F02494"/>
    <w:rsid w:val="00F05E30"/>
    <w:rsid w:val="00F150B3"/>
    <w:rsid w:val="00F168F7"/>
    <w:rsid w:val="00F17666"/>
    <w:rsid w:val="00F228AD"/>
    <w:rsid w:val="00F255D3"/>
    <w:rsid w:val="00F301CE"/>
    <w:rsid w:val="00F304D5"/>
    <w:rsid w:val="00F31509"/>
    <w:rsid w:val="00F3178F"/>
    <w:rsid w:val="00F31AAA"/>
    <w:rsid w:val="00F35597"/>
    <w:rsid w:val="00F419F3"/>
    <w:rsid w:val="00F441D0"/>
    <w:rsid w:val="00F449C6"/>
    <w:rsid w:val="00F53012"/>
    <w:rsid w:val="00F5550E"/>
    <w:rsid w:val="00F573D0"/>
    <w:rsid w:val="00F5751E"/>
    <w:rsid w:val="00F60E97"/>
    <w:rsid w:val="00F61868"/>
    <w:rsid w:val="00F649C0"/>
    <w:rsid w:val="00F64D40"/>
    <w:rsid w:val="00F64FE0"/>
    <w:rsid w:val="00F655D7"/>
    <w:rsid w:val="00F75238"/>
    <w:rsid w:val="00F756BD"/>
    <w:rsid w:val="00F76DCF"/>
    <w:rsid w:val="00F811C0"/>
    <w:rsid w:val="00F81AE7"/>
    <w:rsid w:val="00F83664"/>
    <w:rsid w:val="00F83C92"/>
    <w:rsid w:val="00F857C8"/>
    <w:rsid w:val="00F920FE"/>
    <w:rsid w:val="00F955A7"/>
    <w:rsid w:val="00F95981"/>
    <w:rsid w:val="00F96921"/>
    <w:rsid w:val="00FA3F98"/>
    <w:rsid w:val="00FA7BE2"/>
    <w:rsid w:val="00FB12DF"/>
    <w:rsid w:val="00FB13E7"/>
    <w:rsid w:val="00FB1802"/>
    <w:rsid w:val="00FB1C8E"/>
    <w:rsid w:val="00FB5DAD"/>
    <w:rsid w:val="00FB6315"/>
    <w:rsid w:val="00FC0360"/>
    <w:rsid w:val="00FC5A62"/>
    <w:rsid w:val="00FC5D04"/>
    <w:rsid w:val="00FC6477"/>
    <w:rsid w:val="00FD11AB"/>
    <w:rsid w:val="00FD1CAB"/>
    <w:rsid w:val="00FD2564"/>
    <w:rsid w:val="00FD35B6"/>
    <w:rsid w:val="00FD5239"/>
    <w:rsid w:val="00FE0776"/>
    <w:rsid w:val="00FE38DB"/>
    <w:rsid w:val="00FE4E53"/>
    <w:rsid w:val="00FF08C8"/>
    <w:rsid w:val="00FF174D"/>
    <w:rsid w:val="00FF513B"/>
    <w:rsid w:val="00FF697C"/>
    <w:rsid w:val="3D03C2F7"/>
    <w:rsid w:val="483DA69D"/>
    <w:rsid w:val="50422CBD"/>
    <w:rsid w:val="60226960"/>
    <w:rsid w:val="726F4BD4"/>
    <w:rsid w:val="76D9A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B81E89"/>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B81E89"/>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B81E89"/>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B81E89"/>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B81E89"/>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B81E89"/>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B81E89"/>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B81E89"/>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B81E89"/>
    <w:pPr>
      <w:spacing w:after="0" w:line="240" w:lineRule="auto"/>
    </w:pPr>
  </w:style>
  <w:style w:type="paragraph" w:styleId="Footer">
    <w:name w:val="footer"/>
    <w:basedOn w:val="Normal"/>
    <w:link w:val="FooterChar"/>
    <w:uiPriority w:val="99"/>
    <w:rsid w:val="00B81E89"/>
    <w:pPr>
      <w:spacing w:after="0" w:line="240" w:lineRule="auto"/>
    </w:pPr>
  </w:style>
  <w:style w:type="paragraph" w:styleId="BalloonText">
    <w:name w:val="Balloon Text"/>
    <w:basedOn w:val="Normal"/>
    <w:link w:val="BalloonTextChar"/>
    <w:uiPriority w:val="99"/>
    <w:rsid w:val="00B81E89"/>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B81E89"/>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B81E89"/>
    <w:rPr>
      <w:sz w:val="20"/>
      <w:szCs w:val="20"/>
    </w:rPr>
  </w:style>
  <w:style w:type="paragraph" w:styleId="CommentSubject">
    <w:name w:val="annotation subject"/>
    <w:basedOn w:val="CommentText"/>
    <w:next w:val="CommentText"/>
    <w:link w:val="CommentSubjectChar"/>
    <w:uiPriority w:val="99"/>
    <w:rsid w:val="00B81E89"/>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B81E89"/>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 w:type="table" w:customStyle="1" w:styleId="GridTable5DarkAccent1">
    <w:name w:val="Grid Table 5 Dark Accent 1"/>
    <w:basedOn w:val="TableNormal"/>
    <w:uiPriority w:val="50"/>
    <w:rsid w:val="00B81E89"/>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B81E89"/>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B81E89"/>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B81E89"/>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B81E89"/>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B81E89"/>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B81E89"/>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B81E89"/>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B81E89"/>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B81E89"/>
    <w:pPr>
      <w:spacing w:after="0" w:line="240" w:lineRule="auto"/>
    </w:pPr>
  </w:style>
  <w:style w:type="paragraph" w:styleId="Footer">
    <w:name w:val="footer"/>
    <w:basedOn w:val="Normal"/>
    <w:link w:val="FooterChar"/>
    <w:uiPriority w:val="99"/>
    <w:rsid w:val="00B81E89"/>
    <w:pPr>
      <w:spacing w:after="0" w:line="240" w:lineRule="auto"/>
    </w:pPr>
  </w:style>
  <w:style w:type="paragraph" w:styleId="BalloonText">
    <w:name w:val="Balloon Text"/>
    <w:basedOn w:val="Normal"/>
    <w:link w:val="BalloonTextChar"/>
    <w:uiPriority w:val="99"/>
    <w:rsid w:val="00B81E89"/>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B81E89"/>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B81E89"/>
    <w:rPr>
      <w:sz w:val="20"/>
      <w:szCs w:val="20"/>
    </w:rPr>
  </w:style>
  <w:style w:type="paragraph" w:styleId="CommentSubject">
    <w:name w:val="annotation subject"/>
    <w:basedOn w:val="CommentText"/>
    <w:next w:val="CommentText"/>
    <w:link w:val="CommentSubjectChar"/>
    <w:uiPriority w:val="99"/>
    <w:rsid w:val="00B81E89"/>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B81E89"/>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 w:type="table" w:customStyle="1" w:styleId="GridTable5DarkAccent1">
    <w:name w:val="Grid Table 5 Dark Accent 1"/>
    <w:basedOn w:val="TableNormal"/>
    <w:uiPriority w:val="50"/>
    <w:rsid w:val="00B81E89"/>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e862b6801c3e46d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253b5b2377a046ce"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fao.org/docrep/019/i3664e/i3664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E97A0B-C3E2-4813-8A92-E59FC49B65FA}">
  <ds:schemaRefs>
    <ds:schemaRef ds:uri="http://schemas.openxmlformats.org/officeDocument/2006/bibliography"/>
  </ds:schemaRefs>
</ds:datastoreItem>
</file>

<file path=customXml/itemProps2.xml><?xml version="1.0" encoding="utf-8"?>
<ds:datastoreItem xmlns:ds="http://schemas.openxmlformats.org/officeDocument/2006/customXml" ds:itemID="{AF34E59C-83B2-4D1E-B33C-8FBCDFA726C6}">
  <ds:schemaRefs>
    <ds:schemaRef ds:uri="http://schemas.openxmlformats.org/officeDocument/2006/bibliography"/>
  </ds:schemaRefs>
</ds:datastoreItem>
</file>

<file path=customXml/itemProps3.xml><?xml version="1.0" encoding="utf-8"?>
<ds:datastoreItem xmlns:ds="http://schemas.openxmlformats.org/officeDocument/2006/customXml" ds:itemID="{3780C9EF-3FB4-4E4D-8DA3-B4FF04AC763D}">
  <ds:schemaRefs>
    <ds:schemaRef ds:uri="http://schemas.openxmlformats.org/officeDocument/2006/bibliography"/>
  </ds:schemaRefs>
</ds:datastoreItem>
</file>

<file path=customXml/itemProps4.xml><?xml version="1.0" encoding="utf-8"?>
<ds:datastoreItem xmlns:ds="http://schemas.openxmlformats.org/officeDocument/2006/customXml" ds:itemID="{1B500759-7C71-46F7-B00A-B3B255502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2</cp:revision>
  <cp:lastPrinted>2011-08-11T08:50:00Z</cp:lastPrinted>
  <dcterms:created xsi:type="dcterms:W3CDTF">2015-10-22T12:14:00Z</dcterms:created>
  <dcterms:modified xsi:type="dcterms:W3CDTF">2015-10-23T07:54:00Z</dcterms:modified>
</cp:coreProperties>
</file>
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15985" w14:textId="77777777" w:rsidR="001A4BDA" w:rsidRDefault="008D6F99">
      <w:pPr>
        <w:pStyle w:val="Title"/>
      </w:pPr>
      <w:r>
        <w:t>Food Balance Sheets</w:t>
      </w:r>
    </w:p>
    <w:p w14:paraId="5AC3F9FA" w14:textId="77777777" w:rsidR="001A4BDA" w:rsidRDefault="008D6F99">
      <w:pPr>
        <w:pStyle w:val="Heading1"/>
      </w:pPr>
      <w:bookmarkStart w:id="0" w:name="food-balance-sheets-compilation-at-the-n"/>
      <w:bookmarkEnd w:id="0"/>
      <w:r>
        <w:t>Food Balance Sheets Compilation at the national level</w:t>
      </w:r>
    </w:p>
    <w:p w14:paraId="2B59C5EC" w14:textId="77777777" w:rsidR="001A4BDA" w:rsidRDefault="008D6F99" w:rsidP="007761FA">
      <w:r>
        <w:t xml:space="preserve">The two principal data pillars for the compilation of the Food Balance Sheets (FBS), whether at the national level or at FAO, are agricultural trade and production data. The trade data are, </w:t>
      </w:r>
      <w:proofErr w:type="gramStart"/>
      <w:r>
        <w:t>on the whole</w:t>
      </w:r>
      <w:proofErr w:type="gramEnd"/>
      <w:r>
        <w:t>, quite accurately recorded and compiled by national Customs Office</w:t>
      </w:r>
      <w:r w:rsidR="007761FA">
        <w:t>s</w:t>
      </w:r>
      <w:r>
        <w:t>, based on the appropriate filled-in forms and on manual checks. Production and trade (imports and exports) are the main variables of the "supply" side of the FBS.</w:t>
      </w:r>
    </w:p>
    <w:p w14:paraId="2E0AC5A7" w14:textId="77777777" w:rsidR="001A4BDA" w:rsidRDefault="008D6F99" w:rsidP="007761FA">
      <w:r>
        <w:t>Reliable data for the other variables of the FBS balancing equation, such as withdrawals or additions from/to stocks (supply), feed, seed, industr</w:t>
      </w:r>
      <w:r w:rsidR="007761FA">
        <w:t>i</w:t>
      </w:r>
      <w:r>
        <w:t xml:space="preserve">al use, loss, </w:t>
      </w:r>
      <w:proofErr w:type="spellStart"/>
      <w:r>
        <w:t>etc</w:t>
      </w:r>
      <w:proofErr w:type="spellEnd"/>
      <w:r>
        <w:t xml:space="preserve">, (all part of utilization) may or may not be available at the national level, depending on the agricultural data collection framework in a given country. In the absence of such data, one must resort to </w:t>
      </w:r>
      <w:r w:rsidR="00C81C5F">
        <w:t>imputation</w:t>
      </w:r>
      <w:r>
        <w:t xml:space="preserve"> using the </w:t>
      </w:r>
      <w:r w:rsidR="00C81C5F">
        <w:t>methodologies</w:t>
      </w:r>
      <w:r>
        <w:t xml:space="preserve"> described in detail in the preceding chapter.</w:t>
      </w:r>
    </w:p>
    <w:p w14:paraId="6E4D661E" w14:textId="77777777" w:rsidR="001A4BDA" w:rsidRDefault="008D6F99">
      <w:r>
        <w:t>The FBS equation, as we saw earlier:</w:t>
      </w:r>
    </w:p>
    <w:p w14:paraId="2A536D8F" w14:textId="77777777" w:rsidR="001A4BDA" w:rsidRDefault="008D6F99">
      <w:r>
        <w:t>Supply:</w:t>
      </w:r>
    </w:p>
    <w:p w14:paraId="5D9EC6B6" w14:textId="77777777" w:rsidR="001A4BDA" w:rsidRDefault="008D6F99">
      <w:r>
        <w:rPr>
          <w:b/>
        </w:rPr>
        <w:t xml:space="preserve">Production + Imports - Exports - Stock changes </w:t>
      </w:r>
      <w:r w:rsidR="007761FA">
        <w:rPr>
          <w:rStyle w:val="FootnoteReference"/>
          <w:b/>
        </w:rPr>
        <w:footnoteReference w:id="1"/>
      </w:r>
      <w:r>
        <w:rPr>
          <w:b/>
        </w:rPr>
        <w:t xml:space="preserve">= </w:t>
      </w:r>
    </w:p>
    <w:p w14:paraId="2F3A2410" w14:textId="77777777" w:rsidR="001A4BDA" w:rsidRDefault="008D6F99">
      <w:r>
        <w:t>Utilization:</w:t>
      </w:r>
    </w:p>
    <w:p w14:paraId="64863B86" w14:textId="77777777" w:rsidR="001A4BDA" w:rsidRDefault="008D6F99">
      <w:r>
        <w:rPr>
          <w:b/>
        </w:rPr>
        <w:t>Food + Food Processing + Feed + Seed + Tourist consumption + Industrial use + Loss + Residuals/other utilizations</w:t>
      </w:r>
    </w:p>
    <w:p w14:paraId="0CA668FC" w14:textId="77777777" w:rsidR="001A4BDA" w:rsidRDefault="008D6F99">
      <w:r>
        <w:t xml:space="preserve">In this chapter, we will show a </w:t>
      </w:r>
      <w:proofErr w:type="gramStart"/>
      <w:r>
        <w:t>step-by-step</w:t>
      </w:r>
      <w:proofErr w:type="gramEnd"/>
      <w:r>
        <w:t xml:space="preserve"> example of the FBS compilation, starting with the detailed Supply Utilization Accounts (SUA) of a given country in a given year, for a few selected commodities. These SUAs </w:t>
      </w:r>
      <w:proofErr w:type="gramStart"/>
      <w:r>
        <w:t>are then aggregated</w:t>
      </w:r>
      <w:proofErr w:type="gramEnd"/>
      <w:r>
        <w:t xml:space="preserve"> to produce the FBS. The "Residuals/other utilizations" variable will be omitted in the example, in order to simplify the steps.</w:t>
      </w:r>
    </w:p>
    <w:p w14:paraId="67165533" w14:textId="77777777" w:rsidR="001A4BDA" w:rsidRDefault="008D6F99">
      <w:pPr>
        <w:pStyle w:val="Heading2"/>
      </w:pPr>
      <w:bookmarkStart w:id="1" w:name="wheat"/>
      <w:bookmarkEnd w:id="1"/>
      <w:r>
        <w:t>Wheat</w:t>
      </w:r>
    </w:p>
    <w:p w14:paraId="5ECF7492" w14:textId="1F8E2043" w:rsidR="001A4BDA" w:rsidRDefault="008D6F99">
      <w:r>
        <w:t>For this example, we will first consider the full process for creating a food balance sheet for wheat. Note that if we do not otherwise mention the units, all quantities a</w:t>
      </w:r>
      <w:r w:rsidR="00DA6C10">
        <w:t xml:space="preserve">re in </w:t>
      </w:r>
      <w:proofErr w:type="spellStart"/>
      <w:r>
        <w:t>tonnes</w:t>
      </w:r>
      <w:proofErr w:type="spellEnd"/>
      <w:r>
        <w:t xml:space="preserve">. We </w:t>
      </w:r>
      <w:r w:rsidR="00A8602F">
        <w:t>start</w:t>
      </w:r>
      <w:r>
        <w:t xml:space="preserve"> with an empty SUA table showing some commodities of the wheat "commodity tree" (wheat as the primary commodity, flour, etc. as the processed commodities). In this table, a dash </w:t>
      </w:r>
      <w:r w:rsidR="00DA6C10">
        <w:t xml:space="preserve">(i.e. "-") will indicate </w:t>
      </w:r>
      <w:r>
        <w:t>that a value is currently unknown.</w:t>
      </w:r>
    </w:p>
    <w:tbl>
      <w:tblPr>
        <w:tblW w:w="5000" w:type="pct"/>
        <w:tblLook w:val="04A0" w:firstRow="1" w:lastRow="0" w:firstColumn="1" w:lastColumn="0" w:noHBand="0" w:noVBand="1"/>
      </w:tblPr>
      <w:tblGrid>
        <w:gridCol w:w="1253"/>
        <w:gridCol w:w="979"/>
        <w:gridCol w:w="764"/>
        <w:gridCol w:w="749"/>
        <w:gridCol w:w="1092"/>
        <w:gridCol w:w="561"/>
        <w:gridCol w:w="957"/>
        <w:gridCol w:w="547"/>
        <w:gridCol w:w="541"/>
        <w:gridCol w:w="718"/>
        <w:gridCol w:w="890"/>
        <w:gridCol w:w="525"/>
      </w:tblGrid>
      <w:tr w:rsidR="001A4BDA" w:rsidRPr="00D07214" w14:paraId="4330A2F4" w14:textId="77777777" w:rsidTr="00D07214">
        <w:tc>
          <w:tcPr>
            <w:tcW w:w="765" w:type="pct"/>
            <w:tcBorders>
              <w:bottom w:val="single" w:sz="0" w:space="0" w:color="auto"/>
            </w:tcBorders>
            <w:vAlign w:val="bottom"/>
          </w:tcPr>
          <w:p w14:paraId="57B7E638" w14:textId="77777777" w:rsidR="001A4BDA" w:rsidRPr="00D07214" w:rsidRDefault="008D6F99">
            <w:pPr>
              <w:pStyle w:val="Compact"/>
              <w:jc w:val="right"/>
              <w:rPr>
                <w:sz w:val="16"/>
              </w:rPr>
            </w:pPr>
            <w:r w:rsidRPr="00D07214">
              <w:rPr>
                <w:sz w:val="16"/>
              </w:rPr>
              <w:lastRenderedPageBreak/>
              <w:t>Name</w:t>
            </w:r>
          </w:p>
        </w:tc>
        <w:tc>
          <w:tcPr>
            <w:tcW w:w="0" w:type="auto"/>
            <w:tcBorders>
              <w:bottom w:val="single" w:sz="0" w:space="0" w:color="auto"/>
            </w:tcBorders>
            <w:vAlign w:val="bottom"/>
          </w:tcPr>
          <w:p w14:paraId="4507E2BC"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5A9231D1"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358E11DE"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26503D8D"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6F562422"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56B52B5B"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7F4D1766"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4B879FFC"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2D11712C"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112F6AAC"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631BF91C" w14:textId="77777777" w:rsidR="001A4BDA" w:rsidRPr="00D07214" w:rsidRDefault="008D6F99">
            <w:pPr>
              <w:pStyle w:val="Compact"/>
              <w:jc w:val="right"/>
              <w:rPr>
                <w:sz w:val="16"/>
              </w:rPr>
            </w:pPr>
            <w:r w:rsidRPr="00D07214">
              <w:rPr>
                <w:sz w:val="16"/>
              </w:rPr>
              <w:t>Loss</w:t>
            </w:r>
          </w:p>
        </w:tc>
      </w:tr>
      <w:tr w:rsidR="001A4BDA" w:rsidRPr="00D07214" w14:paraId="09C3D57B" w14:textId="77777777" w:rsidTr="00D07214">
        <w:tc>
          <w:tcPr>
            <w:tcW w:w="765" w:type="pct"/>
          </w:tcPr>
          <w:p w14:paraId="3BE8472D" w14:textId="77777777" w:rsidR="001A4BDA" w:rsidRPr="00D07214" w:rsidRDefault="008D6F99">
            <w:pPr>
              <w:pStyle w:val="Compact"/>
              <w:jc w:val="right"/>
              <w:rPr>
                <w:sz w:val="16"/>
              </w:rPr>
            </w:pPr>
            <w:r w:rsidRPr="00D07214">
              <w:rPr>
                <w:sz w:val="16"/>
              </w:rPr>
              <w:t>Wheat</w:t>
            </w:r>
          </w:p>
        </w:tc>
        <w:tc>
          <w:tcPr>
            <w:tcW w:w="0" w:type="auto"/>
          </w:tcPr>
          <w:p w14:paraId="58FF6FB3" w14:textId="77777777" w:rsidR="001A4BDA" w:rsidRPr="00D07214" w:rsidRDefault="008D6F99">
            <w:pPr>
              <w:pStyle w:val="Compact"/>
              <w:jc w:val="right"/>
              <w:rPr>
                <w:sz w:val="16"/>
              </w:rPr>
            </w:pPr>
            <w:r w:rsidRPr="00D07214">
              <w:rPr>
                <w:sz w:val="16"/>
              </w:rPr>
              <w:t>-</w:t>
            </w:r>
          </w:p>
        </w:tc>
        <w:tc>
          <w:tcPr>
            <w:tcW w:w="0" w:type="auto"/>
          </w:tcPr>
          <w:p w14:paraId="5A6D0483" w14:textId="77777777" w:rsidR="001A4BDA" w:rsidRPr="00D07214" w:rsidRDefault="008D6F99">
            <w:pPr>
              <w:pStyle w:val="Compact"/>
              <w:jc w:val="right"/>
              <w:rPr>
                <w:sz w:val="16"/>
              </w:rPr>
            </w:pPr>
            <w:r w:rsidRPr="00D07214">
              <w:rPr>
                <w:sz w:val="16"/>
              </w:rPr>
              <w:t>-</w:t>
            </w:r>
          </w:p>
        </w:tc>
        <w:tc>
          <w:tcPr>
            <w:tcW w:w="0" w:type="auto"/>
          </w:tcPr>
          <w:p w14:paraId="2352F14E" w14:textId="77777777" w:rsidR="001A4BDA" w:rsidRPr="00D07214" w:rsidRDefault="008D6F99">
            <w:pPr>
              <w:pStyle w:val="Compact"/>
              <w:jc w:val="right"/>
              <w:rPr>
                <w:sz w:val="16"/>
              </w:rPr>
            </w:pPr>
            <w:r w:rsidRPr="00D07214">
              <w:rPr>
                <w:sz w:val="16"/>
              </w:rPr>
              <w:t>-</w:t>
            </w:r>
          </w:p>
        </w:tc>
        <w:tc>
          <w:tcPr>
            <w:tcW w:w="0" w:type="auto"/>
          </w:tcPr>
          <w:p w14:paraId="3FFFFD66" w14:textId="77777777" w:rsidR="001A4BDA" w:rsidRPr="00D07214" w:rsidRDefault="008D6F99">
            <w:pPr>
              <w:pStyle w:val="Compact"/>
              <w:jc w:val="right"/>
              <w:rPr>
                <w:sz w:val="16"/>
              </w:rPr>
            </w:pPr>
            <w:r w:rsidRPr="00D07214">
              <w:rPr>
                <w:sz w:val="16"/>
              </w:rPr>
              <w:t>-</w:t>
            </w:r>
          </w:p>
        </w:tc>
        <w:tc>
          <w:tcPr>
            <w:tcW w:w="0" w:type="auto"/>
          </w:tcPr>
          <w:p w14:paraId="5AA91782" w14:textId="77777777" w:rsidR="001A4BDA" w:rsidRPr="00D07214" w:rsidRDefault="008D6F99">
            <w:pPr>
              <w:pStyle w:val="Compact"/>
              <w:jc w:val="right"/>
              <w:rPr>
                <w:sz w:val="16"/>
              </w:rPr>
            </w:pPr>
            <w:r w:rsidRPr="00D07214">
              <w:rPr>
                <w:sz w:val="16"/>
              </w:rPr>
              <w:t>-</w:t>
            </w:r>
          </w:p>
        </w:tc>
        <w:tc>
          <w:tcPr>
            <w:tcW w:w="0" w:type="auto"/>
          </w:tcPr>
          <w:p w14:paraId="23F7ADD2" w14:textId="77777777" w:rsidR="001A4BDA" w:rsidRPr="00D07214" w:rsidRDefault="008D6F99">
            <w:pPr>
              <w:pStyle w:val="Compact"/>
              <w:jc w:val="right"/>
              <w:rPr>
                <w:sz w:val="16"/>
              </w:rPr>
            </w:pPr>
            <w:r w:rsidRPr="00D07214">
              <w:rPr>
                <w:sz w:val="16"/>
              </w:rPr>
              <w:t>-</w:t>
            </w:r>
          </w:p>
        </w:tc>
        <w:tc>
          <w:tcPr>
            <w:tcW w:w="0" w:type="auto"/>
          </w:tcPr>
          <w:p w14:paraId="6FD411BA" w14:textId="77777777" w:rsidR="001A4BDA" w:rsidRPr="00D07214" w:rsidRDefault="008D6F99">
            <w:pPr>
              <w:pStyle w:val="Compact"/>
              <w:jc w:val="right"/>
              <w:rPr>
                <w:sz w:val="16"/>
              </w:rPr>
            </w:pPr>
            <w:r w:rsidRPr="00D07214">
              <w:rPr>
                <w:sz w:val="16"/>
              </w:rPr>
              <w:t>-</w:t>
            </w:r>
          </w:p>
        </w:tc>
        <w:tc>
          <w:tcPr>
            <w:tcW w:w="0" w:type="auto"/>
          </w:tcPr>
          <w:p w14:paraId="35B8EE81" w14:textId="77777777" w:rsidR="001A4BDA" w:rsidRPr="00D07214" w:rsidRDefault="008D6F99">
            <w:pPr>
              <w:pStyle w:val="Compact"/>
              <w:jc w:val="right"/>
              <w:rPr>
                <w:sz w:val="16"/>
              </w:rPr>
            </w:pPr>
            <w:r w:rsidRPr="00D07214">
              <w:rPr>
                <w:sz w:val="16"/>
              </w:rPr>
              <w:t>-</w:t>
            </w:r>
          </w:p>
        </w:tc>
        <w:tc>
          <w:tcPr>
            <w:tcW w:w="0" w:type="auto"/>
          </w:tcPr>
          <w:p w14:paraId="12A28DED" w14:textId="77777777" w:rsidR="001A4BDA" w:rsidRPr="00D07214" w:rsidRDefault="008D6F99">
            <w:pPr>
              <w:pStyle w:val="Compact"/>
              <w:jc w:val="right"/>
              <w:rPr>
                <w:sz w:val="16"/>
              </w:rPr>
            </w:pPr>
            <w:r w:rsidRPr="00D07214">
              <w:rPr>
                <w:sz w:val="16"/>
              </w:rPr>
              <w:t>-</w:t>
            </w:r>
          </w:p>
        </w:tc>
        <w:tc>
          <w:tcPr>
            <w:tcW w:w="0" w:type="auto"/>
          </w:tcPr>
          <w:p w14:paraId="012B8662" w14:textId="77777777" w:rsidR="001A4BDA" w:rsidRPr="00D07214" w:rsidRDefault="008D6F99">
            <w:pPr>
              <w:pStyle w:val="Compact"/>
              <w:jc w:val="right"/>
              <w:rPr>
                <w:sz w:val="16"/>
              </w:rPr>
            </w:pPr>
            <w:r w:rsidRPr="00D07214">
              <w:rPr>
                <w:sz w:val="16"/>
              </w:rPr>
              <w:t>-</w:t>
            </w:r>
          </w:p>
        </w:tc>
        <w:tc>
          <w:tcPr>
            <w:tcW w:w="0" w:type="auto"/>
          </w:tcPr>
          <w:p w14:paraId="7DCF0370" w14:textId="77777777" w:rsidR="001A4BDA" w:rsidRPr="00D07214" w:rsidRDefault="008D6F99">
            <w:pPr>
              <w:pStyle w:val="Compact"/>
              <w:jc w:val="right"/>
              <w:rPr>
                <w:sz w:val="16"/>
              </w:rPr>
            </w:pPr>
            <w:r w:rsidRPr="00D07214">
              <w:rPr>
                <w:sz w:val="16"/>
              </w:rPr>
              <w:t>-</w:t>
            </w:r>
          </w:p>
        </w:tc>
      </w:tr>
      <w:tr w:rsidR="001A4BDA" w:rsidRPr="00D07214" w14:paraId="06152134" w14:textId="77777777" w:rsidTr="00D07214">
        <w:tc>
          <w:tcPr>
            <w:tcW w:w="765" w:type="pct"/>
          </w:tcPr>
          <w:p w14:paraId="38E17D04" w14:textId="77777777" w:rsidR="001A4BDA" w:rsidRPr="00D07214" w:rsidRDefault="008D6F99">
            <w:pPr>
              <w:pStyle w:val="Compact"/>
              <w:jc w:val="right"/>
              <w:rPr>
                <w:sz w:val="16"/>
              </w:rPr>
            </w:pPr>
            <w:r w:rsidRPr="00D07214">
              <w:rPr>
                <w:sz w:val="16"/>
              </w:rPr>
              <w:t>Wheat flour</w:t>
            </w:r>
          </w:p>
        </w:tc>
        <w:tc>
          <w:tcPr>
            <w:tcW w:w="0" w:type="auto"/>
          </w:tcPr>
          <w:p w14:paraId="3D85D82C" w14:textId="77777777" w:rsidR="001A4BDA" w:rsidRPr="00D07214" w:rsidRDefault="008D6F99">
            <w:pPr>
              <w:pStyle w:val="Compact"/>
              <w:jc w:val="right"/>
              <w:rPr>
                <w:sz w:val="16"/>
              </w:rPr>
            </w:pPr>
            <w:r w:rsidRPr="00D07214">
              <w:rPr>
                <w:sz w:val="16"/>
              </w:rPr>
              <w:t>-</w:t>
            </w:r>
          </w:p>
        </w:tc>
        <w:tc>
          <w:tcPr>
            <w:tcW w:w="0" w:type="auto"/>
          </w:tcPr>
          <w:p w14:paraId="52C2E208" w14:textId="77777777" w:rsidR="001A4BDA" w:rsidRPr="00D07214" w:rsidRDefault="008D6F99">
            <w:pPr>
              <w:pStyle w:val="Compact"/>
              <w:jc w:val="right"/>
              <w:rPr>
                <w:sz w:val="16"/>
              </w:rPr>
            </w:pPr>
            <w:r w:rsidRPr="00D07214">
              <w:rPr>
                <w:sz w:val="16"/>
              </w:rPr>
              <w:t>-</w:t>
            </w:r>
          </w:p>
        </w:tc>
        <w:tc>
          <w:tcPr>
            <w:tcW w:w="0" w:type="auto"/>
          </w:tcPr>
          <w:p w14:paraId="196622C7" w14:textId="77777777" w:rsidR="001A4BDA" w:rsidRPr="00D07214" w:rsidRDefault="008D6F99">
            <w:pPr>
              <w:pStyle w:val="Compact"/>
              <w:jc w:val="right"/>
              <w:rPr>
                <w:sz w:val="16"/>
              </w:rPr>
            </w:pPr>
            <w:r w:rsidRPr="00D07214">
              <w:rPr>
                <w:sz w:val="16"/>
              </w:rPr>
              <w:t>-</w:t>
            </w:r>
          </w:p>
        </w:tc>
        <w:tc>
          <w:tcPr>
            <w:tcW w:w="0" w:type="auto"/>
          </w:tcPr>
          <w:p w14:paraId="7E50E5E9" w14:textId="77777777" w:rsidR="001A4BDA" w:rsidRPr="00D07214" w:rsidRDefault="008D6F99">
            <w:pPr>
              <w:pStyle w:val="Compact"/>
              <w:jc w:val="right"/>
              <w:rPr>
                <w:sz w:val="16"/>
              </w:rPr>
            </w:pPr>
            <w:r w:rsidRPr="00D07214">
              <w:rPr>
                <w:sz w:val="16"/>
              </w:rPr>
              <w:t>-</w:t>
            </w:r>
          </w:p>
        </w:tc>
        <w:tc>
          <w:tcPr>
            <w:tcW w:w="0" w:type="auto"/>
          </w:tcPr>
          <w:p w14:paraId="00910FA3" w14:textId="77777777" w:rsidR="001A4BDA" w:rsidRPr="00D07214" w:rsidRDefault="008D6F99">
            <w:pPr>
              <w:pStyle w:val="Compact"/>
              <w:jc w:val="right"/>
              <w:rPr>
                <w:sz w:val="16"/>
              </w:rPr>
            </w:pPr>
            <w:r w:rsidRPr="00D07214">
              <w:rPr>
                <w:sz w:val="16"/>
              </w:rPr>
              <w:t>-</w:t>
            </w:r>
          </w:p>
        </w:tc>
        <w:tc>
          <w:tcPr>
            <w:tcW w:w="0" w:type="auto"/>
          </w:tcPr>
          <w:p w14:paraId="58119A95" w14:textId="77777777" w:rsidR="001A4BDA" w:rsidRPr="00D07214" w:rsidRDefault="008D6F99">
            <w:pPr>
              <w:pStyle w:val="Compact"/>
              <w:jc w:val="right"/>
              <w:rPr>
                <w:sz w:val="16"/>
              </w:rPr>
            </w:pPr>
            <w:r w:rsidRPr="00D07214">
              <w:rPr>
                <w:sz w:val="16"/>
              </w:rPr>
              <w:t>-</w:t>
            </w:r>
          </w:p>
        </w:tc>
        <w:tc>
          <w:tcPr>
            <w:tcW w:w="0" w:type="auto"/>
          </w:tcPr>
          <w:p w14:paraId="36643314" w14:textId="77777777" w:rsidR="001A4BDA" w:rsidRPr="00D07214" w:rsidRDefault="008D6F99">
            <w:pPr>
              <w:pStyle w:val="Compact"/>
              <w:jc w:val="right"/>
              <w:rPr>
                <w:sz w:val="16"/>
              </w:rPr>
            </w:pPr>
            <w:r w:rsidRPr="00D07214">
              <w:rPr>
                <w:sz w:val="16"/>
              </w:rPr>
              <w:t>-</w:t>
            </w:r>
          </w:p>
        </w:tc>
        <w:tc>
          <w:tcPr>
            <w:tcW w:w="0" w:type="auto"/>
          </w:tcPr>
          <w:p w14:paraId="3D084941" w14:textId="77777777" w:rsidR="001A4BDA" w:rsidRPr="00D07214" w:rsidRDefault="008D6F99">
            <w:pPr>
              <w:pStyle w:val="Compact"/>
              <w:jc w:val="right"/>
              <w:rPr>
                <w:sz w:val="16"/>
              </w:rPr>
            </w:pPr>
            <w:r w:rsidRPr="00D07214">
              <w:rPr>
                <w:sz w:val="16"/>
              </w:rPr>
              <w:t>-</w:t>
            </w:r>
          </w:p>
        </w:tc>
        <w:tc>
          <w:tcPr>
            <w:tcW w:w="0" w:type="auto"/>
          </w:tcPr>
          <w:p w14:paraId="01EF04EE" w14:textId="77777777" w:rsidR="001A4BDA" w:rsidRPr="00D07214" w:rsidRDefault="008D6F99">
            <w:pPr>
              <w:pStyle w:val="Compact"/>
              <w:jc w:val="right"/>
              <w:rPr>
                <w:sz w:val="16"/>
              </w:rPr>
            </w:pPr>
            <w:r w:rsidRPr="00D07214">
              <w:rPr>
                <w:sz w:val="16"/>
              </w:rPr>
              <w:t>-</w:t>
            </w:r>
          </w:p>
        </w:tc>
        <w:tc>
          <w:tcPr>
            <w:tcW w:w="0" w:type="auto"/>
          </w:tcPr>
          <w:p w14:paraId="499CC86C" w14:textId="77777777" w:rsidR="001A4BDA" w:rsidRPr="00D07214" w:rsidRDefault="008D6F99">
            <w:pPr>
              <w:pStyle w:val="Compact"/>
              <w:jc w:val="right"/>
              <w:rPr>
                <w:sz w:val="16"/>
              </w:rPr>
            </w:pPr>
            <w:r w:rsidRPr="00D07214">
              <w:rPr>
                <w:sz w:val="16"/>
              </w:rPr>
              <w:t>-</w:t>
            </w:r>
          </w:p>
        </w:tc>
        <w:tc>
          <w:tcPr>
            <w:tcW w:w="0" w:type="auto"/>
          </w:tcPr>
          <w:p w14:paraId="1EC1A64A" w14:textId="77777777" w:rsidR="001A4BDA" w:rsidRPr="00D07214" w:rsidRDefault="008D6F99">
            <w:pPr>
              <w:pStyle w:val="Compact"/>
              <w:jc w:val="right"/>
              <w:rPr>
                <w:sz w:val="16"/>
              </w:rPr>
            </w:pPr>
            <w:r w:rsidRPr="00D07214">
              <w:rPr>
                <w:sz w:val="16"/>
              </w:rPr>
              <w:t>-</w:t>
            </w:r>
          </w:p>
        </w:tc>
      </w:tr>
      <w:tr w:rsidR="001A4BDA" w:rsidRPr="00D07214" w14:paraId="43B32D26" w14:textId="77777777" w:rsidTr="00D07214">
        <w:tc>
          <w:tcPr>
            <w:tcW w:w="765" w:type="pct"/>
          </w:tcPr>
          <w:p w14:paraId="73A783D5" w14:textId="77777777" w:rsidR="001A4BDA" w:rsidRPr="00D07214" w:rsidRDefault="008D6F99">
            <w:pPr>
              <w:pStyle w:val="Compact"/>
              <w:jc w:val="right"/>
              <w:rPr>
                <w:sz w:val="16"/>
              </w:rPr>
            </w:pPr>
            <w:r w:rsidRPr="00D07214">
              <w:rPr>
                <w:sz w:val="16"/>
              </w:rPr>
              <w:t>Bulgur</w:t>
            </w:r>
          </w:p>
        </w:tc>
        <w:tc>
          <w:tcPr>
            <w:tcW w:w="0" w:type="auto"/>
          </w:tcPr>
          <w:p w14:paraId="7C796834" w14:textId="77777777" w:rsidR="001A4BDA" w:rsidRPr="00D07214" w:rsidRDefault="008D6F99">
            <w:pPr>
              <w:pStyle w:val="Compact"/>
              <w:jc w:val="right"/>
              <w:rPr>
                <w:sz w:val="16"/>
              </w:rPr>
            </w:pPr>
            <w:r w:rsidRPr="00D07214">
              <w:rPr>
                <w:sz w:val="16"/>
              </w:rPr>
              <w:t>-</w:t>
            </w:r>
          </w:p>
        </w:tc>
        <w:tc>
          <w:tcPr>
            <w:tcW w:w="0" w:type="auto"/>
          </w:tcPr>
          <w:p w14:paraId="589F8D66" w14:textId="77777777" w:rsidR="001A4BDA" w:rsidRPr="00D07214" w:rsidRDefault="008D6F99">
            <w:pPr>
              <w:pStyle w:val="Compact"/>
              <w:jc w:val="right"/>
              <w:rPr>
                <w:sz w:val="16"/>
              </w:rPr>
            </w:pPr>
            <w:r w:rsidRPr="00D07214">
              <w:rPr>
                <w:sz w:val="16"/>
              </w:rPr>
              <w:t>-</w:t>
            </w:r>
          </w:p>
        </w:tc>
        <w:tc>
          <w:tcPr>
            <w:tcW w:w="0" w:type="auto"/>
          </w:tcPr>
          <w:p w14:paraId="7C005B4A" w14:textId="77777777" w:rsidR="001A4BDA" w:rsidRPr="00D07214" w:rsidRDefault="008D6F99">
            <w:pPr>
              <w:pStyle w:val="Compact"/>
              <w:jc w:val="right"/>
              <w:rPr>
                <w:sz w:val="16"/>
              </w:rPr>
            </w:pPr>
            <w:r w:rsidRPr="00D07214">
              <w:rPr>
                <w:sz w:val="16"/>
              </w:rPr>
              <w:t>-</w:t>
            </w:r>
          </w:p>
        </w:tc>
        <w:tc>
          <w:tcPr>
            <w:tcW w:w="0" w:type="auto"/>
          </w:tcPr>
          <w:p w14:paraId="34BB32E6" w14:textId="77777777" w:rsidR="001A4BDA" w:rsidRPr="00D07214" w:rsidRDefault="008D6F99">
            <w:pPr>
              <w:pStyle w:val="Compact"/>
              <w:jc w:val="right"/>
              <w:rPr>
                <w:sz w:val="16"/>
              </w:rPr>
            </w:pPr>
            <w:r w:rsidRPr="00D07214">
              <w:rPr>
                <w:sz w:val="16"/>
              </w:rPr>
              <w:t>-</w:t>
            </w:r>
          </w:p>
        </w:tc>
        <w:tc>
          <w:tcPr>
            <w:tcW w:w="0" w:type="auto"/>
          </w:tcPr>
          <w:p w14:paraId="0C9C75B4" w14:textId="77777777" w:rsidR="001A4BDA" w:rsidRPr="00D07214" w:rsidRDefault="008D6F99">
            <w:pPr>
              <w:pStyle w:val="Compact"/>
              <w:jc w:val="right"/>
              <w:rPr>
                <w:sz w:val="16"/>
              </w:rPr>
            </w:pPr>
            <w:r w:rsidRPr="00D07214">
              <w:rPr>
                <w:sz w:val="16"/>
              </w:rPr>
              <w:t>-</w:t>
            </w:r>
          </w:p>
        </w:tc>
        <w:tc>
          <w:tcPr>
            <w:tcW w:w="0" w:type="auto"/>
          </w:tcPr>
          <w:p w14:paraId="695C2D31" w14:textId="77777777" w:rsidR="001A4BDA" w:rsidRPr="00D07214" w:rsidRDefault="008D6F99">
            <w:pPr>
              <w:pStyle w:val="Compact"/>
              <w:jc w:val="right"/>
              <w:rPr>
                <w:sz w:val="16"/>
              </w:rPr>
            </w:pPr>
            <w:r w:rsidRPr="00D07214">
              <w:rPr>
                <w:sz w:val="16"/>
              </w:rPr>
              <w:t>-</w:t>
            </w:r>
          </w:p>
        </w:tc>
        <w:tc>
          <w:tcPr>
            <w:tcW w:w="0" w:type="auto"/>
          </w:tcPr>
          <w:p w14:paraId="103E907D" w14:textId="77777777" w:rsidR="001A4BDA" w:rsidRPr="00D07214" w:rsidRDefault="008D6F99">
            <w:pPr>
              <w:pStyle w:val="Compact"/>
              <w:jc w:val="right"/>
              <w:rPr>
                <w:sz w:val="16"/>
              </w:rPr>
            </w:pPr>
            <w:r w:rsidRPr="00D07214">
              <w:rPr>
                <w:sz w:val="16"/>
              </w:rPr>
              <w:t>-</w:t>
            </w:r>
          </w:p>
        </w:tc>
        <w:tc>
          <w:tcPr>
            <w:tcW w:w="0" w:type="auto"/>
          </w:tcPr>
          <w:p w14:paraId="4B39BD2A" w14:textId="77777777" w:rsidR="001A4BDA" w:rsidRPr="00D07214" w:rsidRDefault="008D6F99">
            <w:pPr>
              <w:pStyle w:val="Compact"/>
              <w:jc w:val="right"/>
              <w:rPr>
                <w:sz w:val="16"/>
              </w:rPr>
            </w:pPr>
            <w:r w:rsidRPr="00D07214">
              <w:rPr>
                <w:sz w:val="16"/>
              </w:rPr>
              <w:t>-</w:t>
            </w:r>
          </w:p>
        </w:tc>
        <w:tc>
          <w:tcPr>
            <w:tcW w:w="0" w:type="auto"/>
          </w:tcPr>
          <w:p w14:paraId="011ABF1E" w14:textId="77777777" w:rsidR="001A4BDA" w:rsidRPr="00D07214" w:rsidRDefault="008D6F99">
            <w:pPr>
              <w:pStyle w:val="Compact"/>
              <w:jc w:val="right"/>
              <w:rPr>
                <w:sz w:val="16"/>
              </w:rPr>
            </w:pPr>
            <w:r w:rsidRPr="00D07214">
              <w:rPr>
                <w:sz w:val="16"/>
              </w:rPr>
              <w:t>-</w:t>
            </w:r>
          </w:p>
        </w:tc>
        <w:tc>
          <w:tcPr>
            <w:tcW w:w="0" w:type="auto"/>
          </w:tcPr>
          <w:p w14:paraId="7A22809E" w14:textId="77777777" w:rsidR="001A4BDA" w:rsidRPr="00D07214" w:rsidRDefault="008D6F99">
            <w:pPr>
              <w:pStyle w:val="Compact"/>
              <w:jc w:val="right"/>
              <w:rPr>
                <w:sz w:val="16"/>
              </w:rPr>
            </w:pPr>
            <w:r w:rsidRPr="00D07214">
              <w:rPr>
                <w:sz w:val="16"/>
              </w:rPr>
              <w:t>-</w:t>
            </w:r>
          </w:p>
        </w:tc>
        <w:tc>
          <w:tcPr>
            <w:tcW w:w="0" w:type="auto"/>
          </w:tcPr>
          <w:p w14:paraId="18AD1960" w14:textId="77777777" w:rsidR="001A4BDA" w:rsidRPr="00D07214" w:rsidRDefault="008D6F99">
            <w:pPr>
              <w:pStyle w:val="Compact"/>
              <w:jc w:val="right"/>
              <w:rPr>
                <w:sz w:val="16"/>
              </w:rPr>
            </w:pPr>
            <w:r w:rsidRPr="00D07214">
              <w:rPr>
                <w:sz w:val="16"/>
              </w:rPr>
              <w:t>-</w:t>
            </w:r>
          </w:p>
        </w:tc>
      </w:tr>
      <w:tr w:rsidR="001A4BDA" w:rsidRPr="00D07214" w14:paraId="0F3436C7" w14:textId="77777777" w:rsidTr="00D07214">
        <w:tc>
          <w:tcPr>
            <w:tcW w:w="765" w:type="pct"/>
          </w:tcPr>
          <w:p w14:paraId="4BD7EA43" w14:textId="77777777" w:rsidR="001A4BDA" w:rsidRPr="00D07214" w:rsidRDefault="008D6F99">
            <w:pPr>
              <w:pStyle w:val="Compact"/>
              <w:jc w:val="right"/>
              <w:rPr>
                <w:sz w:val="16"/>
              </w:rPr>
            </w:pPr>
            <w:r w:rsidRPr="00D07214">
              <w:rPr>
                <w:sz w:val="16"/>
              </w:rPr>
              <w:t>Breakfast cereals</w:t>
            </w:r>
          </w:p>
        </w:tc>
        <w:tc>
          <w:tcPr>
            <w:tcW w:w="0" w:type="auto"/>
          </w:tcPr>
          <w:p w14:paraId="3542F5EA" w14:textId="77777777" w:rsidR="001A4BDA" w:rsidRPr="00D07214" w:rsidRDefault="008D6F99">
            <w:pPr>
              <w:pStyle w:val="Compact"/>
              <w:jc w:val="right"/>
              <w:rPr>
                <w:sz w:val="16"/>
              </w:rPr>
            </w:pPr>
            <w:r w:rsidRPr="00D07214">
              <w:rPr>
                <w:sz w:val="16"/>
              </w:rPr>
              <w:t>-</w:t>
            </w:r>
          </w:p>
        </w:tc>
        <w:tc>
          <w:tcPr>
            <w:tcW w:w="0" w:type="auto"/>
          </w:tcPr>
          <w:p w14:paraId="64E0E939" w14:textId="77777777" w:rsidR="001A4BDA" w:rsidRPr="00D07214" w:rsidRDefault="008D6F99">
            <w:pPr>
              <w:pStyle w:val="Compact"/>
              <w:jc w:val="right"/>
              <w:rPr>
                <w:sz w:val="16"/>
              </w:rPr>
            </w:pPr>
            <w:r w:rsidRPr="00D07214">
              <w:rPr>
                <w:sz w:val="16"/>
              </w:rPr>
              <w:t>-</w:t>
            </w:r>
          </w:p>
        </w:tc>
        <w:tc>
          <w:tcPr>
            <w:tcW w:w="0" w:type="auto"/>
          </w:tcPr>
          <w:p w14:paraId="23601A08" w14:textId="77777777" w:rsidR="001A4BDA" w:rsidRPr="00D07214" w:rsidRDefault="008D6F99">
            <w:pPr>
              <w:pStyle w:val="Compact"/>
              <w:jc w:val="right"/>
              <w:rPr>
                <w:sz w:val="16"/>
              </w:rPr>
            </w:pPr>
            <w:r w:rsidRPr="00D07214">
              <w:rPr>
                <w:sz w:val="16"/>
              </w:rPr>
              <w:t>-</w:t>
            </w:r>
          </w:p>
        </w:tc>
        <w:tc>
          <w:tcPr>
            <w:tcW w:w="0" w:type="auto"/>
          </w:tcPr>
          <w:p w14:paraId="38D37515" w14:textId="77777777" w:rsidR="001A4BDA" w:rsidRPr="00D07214" w:rsidRDefault="008D6F99">
            <w:pPr>
              <w:pStyle w:val="Compact"/>
              <w:jc w:val="right"/>
              <w:rPr>
                <w:sz w:val="16"/>
              </w:rPr>
            </w:pPr>
            <w:r w:rsidRPr="00D07214">
              <w:rPr>
                <w:sz w:val="16"/>
              </w:rPr>
              <w:t>-</w:t>
            </w:r>
          </w:p>
        </w:tc>
        <w:tc>
          <w:tcPr>
            <w:tcW w:w="0" w:type="auto"/>
          </w:tcPr>
          <w:p w14:paraId="233F67BE" w14:textId="77777777" w:rsidR="001A4BDA" w:rsidRPr="00D07214" w:rsidRDefault="008D6F99">
            <w:pPr>
              <w:pStyle w:val="Compact"/>
              <w:jc w:val="right"/>
              <w:rPr>
                <w:sz w:val="16"/>
              </w:rPr>
            </w:pPr>
            <w:r w:rsidRPr="00D07214">
              <w:rPr>
                <w:sz w:val="16"/>
              </w:rPr>
              <w:t>-</w:t>
            </w:r>
          </w:p>
        </w:tc>
        <w:tc>
          <w:tcPr>
            <w:tcW w:w="0" w:type="auto"/>
          </w:tcPr>
          <w:p w14:paraId="527BB7F1" w14:textId="77777777" w:rsidR="001A4BDA" w:rsidRPr="00D07214" w:rsidRDefault="008D6F99">
            <w:pPr>
              <w:pStyle w:val="Compact"/>
              <w:jc w:val="right"/>
              <w:rPr>
                <w:sz w:val="16"/>
              </w:rPr>
            </w:pPr>
            <w:r w:rsidRPr="00D07214">
              <w:rPr>
                <w:sz w:val="16"/>
              </w:rPr>
              <w:t>-</w:t>
            </w:r>
          </w:p>
        </w:tc>
        <w:tc>
          <w:tcPr>
            <w:tcW w:w="0" w:type="auto"/>
          </w:tcPr>
          <w:p w14:paraId="6F4C832C" w14:textId="77777777" w:rsidR="001A4BDA" w:rsidRPr="00D07214" w:rsidRDefault="008D6F99">
            <w:pPr>
              <w:pStyle w:val="Compact"/>
              <w:jc w:val="right"/>
              <w:rPr>
                <w:sz w:val="16"/>
              </w:rPr>
            </w:pPr>
            <w:r w:rsidRPr="00D07214">
              <w:rPr>
                <w:sz w:val="16"/>
              </w:rPr>
              <w:t>-</w:t>
            </w:r>
          </w:p>
        </w:tc>
        <w:tc>
          <w:tcPr>
            <w:tcW w:w="0" w:type="auto"/>
          </w:tcPr>
          <w:p w14:paraId="65511B07" w14:textId="77777777" w:rsidR="001A4BDA" w:rsidRPr="00D07214" w:rsidRDefault="008D6F99">
            <w:pPr>
              <w:pStyle w:val="Compact"/>
              <w:jc w:val="right"/>
              <w:rPr>
                <w:sz w:val="16"/>
              </w:rPr>
            </w:pPr>
            <w:r w:rsidRPr="00D07214">
              <w:rPr>
                <w:sz w:val="16"/>
              </w:rPr>
              <w:t>-</w:t>
            </w:r>
          </w:p>
        </w:tc>
        <w:tc>
          <w:tcPr>
            <w:tcW w:w="0" w:type="auto"/>
          </w:tcPr>
          <w:p w14:paraId="7386D90C" w14:textId="77777777" w:rsidR="001A4BDA" w:rsidRPr="00D07214" w:rsidRDefault="008D6F99">
            <w:pPr>
              <w:pStyle w:val="Compact"/>
              <w:jc w:val="right"/>
              <w:rPr>
                <w:sz w:val="16"/>
              </w:rPr>
            </w:pPr>
            <w:r w:rsidRPr="00D07214">
              <w:rPr>
                <w:sz w:val="16"/>
              </w:rPr>
              <w:t>-</w:t>
            </w:r>
          </w:p>
        </w:tc>
        <w:tc>
          <w:tcPr>
            <w:tcW w:w="0" w:type="auto"/>
          </w:tcPr>
          <w:p w14:paraId="174184B8" w14:textId="77777777" w:rsidR="001A4BDA" w:rsidRPr="00D07214" w:rsidRDefault="008D6F99">
            <w:pPr>
              <w:pStyle w:val="Compact"/>
              <w:jc w:val="right"/>
              <w:rPr>
                <w:sz w:val="16"/>
              </w:rPr>
            </w:pPr>
            <w:r w:rsidRPr="00D07214">
              <w:rPr>
                <w:sz w:val="16"/>
              </w:rPr>
              <w:t>-</w:t>
            </w:r>
          </w:p>
        </w:tc>
        <w:tc>
          <w:tcPr>
            <w:tcW w:w="0" w:type="auto"/>
          </w:tcPr>
          <w:p w14:paraId="478D34ED" w14:textId="77777777" w:rsidR="001A4BDA" w:rsidRPr="00D07214" w:rsidRDefault="008D6F99">
            <w:pPr>
              <w:pStyle w:val="Compact"/>
              <w:jc w:val="right"/>
              <w:rPr>
                <w:sz w:val="16"/>
              </w:rPr>
            </w:pPr>
            <w:r w:rsidRPr="00D07214">
              <w:rPr>
                <w:sz w:val="16"/>
              </w:rPr>
              <w:t>-</w:t>
            </w:r>
          </w:p>
        </w:tc>
      </w:tr>
      <w:tr w:rsidR="001A4BDA" w:rsidRPr="00D07214" w14:paraId="1E0EA18B" w14:textId="77777777" w:rsidTr="00D07214">
        <w:tc>
          <w:tcPr>
            <w:tcW w:w="765" w:type="pct"/>
          </w:tcPr>
          <w:p w14:paraId="61261921" w14:textId="77777777" w:rsidR="001A4BDA" w:rsidRPr="00D07214" w:rsidRDefault="008D6F99">
            <w:pPr>
              <w:pStyle w:val="Compact"/>
              <w:jc w:val="right"/>
              <w:rPr>
                <w:sz w:val="16"/>
              </w:rPr>
            </w:pPr>
            <w:r w:rsidRPr="00D07214">
              <w:rPr>
                <w:sz w:val="16"/>
              </w:rPr>
              <w:t>Wheat starch</w:t>
            </w:r>
          </w:p>
        </w:tc>
        <w:tc>
          <w:tcPr>
            <w:tcW w:w="0" w:type="auto"/>
          </w:tcPr>
          <w:p w14:paraId="0D9EE09B" w14:textId="77777777" w:rsidR="001A4BDA" w:rsidRPr="00D07214" w:rsidRDefault="008D6F99">
            <w:pPr>
              <w:pStyle w:val="Compact"/>
              <w:jc w:val="right"/>
              <w:rPr>
                <w:sz w:val="16"/>
              </w:rPr>
            </w:pPr>
            <w:r w:rsidRPr="00D07214">
              <w:rPr>
                <w:sz w:val="16"/>
              </w:rPr>
              <w:t>-</w:t>
            </w:r>
          </w:p>
        </w:tc>
        <w:tc>
          <w:tcPr>
            <w:tcW w:w="0" w:type="auto"/>
          </w:tcPr>
          <w:p w14:paraId="231B5714" w14:textId="77777777" w:rsidR="001A4BDA" w:rsidRPr="00D07214" w:rsidRDefault="008D6F99">
            <w:pPr>
              <w:pStyle w:val="Compact"/>
              <w:jc w:val="right"/>
              <w:rPr>
                <w:sz w:val="16"/>
              </w:rPr>
            </w:pPr>
            <w:r w:rsidRPr="00D07214">
              <w:rPr>
                <w:sz w:val="16"/>
              </w:rPr>
              <w:t>-</w:t>
            </w:r>
          </w:p>
        </w:tc>
        <w:tc>
          <w:tcPr>
            <w:tcW w:w="0" w:type="auto"/>
          </w:tcPr>
          <w:p w14:paraId="6AE859A7" w14:textId="77777777" w:rsidR="001A4BDA" w:rsidRPr="00D07214" w:rsidRDefault="008D6F99">
            <w:pPr>
              <w:pStyle w:val="Compact"/>
              <w:jc w:val="right"/>
              <w:rPr>
                <w:sz w:val="16"/>
              </w:rPr>
            </w:pPr>
            <w:r w:rsidRPr="00D07214">
              <w:rPr>
                <w:sz w:val="16"/>
              </w:rPr>
              <w:t>-</w:t>
            </w:r>
          </w:p>
        </w:tc>
        <w:tc>
          <w:tcPr>
            <w:tcW w:w="0" w:type="auto"/>
          </w:tcPr>
          <w:p w14:paraId="6EC44F21" w14:textId="77777777" w:rsidR="001A4BDA" w:rsidRPr="00D07214" w:rsidRDefault="008D6F99">
            <w:pPr>
              <w:pStyle w:val="Compact"/>
              <w:jc w:val="right"/>
              <w:rPr>
                <w:sz w:val="16"/>
              </w:rPr>
            </w:pPr>
            <w:r w:rsidRPr="00D07214">
              <w:rPr>
                <w:sz w:val="16"/>
              </w:rPr>
              <w:t>-</w:t>
            </w:r>
          </w:p>
        </w:tc>
        <w:tc>
          <w:tcPr>
            <w:tcW w:w="0" w:type="auto"/>
          </w:tcPr>
          <w:p w14:paraId="7C1CA1BE" w14:textId="77777777" w:rsidR="001A4BDA" w:rsidRPr="00D07214" w:rsidRDefault="008D6F99">
            <w:pPr>
              <w:pStyle w:val="Compact"/>
              <w:jc w:val="right"/>
              <w:rPr>
                <w:sz w:val="16"/>
              </w:rPr>
            </w:pPr>
            <w:r w:rsidRPr="00D07214">
              <w:rPr>
                <w:sz w:val="16"/>
              </w:rPr>
              <w:t>-</w:t>
            </w:r>
          </w:p>
        </w:tc>
        <w:tc>
          <w:tcPr>
            <w:tcW w:w="0" w:type="auto"/>
          </w:tcPr>
          <w:p w14:paraId="7175E07E" w14:textId="77777777" w:rsidR="001A4BDA" w:rsidRPr="00D07214" w:rsidRDefault="008D6F99">
            <w:pPr>
              <w:pStyle w:val="Compact"/>
              <w:jc w:val="right"/>
              <w:rPr>
                <w:sz w:val="16"/>
              </w:rPr>
            </w:pPr>
            <w:r w:rsidRPr="00D07214">
              <w:rPr>
                <w:sz w:val="16"/>
              </w:rPr>
              <w:t>-</w:t>
            </w:r>
          </w:p>
        </w:tc>
        <w:tc>
          <w:tcPr>
            <w:tcW w:w="0" w:type="auto"/>
          </w:tcPr>
          <w:p w14:paraId="52324652" w14:textId="77777777" w:rsidR="001A4BDA" w:rsidRPr="00D07214" w:rsidRDefault="008D6F99">
            <w:pPr>
              <w:pStyle w:val="Compact"/>
              <w:jc w:val="right"/>
              <w:rPr>
                <w:sz w:val="16"/>
              </w:rPr>
            </w:pPr>
            <w:r w:rsidRPr="00D07214">
              <w:rPr>
                <w:sz w:val="16"/>
              </w:rPr>
              <w:t>-</w:t>
            </w:r>
          </w:p>
        </w:tc>
        <w:tc>
          <w:tcPr>
            <w:tcW w:w="0" w:type="auto"/>
          </w:tcPr>
          <w:p w14:paraId="6DC09E10" w14:textId="77777777" w:rsidR="001A4BDA" w:rsidRPr="00D07214" w:rsidRDefault="008D6F99">
            <w:pPr>
              <w:pStyle w:val="Compact"/>
              <w:jc w:val="right"/>
              <w:rPr>
                <w:sz w:val="16"/>
              </w:rPr>
            </w:pPr>
            <w:r w:rsidRPr="00D07214">
              <w:rPr>
                <w:sz w:val="16"/>
              </w:rPr>
              <w:t>-</w:t>
            </w:r>
          </w:p>
        </w:tc>
        <w:tc>
          <w:tcPr>
            <w:tcW w:w="0" w:type="auto"/>
          </w:tcPr>
          <w:p w14:paraId="117CC9B2" w14:textId="77777777" w:rsidR="001A4BDA" w:rsidRPr="00D07214" w:rsidRDefault="008D6F99">
            <w:pPr>
              <w:pStyle w:val="Compact"/>
              <w:jc w:val="right"/>
              <w:rPr>
                <w:sz w:val="16"/>
              </w:rPr>
            </w:pPr>
            <w:r w:rsidRPr="00D07214">
              <w:rPr>
                <w:sz w:val="16"/>
              </w:rPr>
              <w:t>-</w:t>
            </w:r>
          </w:p>
        </w:tc>
        <w:tc>
          <w:tcPr>
            <w:tcW w:w="0" w:type="auto"/>
          </w:tcPr>
          <w:p w14:paraId="7B526B21" w14:textId="77777777" w:rsidR="001A4BDA" w:rsidRPr="00D07214" w:rsidRDefault="008D6F99">
            <w:pPr>
              <w:pStyle w:val="Compact"/>
              <w:jc w:val="right"/>
              <w:rPr>
                <w:sz w:val="16"/>
              </w:rPr>
            </w:pPr>
            <w:r w:rsidRPr="00D07214">
              <w:rPr>
                <w:sz w:val="16"/>
              </w:rPr>
              <w:t>-</w:t>
            </w:r>
          </w:p>
        </w:tc>
        <w:tc>
          <w:tcPr>
            <w:tcW w:w="0" w:type="auto"/>
          </w:tcPr>
          <w:p w14:paraId="23E4DD68" w14:textId="77777777" w:rsidR="001A4BDA" w:rsidRPr="00D07214" w:rsidRDefault="008D6F99">
            <w:pPr>
              <w:pStyle w:val="Compact"/>
              <w:jc w:val="right"/>
              <w:rPr>
                <w:sz w:val="16"/>
              </w:rPr>
            </w:pPr>
            <w:r w:rsidRPr="00D07214">
              <w:rPr>
                <w:sz w:val="16"/>
              </w:rPr>
              <w:t>-</w:t>
            </w:r>
          </w:p>
        </w:tc>
      </w:tr>
      <w:tr w:rsidR="001A4BDA" w:rsidRPr="00D07214" w14:paraId="18CAE180" w14:textId="77777777" w:rsidTr="00D07214">
        <w:tc>
          <w:tcPr>
            <w:tcW w:w="765" w:type="pct"/>
          </w:tcPr>
          <w:p w14:paraId="32582544" w14:textId="77777777" w:rsidR="001A4BDA" w:rsidRPr="00D07214" w:rsidRDefault="008D6F99">
            <w:pPr>
              <w:pStyle w:val="Compact"/>
              <w:jc w:val="right"/>
              <w:rPr>
                <w:sz w:val="16"/>
              </w:rPr>
            </w:pPr>
            <w:r w:rsidRPr="00D07214">
              <w:rPr>
                <w:sz w:val="16"/>
              </w:rPr>
              <w:t>Wheat bran</w:t>
            </w:r>
          </w:p>
        </w:tc>
        <w:tc>
          <w:tcPr>
            <w:tcW w:w="0" w:type="auto"/>
          </w:tcPr>
          <w:p w14:paraId="7A9A7E63" w14:textId="77777777" w:rsidR="001A4BDA" w:rsidRPr="00D07214" w:rsidRDefault="008D6F99">
            <w:pPr>
              <w:pStyle w:val="Compact"/>
              <w:jc w:val="right"/>
              <w:rPr>
                <w:sz w:val="16"/>
              </w:rPr>
            </w:pPr>
            <w:r w:rsidRPr="00D07214">
              <w:rPr>
                <w:sz w:val="16"/>
              </w:rPr>
              <w:t>-</w:t>
            </w:r>
          </w:p>
        </w:tc>
        <w:tc>
          <w:tcPr>
            <w:tcW w:w="0" w:type="auto"/>
          </w:tcPr>
          <w:p w14:paraId="13EF9042" w14:textId="77777777" w:rsidR="001A4BDA" w:rsidRPr="00D07214" w:rsidRDefault="008D6F99">
            <w:pPr>
              <w:pStyle w:val="Compact"/>
              <w:jc w:val="right"/>
              <w:rPr>
                <w:sz w:val="16"/>
              </w:rPr>
            </w:pPr>
            <w:r w:rsidRPr="00D07214">
              <w:rPr>
                <w:sz w:val="16"/>
              </w:rPr>
              <w:t>-</w:t>
            </w:r>
          </w:p>
        </w:tc>
        <w:tc>
          <w:tcPr>
            <w:tcW w:w="0" w:type="auto"/>
          </w:tcPr>
          <w:p w14:paraId="687DE3DB" w14:textId="77777777" w:rsidR="001A4BDA" w:rsidRPr="00D07214" w:rsidRDefault="008D6F99">
            <w:pPr>
              <w:pStyle w:val="Compact"/>
              <w:jc w:val="right"/>
              <w:rPr>
                <w:sz w:val="16"/>
              </w:rPr>
            </w:pPr>
            <w:r w:rsidRPr="00D07214">
              <w:rPr>
                <w:sz w:val="16"/>
              </w:rPr>
              <w:t>-</w:t>
            </w:r>
          </w:p>
        </w:tc>
        <w:tc>
          <w:tcPr>
            <w:tcW w:w="0" w:type="auto"/>
          </w:tcPr>
          <w:p w14:paraId="409B2505" w14:textId="77777777" w:rsidR="001A4BDA" w:rsidRPr="00D07214" w:rsidRDefault="008D6F99">
            <w:pPr>
              <w:pStyle w:val="Compact"/>
              <w:jc w:val="right"/>
              <w:rPr>
                <w:sz w:val="16"/>
              </w:rPr>
            </w:pPr>
            <w:r w:rsidRPr="00D07214">
              <w:rPr>
                <w:sz w:val="16"/>
              </w:rPr>
              <w:t>-</w:t>
            </w:r>
          </w:p>
        </w:tc>
        <w:tc>
          <w:tcPr>
            <w:tcW w:w="0" w:type="auto"/>
          </w:tcPr>
          <w:p w14:paraId="1AE81034" w14:textId="77777777" w:rsidR="001A4BDA" w:rsidRPr="00D07214" w:rsidRDefault="008D6F99">
            <w:pPr>
              <w:pStyle w:val="Compact"/>
              <w:jc w:val="right"/>
              <w:rPr>
                <w:sz w:val="16"/>
              </w:rPr>
            </w:pPr>
            <w:r w:rsidRPr="00D07214">
              <w:rPr>
                <w:sz w:val="16"/>
              </w:rPr>
              <w:t>-</w:t>
            </w:r>
          </w:p>
        </w:tc>
        <w:tc>
          <w:tcPr>
            <w:tcW w:w="0" w:type="auto"/>
          </w:tcPr>
          <w:p w14:paraId="53C25722" w14:textId="77777777" w:rsidR="001A4BDA" w:rsidRPr="00D07214" w:rsidRDefault="008D6F99">
            <w:pPr>
              <w:pStyle w:val="Compact"/>
              <w:jc w:val="right"/>
              <w:rPr>
                <w:sz w:val="16"/>
              </w:rPr>
            </w:pPr>
            <w:r w:rsidRPr="00D07214">
              <w:rPr>
                <w:sz w:val="16"/>
              </w:rPr>
              <w:t>-</w:t>
            </w:r>
          </w:p>
        </w:tc>
        <w:tc>
          <w:tcPr>
            <w:tcW w:w="0" w:type="auto"/>
          </w:tcPr>
          <w:p w14:paraId="61958EB0" w14:textId="77777777" w:rsidR="001A4BDA" w:rsidRPr="00D07214" w:rsidRDefault="008D6F99">
            <w:pPr>
              <w:pStyle w:val="Compact"/>
              <w:jc w:val="right"/>
              <w:rPr>
                <w:sz w:val="16"/>
              </w:rPr>
            </w:pPr>
            <w:r w:rsidRPr="00D07214">
              <w:rPr>
                <w:sz w:val="16"/>
              </w:rPr>
              <w:t>-</w:t>
            </w:r>
          </w:p>
        </w:tc>
        <w:tc>
          <w:tcPr>
            <w:tcW w:w="0" w:type="auto"/>
          </w:tcPr>
          <w:p w14:paraId="418FDFE3" w14:textId="77777777" w:rsidR="001A4BDA" w:rsidRPr="00D07214" w:rsidRDefault="008D6F99">
            <w:pPr>
              <w:pStyle w:val="Compact"/>
              <w:jc w:val="right"/>
              <w:rPr>
                <w:sz w:val="16"/>
              </w:rPr>
            </w:pPr>
            <w:r w:rsidRPr="00D07214">
              <w:rPr>
                <w:sz w:val="16"/>
              </w:rPr>
              <w:t>-</w:t>
            </w:r>
          </w:p>
        </w:tc>
        <w:tc>
          <w:tcPr>
            <w:tcW w:w="0" w:type="auto"/>
          </w:tcPr>
          <w:p w14:paraId="478CDB29" w14:textId="77777777" w:rsidR="001A4BDA" w:rsidRPr="00D07214" w:rsidRDefault="008D6F99">
            <w:pPr>
              <w:pStyle w:val="Compact"/>
              <w:jc w:val="right"/>
              <w:rPr>
                <w:sz w:val="16"/>
              </w:rPr>
            </w:pPr>
            <w:r w:rsidRPr="00D07214">
              <w:rPr>
                <w:sz w:val="16"/>
              </w:rPr>
              <w:t>-</w:t>
            </w:r>
          </w:p>
        </w:tc>
        <w:tc>
          <w:tcPr>
            <w:tcW w:w="0" w:type="auto"/>
          </w:tcPr>
          <w:p w14:paraId="01C0899E" w14:textId="77777777" w:rsidR="001A4BDA" w:rsidRPr="00D07214" w:rsidRDefault="008D6F99">
            <w:pPr>
              <w:pStyle w:val="Compact"/>
              <w:jc w:val="right"/>
              <w:rPr>
                <w:sz w:val="16"/>
              </w:rPr>
            </w:pPr>
            <w:r w:rsidRPr="00D07214">
              <w:rPr>
                <w:sz w:val="16"/>
              </w:rPr>
              <w:t>-</w:t>
            </w:r>
          </w:p>
        </w:tc>
        <w:tc>
          <w:tcPr>
            <w:tcW w:w="0" w:type="auto"/>
          </w:tcPr>
          <w:p w14:paraId="526C1E15" w14:textId="77777777" w:rsidR="001A4BDA" w:rsidRPr="00D07214" w:rsidRDefault="008D6F99">
            <w:pPr>
              <w:pStyle w:val="Compact"/>
              <w:jc w:val="right"/>
              <w:rPr>
                <w:sz w:val="16"/>
              </w:rPr>
            </w:pPr>
            <w:r w:rsidRPr="00D07214">
              <w:rPr>
                <w:sz w:val="16"/>
              </w:rPr>
              <w:t>-</w:t>
            </w:r>
          </w:p>
        </w:tc>
      </w:tr>
    </w:tbl>
    <w:p w14:paraId="3A39BC20" w14:textId="77777777" w:rsidR="001A4BDA" w:rsidRDefault="008D6F99">
      <w:pPr>
        <w:pStyle w:val="Heading3"/>
      </w:pPr>
      <w:bookmarkStart w:id="2" w:name="production"/>
      <w:bookmarkEnd w:id="2"/>
      <w:r>
        <w:t>Production</w:t>
      </w:r>
    </w:p>
    <w:p w14:paraId="53F2DC2F" w14:textId="687A1829" w:rsidR="001A4BDA" w:rsidRDefault="008D6F99">
      <w:r>
        <w:t xml:space="preserve">For production data, we first fill in the table with any available official figures. To impute any missing production figures, we must also consider "yield" and "area harvested" data (in the </w:t>
      </w:r>
      <w:r w:rsidR="00A8602F">
        <w:t>absence</w:t>
      </w:r>
      <w:r>
        <w:t xml:space="preserve"> of "area sown" data), since yield is defined as production divided by area harvested (and thus with any two variables the third is uniquely defined).</w:t>
      </w:r>
    </w:p>
    <w:p w14:paraId="26F5D8A2" w14:textId="77777777" w:rsidR="001A4BDA" w:rsidRDefault="008D6F99">
      <w:r>
        <w:t xml:space="preserve">Suppose we only have the official data below. Please note that for the sake of demonstration we have considered the flour production quantity as </w:t>
      </w:r>
      <w:proofErr w:type="gramStart"/>
      <w:r>
        <w:t>given,</w:t>
      </w:r>
      <w:proofErr w:type="gramEnd"/>
      <w:r>
        <w:t xml:space="preserve"> and the wheat as unknown and must therefore be imputed. In reality, of course, it is </w:t>
      </w:r>
      <w:proofErr w:type="gramStart"/>
      <w:r>
        <w:t>almost always</w:t>
      </w:r>
      <w:proofErr w:type="gramEnd"/>
      <w:r>
        <w:t xml:space="preserve"> the reverse (with wheat production officially available, and flour less so):</w:t>
      </w:r>
    </w:p>
    <w:tbl>
      <w:tblPr>
        <w:tblW w:w="0" w:type="pct"/>
        <w:tblLook w:val="04A0" w:firstRow="1" w:lastRow="0" w:firstColumn="1" w:lastColumn="0" w:noHBand="0" w:noVBand="1"/>
      </w:tblPr>
      <w:tblGrid>
        <w:gridCol w:w="1029"/>
        <w:gridCol w:w="1947"/>
        <w:gridCol w:w="1776"/>
        <w:gridCol w:w="1601"/>
      </w:tblGrid>
      <w:tr w:rsidR="001A4BDA" w:rsidRPr="00D07214" w14:paraId="7E8B20FF" w14:textId="77777777">
        <w:tc>
          <w:tcPr>
            <w:tcW w:w="0" w:type="auto"/>
            <w:tcBorders>
              <w:bottom w:val="single" w:sz="0" w:space="0" w:color="auto"/>
            </w:tcBorders>
            <w:vAlign w:val="bottom"/>
          </w:tcPr>
          <w:p w14:paraId="4084855C" w14:textId="77777777"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14:paraId="36FCF157" w14:textId="77777777" w:rsidR="001A4BDA" w:rsidRPr="00D07214" w:rsidRDefault="008D6F99">
            <w:pPr>
              <w:pStyle w:val="Compact"/>
              <w:jc w:val="right"/>
              <w:rPr>
                <w:sz w:val="16"/>
              </w:rPr>
            </w:pPr>
            <w:r w:rsidRPr="00D07214">
              <w:rPr>
                <w:sz w:val="16"/>
              </w:rPr>
              <w:t>Area Harvested (hectare)</w:t>
            </w:r>
          </w:p>
        </w:tc>
        <w:tc>
          <w:tcPr>
            <w:tcW w:w="0" w:type="auto"/>
            <w:tcBorders>
              <w:bottom w:val="single" w:sz="0" w:space="0" w:color="auto"/>
            </w:tcBorders>
            <w:vAlign w:val="bottom"/>
          </w:tcPr>
          <w:p w14:paraId="20C3650F" w14:textId="77777777" w:rsidR="001A4BDA" w:rsidRPr="00D07214" w:rsidRDefault="008D6F99">
            <w:pPr>
              <w:pStyle w:val="Compact"/>
              <w:jc w:val="right"/>
              <w:rPr>
                <w:sz w:val="16"/>
              </w:rPr>
            </w:pPr>
            <w:r w:rsidRPr="00D07214">
              <w:rPr>
                <w:sz w:val="16"/>
              </w:rPr>
              <w:t>Yield (</w:t>
            </w:r>
            <w:proofErr w:type="spellStart"/>
            <w:r w:rsidRPr="00D07214">
              <w:rPr>
                <w:sz w:val="16"/>
              </w:rPr>
              <w:t>tonnes</w:t>
            </w:r>
            <w:proofErr w:type="spellEnd"/>
            <w:r w:rsidRPr="00D07214">
              <w:rPr>
                <w:sz w:val="16"/>
              </w:rPr>
              <w:t>/hectare)</w:t>
            </w:r>
          </w:p>
        </w:tc>
        <w:tc>
          <w:tcPr>
            <w:tcW w:w="0" w:type="auto"/>
            <w:tcBorders>
              <w:bottom w:val="single" w:sz="0" w:space="0" w:color="auto"/>
            </w:tcBorders>
            <w:vAlign w:val="bottom"/>
          </w:tcPr>
          <w:p w14:paraId="0308AABF" w14:textId="77777777" w:rsidR="001A4BDA" w:rsidRPr="00D07214" w:rsidRDefault="008D6F99">
            <w:pPr>
              <w:pStyle w:val="Compact"/>
              <w:jc w:val="right"/>
              <w:rPr>
                <w:sz w:val="16"/>
              </w:rPr>
            </w:pPr>
            <w:r w:rsidRPr="00D07214">
              <w:rPr>
                <w:sz w:val="16"/>
              </w:rPr>
              <w:t>Production (</w:t>
            </w:r>
            <w:proofErr w:type="spellStart"/>
            <w:r w:rsidRPr="00D07214">
              <w:rPr>
                <w:sz w:val="16"/>
              </w:rPr>
              <w:t>tonnes</w:t>
            </w:r>
            <w:proofErr w:type="spellEnd"/>
            <w:r w:rsidRPr="00D07214">
              <w:rPr>
                <w:sz w:val="16"/>
              </w:rPr>
              <w:t>)</w:t>
            </w:r>
          </w:p>
        </w:tc>
      </w:tr>
      <w:tr w:rsidR="001A4BDA" w:rsidRPr="00D07214" w14:paraId="3B2D66E6" w14:textId="77777777">
        <w:tc>
          <w:tcPr>
            <w:tcW w:w="0" w:type="auto"/>
          </w:tcPr>
          <w:p w14:paraId="3A7DDF02" w14:textId="77777777" w:rsidR="001A4BDA" w:rsidRPr="00D07214" w:rsidRDefault="008D6F99">
            <w:pPr>
              <w:pStyle w:val="Compact"/>
              <w:rPr>
                <w:sz w:val="16"/>
              </w:rPr>
            </w:pPr>
            <w:r w:rsidRPr="00D07214">
              <w:rPr>
                <w:sz w:val="16"/>
              </w:rPr>
              <w:t>Wheat</w:t>
            </w:r>
          </w:p>
        </w:tc>
        <w:tc>
          <w:tcPr>
            <w:tcW w:w="0" w:type="auto"/>
          </w:tcPr>
          <w:p w14:paraId="09E130C3" w14:textId="77777777" w:rsidR="001A4BDA" w:rsidRPr="00D07214" w:rsidRDefault="008D6F99">
            <w:pPr>
              <w:pStyle w:val="Compact"/>
              <w:jc w:val="right"/>
              <w:rPr>
                <w:sz w:val="16"/>
              </w:rPr>
            </w:pPr>
            <w:r w:rsidRPr="00D07214">
              <w:rPr>
                <w:sz w:val="16"/>
              </w:rPr>
              <w:t>18,500,000</w:t>
            </w:r>
          </w:p>
        </w:tc>
        <w:tc>
          <w:tcPr>
            <w:tcW w:w="0" w:type="auto"/>
          </w:tcPr>
          <w:p w14:paraId="1F1864EF" w14:textId="77777777" w:rsidR="001A4BDA" w:rsidRPr="00D07214" w:rsidRDefault="008D6F99">
            <w:pPr>
              <w:pStyle w:val="Compact"/>
              <w:jc w:val="right"/>
              <w:rPr>
                <w:sz w:val="16"/>
              </w:rPr>
            </w:pPr>
            <w:r w:rsidRPr="00D07214">
              <w:rPr>
                <w:sz w:val="16"/>
              </w:rPr>
              <w:t>-</w:t>
            </w:r>
          </w:p>
        </w:tc>
        <w:tc>
          <w:tcPr>
            <w:tcW w:w="0" w:type="auto"/>
          </w:tcPr>
          <w:p w14:paraId="05E4F23B" w14:textId="77777777" w:rsidR="001A4BDA" w:rsidRPr="00D07214" w:rsidRDefault="008D6F99">
            <w:pPr>
              <w:pStyle w:val="Compact"/>
              <w:jc w:val="right"/>
              <w:rPr>
                <w:sz w:val="16"/>
              </w:rPr>
            </w:pPr>
            <w:r w:rsidRPr="00D07214">
              <w:rPr>
                <w:sz w:val="16"/>
              </w:rPr>
              <w:t>-</w:t>
            </w:r>
          </w:p>
        </w:tc>
      </w:tr>
      <w:tr w:rsidR="001A4BDA" w:rsidRPr="00D07214" w14:paraId="44F76D35" w14:textId="77777777">
        <w:tc>
          <w:tcPr>
            <w:tcW w:w="0" w:type="auto"/>
          </w:tcPr>
          <w:p w14:paraId="57D15880" w14:textId="77777777" w:rsidR="001A4BDA" w:rsidRPr="00D07214" w:rsidRDefault="008D6F99">
            <w:pPr>
              <w:pStyle w:val="Compact"/>
              <w:rPr>
                <w:sz w:val="16"/>
              </w:rPr>
            </w:pPr>
            <w:r w:rsidRPr="00D07214">
              <w:rPr>
                <w:sz w:val="16"/>
              </w:rPr>
              <w:t>Wheat flour</w:t>
            </w:r>
          </w:p>
        </w:tc>
        <w:tc>
          <w:tcPr>
            <w:tcW w:w="0" w:type="auto"/>
          </w:tcPr>
          <w:p w14:paraId="153D0344" w14:textId="77777777" w:rsidR="001A4BDA" w:rsidRPr="00D07214" w:rsidRDefault="008D6F99">
            <w:pPr>
              <w:pStyle w:val="Compact"/>
              <w:jc w:val="right"/>
              <w:rPr>
                <w:sz w:val="16"/>
              </w:rPr>
            </w:pPr>
            <w:r w:rsidRPr="00D07214">
              <w:rPr>
                <w:sz w:val="16"/>
              </w:rPr>
              <w:t>-</w:t>
            </w:r>
          </w:p>
        </w:tc>
        <w:tc>
          <w:tcPr>
            <w:tcW w:w="0" w:type="auto"/>
          </w:tcPr>
          <w:p w14:paraId="60B2F63B" w14:textId="77777777" w:rsidR="001A4BDA" w:rsidRPr="00D07214" w:rsidRDefault="008D6F99">
            <w:pPr>
              <w:pStyle w:val="Compact"/>
              <w:jc w:val="right"/>
              <w:rPr>
                <w:sz w:val="16"/>
              </w:rPr>
            </w:pPr>
            <w:r w:rsidRPr="00D07214">
              <w:rPr>
                <w:sz w:val="16"/>
              </w:rPr>
              <w:t>-</w:t>
            </w:r>
          </w:p>
        </w:tc>
        <w:tc>
          <w:tcPr>
            <w:tcW w:w="0" w:type="auto"/>
          </w:tcPr>
          <w:p w14:paraId="4C9D2DEB" w14:textId="77777777" w:rsidR="001A4BDA" w:rsidRPr="00D07214" w:rsidRDefault="008D6F99">
            <w:pPr>
              <w:pStyle w:val="Compact"/>
              <w:jc w:val="right"/>
              <w:rPr>
                <w:sz w:val="16"/>
              </w:rPr>
            </w:pPr>
            <w:r w:rsidRPr="00D07214">
              <w:rPr>
                <w:sz w:val="16"/>
              </w:rPr>
              <w:t>18,650,000</w:t>
            </w:r>
          </w:p>
        </w:tc>
      </w:tr>
    </w:tbl>
    <w:p w14:paraId="6325661D" w14:textId="77777777" w:rsidR="001A4BDA" w:rsidRDefault="008D6F99">
      <w:r>
        <w:t xml:space="preserve">So, in this case, the production quantity is only known for wheat flour (it is missing for wheat), and for wheat we </w:t>
      </w:r>
      <w:proofErr w:type="gramStart"/>
      <w:r>
        <w:t>are also</w:t>
      </w:r>
      <w:proofErr w:type="gramEnd"/>
      <w:r>
        <w:t xml:space="preserve"> missing the yield value. The procedure for determining how to impute production data is:</w:t>
      </w:r>
    </w:p>
    <w:p w14:paraId="2CCB5AE6" w14:textId="77777777" w:rsidR="001A4BDA" w:rsidRDefault="008D6F99">
      <w:pPr>
        <w:numPr>
          <w:ilvl w:val="0"/>
          <w:numId w:val="3"/>
        </w:numPr>
      </w:pPr>
      <w:r>
        <w:t xml:space="preserve">If all three variables are available, we use any two variables in the </w:t>
      </w:r>
      <w:r w:rsidRPr="00DA6C10">
        <w:rPr>
          <w:b/>
        </w:rPr>
        <w:t>Yield = Production / Area harvested</w:t>
      </w:r>
      <w:r>
        <w:t xml:space="preserve"> formula to </w:t>
      </w:r>
      <w:proofErr w:type="gramStart"/>
      <w:r>
        <w:t>cross-check</w:t>
      </w:r>
      <w:proofErr w:type="gramEnd"/>
      <w:r>
        <w:t xml:space="preserve"> the third variable. If the formula indicates an error for one of the given variables, a quick time-series check should identify the incorrect value.</w:t>
      </w:r>
    </w:p>
    <w:p w14:paraId="106B06C5" w14:textId="77777777" w:rsidR="001A4BDA" w:rsidRDefault="008D6F99">
      <w:pPr>
        <w:numPr>
          <w:ilvl w:val="0"/>
          <w:numId w:val="3"/>
        </w:numPr>
      </w:pPr>
      <w:r>
        <w:t xml:space="preserve">If only two variables are available, the third </w:t>
      </w:r>
      <w:proofErr w:type="gramStart"/>
      <w:r>
        <w:t>is computed</w:t>
      </w:r>
      <w:proofErr w:type="gramEnd"/>
      <w:r>
        <w:t xml:space="preserve"> with the above formula.</w:t>
      </w:r>
    </w:p>
    <w:p w14:paraId="74EF658A" w14:textId="28E4F0ED" w:rsidR="001A4BDA" w:rsidRDefault="008D6F99">
      <w:pPr>
        <w:numPr>
          <w:ilvl w:val="0"/>
          <w:numId w:val="3"/>
        </w:numPr>
      </w:pPr>
      <w:r>
        <w:t>If only</w:t>
      </w:r>
      <w:r w:rsidR="00A8602F">
        <w:t xml:space="preserve"> data for</w:t>
      </w:r>
      <w:r>
        <w:t xml:space="preserve"> production or area harvested </w:t>
      </w:r>
      <w:r w:rsidR="00A8602F">
        <w:t>are</w:t>
      </w:r>
      <w:r>
        <w:t xml:space="preserve"> available, we impute yield using its historical time series (using the ensemble approach described in detail in chapter 2). The other missing element </w:t>
      </w:r>
      <w:proofErr w:type="gramStart"/>
      <w:r>
        <w:t>would then be calculated</w:t>
      </w:r>
      <w:proofErr w:type="gramEnd"/>
      <w:r>
        <w:t xml:space="preserve"> using the aforementioned formula.</w:t>
      </w:r>
    </w:p>
    <w:p w14:paraId="1F176542" w14:textId="77777777" w:rsidR="001A4BDA" w:rsidRDefault="008D6F99">
      <w:pPr>
        <w:numPr>
          <w:ilvl w:val="0"/>
          <w:numId w:val="3"/>
        </w:numPr>
      </w:pPr>
      <w:r>
        <w:t xml:space="preserve">If only the yield variable is available, we impute production using the historical time series (using the ensemble approach); then using the formula as above, the area harvested </w:t>
      </w:r>
      <w:proofErr w:type="gramStart"/>
      <w:r>
        <w:t>would be calculated</w:t>
      </w:r>
      <w:proofErr w:type="gramEnd"/>
      <w:r>
        <w:t>.</w:t>
      </w:r>
    </w:p>
    <w:p w14:paraId="5F944DD8" w14:textId="77777777" w:rsidR="001A4BDA" w:rsidRDefault="008D6F99">
      <w:pPr>
        <w:numPr>
          <w:ilvl w:val="0"/>
          <w:numId w:val="3"/>
        </w:numPr>
      </w:pPr>
      <w:r>
        <w:t xml:space="preserve">If all three variables (area harvested, yield, and production) are missing, we impute yield and production data using the historical time series (using the “ensemble’ approach). The area harvested </w:t>
      </w:r>
      <w:proofErr w:type="gramStart"/>
      <w:r>
        <w:t>would then be calculated</w:t>
      </w:r>
      <w:proofErr w:type="gramEnd"/>
      <w:r>
        <w:t xml:space="preserve"> by the formula: Area harvested = Production/Yield.</w:t>
      </w:r>
    </w:p>
    <w:p w14:paraId="577B5280" w14:textId="77777777" w:rsidR="00BA1A3B" w:rsidRDefault="008D6F99">
      <w:r>
        <w:lastRenderedPageBreak/>
        <w:t xml:space="preserve">In this example, we need to impute the yield. In the graph below, several models </w:t>
      </w:r>
      <w:proofErr w:type="gramStart"/>
      <w:r>
        <w:t>are fit</w:t>
      </w:r>
      <w:proofErr w:type="gramEnd"/>
      <w:r>
        <w:t xml:space="preserve"> to the historical yield values (models are represented as lines and historical data as points). These models are combined in a weighted average (where the weights are chosen based on how well the model fits the data) to form a final ensemble of models. This ensemble </w:t>
      </w:r>
      <w:proofErr w:type="gramStart"/>
      <w:r>
        <w:t>is used</w:t>
      </w:r>
      <w:proofErr w:type="gramEnd"/>
      <w:r>
        <w:t xml:space="preserve"> to predict the yield value in the current year.</w:t>
      </w:r>
    </w:p>
    <w:p w14:paraId="3118DC15" w14:textId="77777777" w:rsidR="003213F8" w:rsidRDefault="008D6F99">
      <w:bookmarkStart w:id="3" w:name="_GoBack"/>
      <w:r>
        <w:rPr>
          <w:noProof/>
          <w:lang w:val="en-GB" w:eastAsia="en-GB"/>
        </w:rPr>
        <w:drawing>
          <wp:inline distT="0" distB="0" distL="0" distR="0" wp14:anchorId="4E52D95E" wp14:editId="6F908E0A">
            <wp:extent cx="5791200" cy="3261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eatExample_files/figure-docx/unnamed-chunk-6-1.png"/>
                    <pic:cNvPicPr>
                      <a:picLocks noChangeAspect="1" noChangeArrowheads="1"/>
                    </pic:cNvPicPr>
                  </pic:nvPicPr>
                  <pic:blipFill>
                    <a:blip r:embed="rId8" cstate="print"/>
                    <a:stretch>
                      <a:fillRect/>
                    </a:stretch>
                  </pic:blipFill>
                  <pic:spPr bwMode="auto">
                    <a:xfrm>
                      <a:off x="0" y="0"/>
                      <a:ext cx="5791809" cy="3261703"/>
                    </a:xfrm>
                    <a:prstGeom prst="rect">
                      <a:avLst/>
                    </a:prstGeom>
                    <a:noFill/>
                    <a:ln w="9525">
                      <a:noFill/>
                      <a:headEnd/>
                      <a:tailEnd/>
                    </a:ln>
                  </pic:spPr>
                </pic:pic>
              </a:graphicData>
            </a:graphic>
          </wp:inline>
        </w:drawing>
      </w:r>
      <w:bookmarkEnd w:id="3"/>
    </w:p>
    <w:p w14:paraId="21BFD478" w14:textId="77777777" w:rsidR="001A4BDA" w:rsidRDefault="008D6F99">
      <w:r>
        <w:t xml:space="preserve">The final imputed value </w:t>
      </w:r>
      <w:proofErr w:type="gramStart"/>
      <w:r>
        <w:t>for yield in the most recent year (shown in the graph above as the last "x" representing the "ensemble" imputation result)</w:t>
      </w:r>
      <w:proofErr w:type="gramEnd"/>
      <w:r>
        <w:t xml:space="preserve"> is 2.94 </w:t>
      </w:r>
      <w:proofErr w:type="spellStart"/>
      <w:r>
        <w:t>tonnes</w:t>
      </w:r>
      <w:proofErr w:type="spellEnd"/>
      <w:r>
        <w:t>/hectare. This is a reasonable estimate when compared to the historical time series. Some models fit the data fairly well (such as the logistic regression, spline, and ARIMA). Some of these models do not produce good forecasts (in particular, the forecast for the loess model is quite low) but by averaging together well-performing models, we get a good final estimate for the yield. See chapter 2 for further details on these models and the ensemble imputation approach.</w:t>
      </w:r>
    </w:p>
    <w:tbl>
      <w:tblPr>
        <w:tblW w:w="0" w:type="pct"/>
        <w:tblLook w:val="04A0" w:firstRow="1" w:lastRow="0" w:firstColumn="1" w:lastColumn="0" w:noHBand="0" w:noVBand="1"/>
      </w:tblPr>
      <w:tblGrid>
        <w:gridCol w:w="1029"/>
        <w:gridCol w:w="1947"/>
        <w:gridCol w:w="1776"/>
        <w:gridCol w:w="1601"/>
      </w:tblGrid>
      <w:tr w:rsidR="001A4BDA" w:rsidRPr="00D07214" w14:paraId="3DE2D6D2" w14:textId="77777777">
        <w:tc>
          <w:tcPr>
            <w:tcW w:w="0" w:type="auto"/>
            <w:tcBorders>
              <w:bottom w:val="single" w:sz="0" w:space="0" w:color="auto"/>
            </w:tcBorders>
            <w:vAlign w:val="bottom"/>
          </w:tcPr>
          <w:p w14:paraId="5746B3F8" w14:textId="77777777"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14:paraId="4E7309A9" w14:textId="77777777" w:rsidR="001A4BDA" w:rsidRPr="00D07214" w:rsidRDefault="008D6F99">
            <w:pPr>
              <w:pStyle w:val="Compact"/>
              <w:jc w:val="right"/>
              <w:rPr>
                <w:sz w:val="16"/>
              </w:rPr>
            </w:pPr>
            <w:r w:rsidRPr="00D07214">
              <w:rPr>
                <w:sz w:val="16"/>
              </w:rPr>
              <w:t>Area Harvested (hectare)</w:t>
            </w:r>
          </w:p>
        </w:tc>
        <w:tc>
          <w:tcPr>
            <w:tcW w:w="0" w:type="auto"/>
            <w:tcBorders>
              <w:bottom w:val="single" w:sz="0" w:space="0" w:color="auto"/>
            </w:tcBorders>
            <w:vAlign w:val="bottom"/>
          </w:tcPr>
          <w:p w14:paraId="2E4666B2" w14:textId="77777777" w:rsidR="001A4BDA" w:rsidRPr="00D07214" w:rsidRDefault="008D6F99">
            <w:pPr>
              <w:pStyle w:val="Compact"/>
              <w:jc w:val="right"/>
              <w:rPr>
                <w:sz w:val="16"/>
              </w:rPr>
            </w:pPr>
            <w:r w:rsidRPr="00D07214">
              <w:rPr>
                <w:sz w:val="16"/>
              </w:rPr>
              <w:t>Yield (</w:t>
            </w:r>
            <w:proofErr w:type="spellStart"/>
            <w:r w:rsidRPr="00D07214">
              <w:rPr>
                <w:sz w:val="16"/>
              </w:rPr>
              <w:t>tonnes</w:t>
            </w:r>
            <w:proofErr w:type="spellEnd"/>
            <w:r w:rsidRPr="00D07214">
              <w:rPr>
                <w:sz w:val="16"/>
              </w:rPr>
              <w:t>/hectare)</w:t>
            </w:r>
          </w:p>
        </w:tc>
        <w:tc>
          <w:tcPr>
            <w:tcW w:w="0" w:type="auto"/>
            <w:tcBorders>
              <w:bottom w:val="single" w:sz="0" w:space="0" w:color="auto"/>
            </w:tcBorders>
            <w:vAlign w:val="bottom"/>
          </w:tcPr>
          <w:p w14:paraId="5DDE8D62" w14:textId="77777777" w:rsidR="001A4BDA" w:rsidRPr="00D07214" w:rsidRDefault="008D6F99">
            <w:pPr>
              <w:pStyle w:val="Compact"/>
              <w:jc w:val="right"/>
              <w:rPr>
                <w:sz w:val="16"/>
              </w:rPr>
            </w:pPr>
            <w:r w:rsidRPr="00D07214">
              <w:rPr>
                <w:sz w:val="16"/>
              </w:rPr>
              <w:t>Production (</w:t>
            </w:r>
            <w:proofErr w:type="spellStart"/>
            <w:r w:rsidRPr="00D07214">
              <w:rPr>
                <w:sz w:val="16"/>
              </w:rPr>
              <w:t>tonnes</w:t>
            </w:r>
            <w:proofErr w:type="spellEnd"/>
            <w:r w:rsidRPr="00D07214">
              <w:rPr>
                <w:sz w:val="16"/>
              </w:rPr>
              <w:t>)</w:t>
            </w:r>
          </w:p>
        </w:tc>
      </w:tr>
      <w:tr w:rsidR="001A4BDA" w:rsidRPr="00D07214" w14:paraId="758A0A2B" w14:textId="77777777">
        <w:tc>
          <w:tcPr>
            <w:tcW w:w="0" w:type="auto"/>
          </w:tcPr>
          <w:p w14:paraId="4258178C" w14:textId="77777777" w:rsidR="001A4BDA" w:rsidRPr="00D07214" w:rsidRDefault="008D6F99">
            <w:pPr>
              <w:pStyle w:val="Compact"/>
              <w:rPr>
                <w:sz w:val="16"/>
              </w:rPr>
            </w:pPr>
            <w:r w:rsidRPr="00D07214">
              <w:rPr>
                <w:sz w:val="16"/>
              </w:rPr>
              <w:t>Wheat</w:t>
            </w:r>
          </w:p>
        </w:tc>
        <w:tc>
          <w:tcPr>
            <w:tcW w:w="0" w:type="auto"/>
          </w:tcPr>
          <w:p w14:paraId="488C26DB" w14:textId="77777777" w:rsidR="001A4BDA" w:rsidRPr="00D07214" w:rsidRDefault="008D6F99">
            <w:pPr>
              <w:pStyle w:val="Compact"/>
              <w:jc w:val="right"/>
              <w:rPr>
                <w:sz w:val="16"/>
              </w:rPr>
            </w:pPr>
            <w:r w:rsidRPr="00D07214">
              <w:rPr>
                <w:sz w:val="16"/>
              </w:rPr>
              <w:t>18,500,000</w:t>
            </w:r>
          </w:p>
        </w:tc>
        <w:tc>
          <w:tcPr>
            <w:tcW w:w="0" w:type="auto"/>
          </w:tcPr>
          <w:p w14:paraId="43BB86F6" w14:textId="77777777" w:rsidR="001A4BDA" w:rsidRPr="00D07214" w:rsidRDefault="008D6F99">
            <w:pPr>
              <w:pStyle w:val="Compact"/>
              <w:jc w:val="right"/>
              <w:rPr>
                <w:sz w:val="16"/>
              </w:rPr>
            </w:pPr>
            <w:r w:rsidRPr="00D07214">
              <w:rPr>
                <w:sz w:val="16"/>
              </w:rPr>
              <w:t>2.9422</w:t>
            </w:r>
          </w:p>
        </w:tc>
        <w:tc>
          <w:tcPr>
            <w:tcW w:w="0" w:type="auto"/>
          </w:tcPr>
          <w:p w14:paraId="0C355852" w14:textId="77777777" w:rsidR="001A4BDA" w:rsidRPr="00D07214" w:rsidRDefault="008D6F99">
            <w:pPr>
              <w:pStyle w:val="Compact"/>
              <w:jc w:val="right"/>
              <w:rPr>
                <w:sz w:val="16"/>
              </w:rPr>
            </w:pPr>
            <w:r w:rsidRPr="00D07214">
              <w:rPr>
                <w:sz w:val="16"/>
              </w:rPr>
              <w:t>-</w:t>
            </w:r>
          </w:p>
        </w:tc>
      </w:tr>
      <w:tr w:rsidR="001A4BDA" w:rsidRPr="00D07214" w14:paraId="6129300E" w14:textId="77777777">
        <w:tc>
          <w:tcPr>
            <w:tcW w:w="0" w:type="auto"/>
          </w:tcPr>
          <w:p w14:paraId="4BB4FF4B" w14:textId="77777777" w:rsidR="001A4BDA" w:rsidRPr="00D07214" w:rsidRDefault="008D6F99">
            <w:pPr>
              <w:pStyle w:val="Compact"/>
              <w:rPr>
                <w:sz w:val="16"/>
              </w:rPr>
            </w:pPr>
            <w:r w:rsidRPr="00D07214">
              <w:rPr>
                <w:sz w:val="16"/>
              </w:rPr>
              <w:t>Wheat flour</w:t>
            </w:r>
          </w:p>
        </w:tc>
        <w:tc>
          <w:tcPr>
            <w:tcW w:w="0" w:type="auto"/>
          </w:tcPr>
          <w:p w14:paraId="79B2BAD5" w14:textId="77777777" w:rsidR="001A4BDA" w:rsidRPr="00D07214" w:rsidRDefault="008D6F99">
            <w:pPr>
              <w:pStyle w:val="Compact"/>
              <w:jc w:val="right"/>
              <w:rPr>
                <w:sz w:val="16"/>
              </w:rPr>
            </w:pPr>
            <w:r w:rsidRPr="00D07214">
              <w:rPr>
                <w:sz w:val="16"/>
              </w:rPr>
              <w:t>-</w:t>
            </w:r>
          </w:p>
        </w:tc>
        <w:tc>
          <w:tcPr>
            <w:tcW w:w="0" w:type="auto"/>
          </w:tcPr>
          <w:p w14:paraId="58B66E5F" w14:textId="77777777" w:rsidR="001A4BDA" w:rsidRPr="00D07214" w:rsidRDefault="008D6F99">
            <w:pPr>
              <w:pStyle w:val="Compact"/>
              <w:jc w:val="right"/>
              <w:rPr>
                <w:sz w:val="16"/>
              </w:rPr>
            </w:pPr>
            <w:r w:rsidRPr="00D07214">
              <w:rPr>
                <w:sz w:val="16"/>
              </w:rPr>
              <w:t>-</w:t>
            </w:r>
          </w:p>
        </w:tc>
        <w:tc>
          <w:tcPr>
            <w:tcW w:w="0" w:type="auto"/>
          </w:tcPr>
          <w:p w14:paraId="69B5090D" w14:textId="77777777" w:rsidR="001A4BDA" w:rsidRPr="00D07214" w:rsidRDefault="008D6F99">
            <w:pPr>
              <w:pStyle w:val="Compact"/>
              <w:jc w:val="right"/>
              <w:rPr>
                <w:sz w:val="16"/>
              </w:rPr>
            </w:pPr>
            <w:r w:rsidRPr="00D07214">
              <w:rPr>
                <w:sz w:val="16"/>
              </w:rPr>
              <w:t>18,650,000</w:t>
            </w:r>
          </w:p>
        </w:tc>
      </w:tr>
    </w:tbl>
    <w:p w14:paraId="04257E5A" w14:textId="77777777" w:rsidR="001A4BDA" w:rsidRDefault="008D6F99">
      <w:r>
        <w:t>Now, we have enough information to compute the production data:</w:t>
      </w:r>
    </w:p>
    <w:tbl>
      <w:tblPr>
        <w:tblW w:w="0" w:type="pct"/>
        <w:tblLook w:val="04A0" w:firstRow="1" w:lastRow="0" w:firstColumn="1" w:lastColumn="0" w:noHBand="0" w:noVBand="1"/>
      </w:tblPr>
      <w:tblGrid>
        <w:gridCol w:w="1029"/>
        <w:gridCol w:w="1947"/>
        <w:gridCol w:w="1776"/>
        <w:gridCol w:w="1601"/>
      </w:tblGrid>
      <w:tr w:rsidR="001A4BDA" w:rsidRPr="00D07214" w14:paraId="14E83E40" w14:textId="77777777">
        <w:tc>
          <w:tcPr>
            <w:tcW w:w="0" w:type="auto"/>
            <w:tcBorders>
              <w:bottom w:val="single" w:sz="0" w:space="0" w:color="auto"/>
            </w:tcBorders>
            <w:vAlign w:val="bottom"/>
          </w:tcPr>
          <w:p w14:paraId="2D6D0070" w14:textId="77777777"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14:paraId="49B695F0" w14:textId="77777777" w:rsidR="001A4BDA" w:rsidRPr="00D07214" w:rsidRDefault="008D6F99">
            <w:pPr>
              <w:pStyle w:val="Compact"/>
              <w:jc w:val="right"/>
              <w:rPr>
                <w:sz w:val="16"/>
              </w:rPr>
            </w:pPr>
            <w:r w:rsidRPr="00D07214">
              <w:rPr>
                <w:sz w:val="16"/>
              </w:rPr>
              <w:t>Area Harvested (hectare)</w:t>
            </w:r>
          </w:p>
        </w:tc>
        <w:tc>
          <w:tcPr>
            <w:tcW w:w="0" w:type="auto"/>
            <w:tcBorders>
              <w:bottom w:val="single" w:sz="0" w:space="0" w:color="auto"/>
            </w:tcBorders>
            <w:vAlign w:val="bottom"/>
          </w:tcPr>
          <w:p w14:paraId="7CA2FC70" w14:textId="77777777" w:rsidR="001A4BDA" w:rsidRPr="00D07214" w:rsidRDefault="008D6F99">
            <w:pPr>
              <w:pStyle w:val="Compact"/>
              <w:jc w:val="right"/>
              <w:rPr>
                <w:sz w:val="16"/>
              </w:rPr>
            </w:pPr>
            <w:r w:rsidRPr="00D07214">
              <w:rPr>
                <w:sz w:val="16"/>
              </w:rPr>
              <w:t>Yield (</w:t>
            </w:r>
            <w:proofErr w:type="spellStart"/>
            <w:r w:rsidRPr="00D07214">
              <w:rPr>
                <w:sz w:val="16"/>
              </w:rPr>
              <w:t>tonnes</w:t>
            </w:r>
            <w:proofErr w:type="spellEnd"/>
            <w:r w:rsidRPr="00D07214">
              <w:rPr>
                <w:sz w:val="16"/>
              </w:rPr>
              <w:t>/hectare)</w:t>
            </w:r>
          </w:p>
        </w:tc>
        <w:tc>
          <w:tcPr>
            <w:tcW w:w="0" w:type="auto"/>
            <w:tcBorders>
              <w:bottom w:val="single" w:sz="0" w:space="0" w:color="auto"/>
            </w:tcBorders>
            <w:vAlign w:val="bottom"/>
          </w:tcPr>
          <w:p w14:paraId="13BB563E" w14:textId="77777777" w:rsidR="001A4BDA" w:rsidRPr="00D07214" w:rsidRDefault="008D6F99">
            <w:pPr>
              <w:pStyle w:val="Compact"/>
              <w:jc w:val="right"/>
              <w:rPr>
                <w:sz w:val="16"/>
              </w:rPr>
            </w:pPr>
            <w:r w:rsidRPr="00D07214">
              <w:rPr>
                <w:sz w:val="16"/>
              </w:rPr>
              <w:t>Production (</w:t>
            </w:r>
            <w:proofErr w:type="spellStart"/>
            <w:r w:rsidRPr="00D07214">
              <w:rPr>
                <w:sz w:val="16"/>
              </w:rPr>
              <w:t>tonnes</w:t>
            </w:r>
            <w:proofErr w:type="spellEnd"/>
            <w:r w:rsidRPr="00D07214">
              <w:rPr>
                <w:sz w:val="16"/>
              </w:rPr>
              <w:t>)</w:t>
            </w:r>
          </w:p>
        </w:tc>
      </w:tr>
      <w:tr w:rsidR="001A4BDA" w:rsidRPr="00D07214" w14:paraId="08675834" w14:textId="77777777">
        <w:tc>
          <w:tcPr>
            <w:tcW w:w="0" w:type="auto"/>
          </w:tcPr>
          <w:p w14:paraId="2CA8D9CB" w14:textId="77777777" w:rsidR="001A4BDA" w:rsidRPr="00D07214" w:rsidRDefault="008D6F99">
            <w:pPr>
              <w:pStyle w:val="Compact"/>
              <w:rPr>
                <w:sz w:val="16"/>
              </w:rPr>
            </w:pPr>
            <w:r w:rsidRPr="00D07214">
              <w:rPr>
                <w:sz w:val="16"/>
              </w:rPr>
              <w:t>Wheat</w:t>
            </w:r>
          </w:p>
        </w:tc>
        <w:tc>
          <w:tcPr>
            <w:tcW w:w="0" w:type="auto"/>
          </w:tcPr>
          <w:p w14:paraId="64B81198" w14:textId="77777777" w:rsidR="001A4BDA" w:rsidRPr="00D07214" w:rsidRDefault="008D6F99">
            <w:pPr>
              <w:pStyle w:val="Compact"/>
              <w:jc w:val="right"/>
              <w:rPr>
                <w:sz w:val="16"/>
              </w:rPr>
            </w:pPr>
            <w:r w:rsidRPr="00D07214">
              <w:rPr>
                <w:sz w:val="16"/>
              </w:rPr>
              <w:t>18,500,000</w:t>
            </w:r>
          </w:p>
        </w:tc>
        <w:tc>
          <w:tcPr>
            <w:tcW w:w="0" w:type="auto"/>
          </w:tcPr>
          <w:p w14:paraId="0487CDB0" w14:textId="77777777" w:rsidR="001A4BDA" w:rsidRPr="00D07214" w:rsidRDefault="008D6F99">
            <w:pPr>
              <w:pStyle w:val="Compact"/>
              <w:jc w:val="right"/>
              <w:rPr>
                <w:sz w:val="16"/>
              </w:rPr>
            </w:pPr>
            <w:r w:rsidRPr="00D07214">
              <w:rPr>
                <w:sz w:val="16"/>
              </w:rPr>
              <w:t>2.9422</w:t>
            </w:r>
          </w:p>
        </w:tc>
        <w:tc>
          <w:tcPr>
            <w:tcW w:w="0" w:type="auto"/>
          </w:tcPr>
          <w:p w14:paraId="68EA87C4" w14:textId="77777777" w:rsidR="001A4BDA" w:rsidRPr="00D07214" w:rsidRDefault="008D6F99">
            <w:pPr>
              <w:pStyle w:val="Compact"/>
              <w:jc w:val="right"/>
              <w:rPr>
                <w:sz w:val="16"/>
              </w:rPr>
            </w:pPr>
            <w:r w:rsidRPr="00D07214">
              <w:rPr>
                <w:sz w:val="16"/>
              </w:rPr>
              <w:t>54,420,000</w:t>
            </w:r>
          </w:p>
        </w:tc>
      </w:tr>
      <w:tr w:rsidR="001A4BDA" w:rsidRPr="00D07214" w14:paraId="756928CD" w14:textId="77777777">
        <w:tc>
          <w:tcPr>
            <w:tcW w:w="0" w:type="auto"/>
          </w:tcPr>
          <w:p w14:paraId="7FAF68E0" w14:textId="77777777" w:rsidR="001A4BDA" w:rsidRPr="00D07214" w:rsidRDefault="008D6F99">
            <w:pPr>
              <w:pStyle w:val="Compact"/>
              <w:rPr>
                <w:sz w:val="16"/>
              </w:rPr>
            </w:pPr>
            <w:r w:rsidRPr="00D07214">
              <w:rPr>
                <w:sz w:val="16"/>
              </w:rPr>
              <w:t>Wheat flour</w:t>
            </w:r>
          </w:p>
        </w:tc>
        <w:tc>
          <w:tcPr>
            <w:tcW w:w="0" w:type="auto"/>
          </w:tcPr>
          <w:p w14:paraId="07575D1A" w14:textId="77777777" w:rsidR="001A4BDA" w:rsidRPr="00D07214" w:rsidRDefault="008D6F99">
            <w:pPr>
              <w:pStyle w:val="Compact"/>
              <w:jc w:val="right"/>
              <w:rPr>
                <w:sz w:val="16"/>
              </w:rPr>
            </w:pPr>
            <w:r w:rsidRPr="00D07214">
              <w:rPr>
                <w:sz w:val="16"/>
              </w:rPr>
              <w:t>-</w:t>
            </w:r>
          </w:p>
        </w:tc>
        <w:tc>
          <w:tcPr>
            <w:tcW w:w="0" w:type="auto"/>
          </w:tcPr>
          <w:p w14:paraId="3D9B6E82" w14:textId="77777777" w:rsidR="001A4BDA" w:rsidRPr="00D07214" w:rsidRDefault="008D6F99">
            <w:pPr>
              <w:pStyle w:val="Compact"/>
              <w:jc w:val="right"/>
              <w:rPr>
                <w:sz w:val="16"/>
              </w:rPr>
            </w:pPr>
            <w:r w:rsidRPr="00D07214">
              <w:rPr>
                <w:sz w:val="16"/>
              </w:rPr>
              <w:t>-</w:t>
            </w:r>
          </w:p>
        </w:tc>
        <w:tc>
          <w:tcPr>
            <w:tcW w:w="0" w:type="auto"/>
          </w:tcPr>
          <w:p w14:paraId="0EEB56AF" w14:textId="77777777" w:rsidR="001A4BDA" w:rsidRPr="00D07214" w:rsidRDefault="008D6F99">
            <w:pPr>
              <w:pStyle w:val="Compact"/>
              <w:jc w:val="right"/>
              <w:rPr>
                <w:sz w:val="16"/>
              </w:rPr>
            </w:pPr>
            <w:r w:rsidRPr="00D07214">
              <w:rPr>
                <w:sz w:val="16"/>
              </w:rPr>
              <w:t>18,650,000</w:t>
            </w:r>
          </w:p>
        </w:tc>
      </w:tr>
    </w:tbl>
    <w:p w14:paraId="5E4F2746" w14:textId="77777777" w:rsidR="001A4BDA" w:rsidRDefault="008D6F99">
      <w:r>
        <w:t xml:space="preserve">Next, we fill in the table with our imputed and official production quantities. Production </w:t>
      </w:r>
      <w:proofErr w:type="gramStart"/>
      <w:r>
        <w:t>is only imputed</w:t>
      </w:r>
      <w:proofErr w:type="gramEnd"/>
      <w:r>
        <w:t xml:space="preserve"> for primary products (and </w:t>
      </w:r>
      <w:proofErr w:type="spellStart"/>
      <w:r>
        <w:t>occassionally</w:t>
      </w:r>
      <w:proofErr w:type="spellEnd"/>
      <w:r>
        <w:t xml:space="preserve"> official figures are provided for processed products, as is the case here). </w:t>
      </w:r>
      <w:proofErr w:type="gramStart"/>
      <w:r>
        <w:t>So</w:t>
      </w:r>
      <w:proofErr w:type="gramEnd"/>
      <w:r>
        <w:t>, in this case, no additional quantities are filled in outside of wheat and flour.</w:t>
      </w:r>
    </w:p>
    <w:tbl>
      <w:tblPr>
        <w:tblW w:w="5000" w:type="pct"/>
        <w:tblLook w:val="04A0" w:firstRow="1" w:lastRow="0" w:firstColumn="1" w:lastColumn="0" w:noHBand="0" w:noVBand="1"/>
      </w:tblPr>
      <w:tblGrid>
        <w:gridCol w:w="1183"/>
        <w:gridCol w:w="1049"/>
        <w:gridCol w:w="764"/>
        <w:gridCol w:w="749"/>
        <w:gridCol w:w="1092"/>
        <w:gridCol w:w="561"/>
        <w:gridCol w:w="957"/>
        <w:gridCol w:w="547"/>
        <w:gridCol w:w="541"/>
        <w:gridCol w:w="718"/>
        <w:gridCol w:w="890"/>
        <w:gridCol w:w="525"/>
      </w:tblGrid>
      <w:tr w:rsidR="001A4BDA" w:rsidRPr="00D07214" w14:paraId="6FEB6C2F" w14:textId="77777777" w:rsidTr="00D07214">
        <w:tc>
          <w:tcPr>
            <w:tcW w:w="743" w:type="pct"/>
            <w:tcBorders>
              <w:bottom w:val="single" w:sz="0" w:space="0" w:color="auto"/>
            </w:tcBorders>
            <w:vAlign w:val="bottom"/>
          </w:tcPr>
          <w:p w14:paraId="1DA28A5D" w14:textId="77777777" w:rsidR="001A4BDA" w:rsidRPr="00D07214" w:rsidRDefault="008D6F99">
            <w:pPr>
              <w:pStyle w:val="Compact"/>
              <w:jc w:val="right"/>
              <w:rPr>
                <w:sz w:val="16"/>
              </w:rPr>
            </w:pPr>
            <w:r w:rsidRPr="00D07214">
              <w:rPr>
                <w:sz w:val="16"/>
              </w:rPr>
              <w:lastRenderedPageBreak/>
              <w:t>Name</w:t>
            </w:r>
          </w:p>
        </w:tc>
        <w:tc>
          <w:tcPr>
            <w:tcW w:w="0" w:type="auto"/>
            <w:tcBorders>
              <w:bottom w:val="single" w:sz="0" w:space="0" w:color="auto"/>
            </w:tcBorders>
            <w:vAlign w:val="bottom"/>
          </w:tcPr>
          <w:p w14:paraId="7FA2D4C4"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24C9723E"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5F3084EB"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636827C0"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2DC9DEAC"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347031DE"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4F35F321"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63BD1EE4"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6956EBDD"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46A371B9"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074EAA64" w14:textId="77777777" w:rsidR="001A4BDA" w:rsidRPr="00D07214" w:rsidRDefault="008D6F99">
            <w:pPr>
              <w:pStyle w:val="Compact"/>
              <w:jc w:val="right"/>
              <w:rPr>
                <w:sz w:val="16"/>
              </w:rPr>
            </w:pPr>
            <w:r w:rsidRPr="00D07214">
              <w:rPr>
                <w:sz w:val="16"/>
              </w:rPr>
              <w:t>Loss</w:t>
            </w:r>
          </w:p>
        </w:tc>
      </w:tr>
      <w:tr w:rsidR="001A4BDA" w:rsidRPr="00D07214" w14:paraId="32F4121A" w14:textId="77777777" w:rsidTr="00D07214">
        <w:tc>
          <w:tcPr>
            <w:tcW w:w="743" w:type="pct"/>
          </w:tcPr>
          <w:p w14:paraId="35A22735" w14:textId="77777777" w:rsidR="001A4BDA" w:rsidRPr="00D07214" w:rsidRDefault="008D6F99">
            <w:pPr>
              <w:pStyle w:val="Compact"/>
              <w:jc w:val="right"/>
              <w:rPr>
                <w:sz w:val="16"/>
              </w:rPr>
            </w:pPr>
            <w:r w:rsidRPr="00D07214">
              <w:rPr>
                <w:sz w:val="16"/>
              </w:rPr>
              <w:t>Wheat</w:t>
            </w:r>
          </w:p>
        </w:tc>
        <w:tc>
          <w:tcPr>
            <w:tcW w:w="0" w:type="auto"/>
          </w:tcPr>
          <w:p w14:paraId="28C6F7E5" w14:textId="77777777" w:rsidR="001A4BDA" w:rsidRPr="00D07214" w:rsidRDefault="008D6F99">
            <w:pPr>
              <w:pStyle w:val="Compact"/>
              <w:jc w:val="right"/>
              <w:rPr>
                <w:sz w:val="16"/>
              </w:rPr>
            </w:pPr>
            <w:r w:rsidRPr="00D07214">
              <w:rPr>
                <w:b/>
                <w:sz w:val="16"/>
              </w:rPr>
              <w:t>54,420,000</w:t>
            </w:r>
          </w:p>
        </w:tc>
        <w:tc>
          <w:tcPr>
            <w:tcW w:w="0" w:type="auto"/>
          </w:tcPr>
          <w:p w14:paraId="7420C549" w14:textId="77777777" w:rsidR="001A4BDA" w:rsidRPr="00D07214" w:rsidRDefault="008D6F99">
            <w:pPr>
              <w:pStyle w:val="Compact"/>
              <w:jc w:val="right"/>
              <w:rPr>
                <w:sz w:val="16"/>
              </w:rPr>
            </w:pPr>
            <w:r w:rsidRPr="00D07214">
              <w:rPr>
                <w:sz w:val="16"/>
              </w:rPr>
              <w:t>-</w:t>
            </w:r>
          </w:p>
        </w:tc>
        <w:tc>
          <w:tcPr>
            <w:tcW w:w="0" w:type="auto"/>
          </w:tcPr>
          <w:p w14:paraId="283D6B18" w14:textId="77777777" w:rsidR="001A4BDA" w:rsidRPr="00D07214" w:rsidRDefault="008D6F99">
            <w:pPr>
              <w:pStyle w:val="Compact"/>
              <w:jc w:val="right"/>
              <w:rPr>
                <w:sz w:val="16"/>
              </w:rPr>
            </w:pPr>
            <w:r w:rsidRPr="00D07214">
              <w:rPr>
                <w:sz w:val="16"/>
              </w:rPr>
              <w:t>-</w:t>
            </w:r>
          </w:p>
        </w:tc>
        <w:tc>
          <w:tcPr>
            <w:tcW w:w="0" w:type="auto"/>
          </w:tcPr>
          <w:p w14:paraId="57424F02" w14:textId="77777777" w:rsidR="001A4BDA" w:rsidRPr="00D07214" w:rsidRDefault="008D6F99">
            <w:pPr>
              <w:pStyle w:val="Compact"/>
              <w:jc w:val="right"/>
              <w:rPr>
                <w:sz w:val="16"/>
              </w:rPr>
            </w:pPr>
            <w:r w:rsidRPr="00D07214">
              <w:rPr>
                <w:sz w:val="16"/>
              </w:rPr>
              <w:t>-</w:t>
            </w:r>
          </w:p>
        </w:tc>
        <w:tc>
          <w:tcPr>
            <w:tcW w:w="0" w:type="auto"/>
          </w:tcPr>
          <w:p w14:paraId="25DDF105" w14:textId="77777777" w:rsidR="001A4BDA" w:rsidRPr="00D07214" w:rsidRDefault="008D6F99">
            <w:pPr>
              <w:pStyle w:val="Compact"/>
              <w:jc w:val="right"/>
              <w:rPr>
                <w:sz w:val="16"/>
              </w:rPr>
            </w:pPr>
            <w:r w:rsidRPr="00D07214">
              <w:rPr>
                <w:sz w:val="16"/>
              </w:rPr>
              <w:t>-</w:t>
            </w:r>
          </w:p>
        </w:tc>
        <w:tc>
          <w:tcPr>
            <w:tcW w:w="0" w:type="auto"/>
          </w:tcPr>
          <w:p w14:paraId="4E7418DE" w14:textId="77777777" w:rsidR="001A4BDA" w:rsidRPr="00D07214" w:rsidRDefault="008D6F99">
            <w:pPr>
              <w:pStyle w:val="Compact"/>
              <w:jc w:val="right"/>
              <w:rPr>
                <w:sz w:val="16"/>
              </w:rPr>
            </w:pPr>
            <w:r w:rsidRPr="00D07214">
              <w:rPr>
                <w:sz w:val="16"/>
              </w:rPr>
              <w:t>-</w:t>
            </w:r>
          </w:p>
        </w:tc>
        <w:tc>
          <w:tcPr>
            <w:tcW w:w="0" w:type="auto"/>
          </w:tcPr>
          <w:p w14:paraId="56EAE47F" w14:textId="77777777" w:rsidR="001A4BDA" w:rsidRPr="00D07214" w:rsidRDefault="008D6F99">
            <w:pPr>
              <w:pStyle w:val="Compact"/>
              <w:jc w:val="right"/>
              <w:rPr>
                <w:sz w:val="16"/>
              </w:rPr>
            </w:pPr>
            <w:r w:rsidRPr="00D07214">
              <w:rPr>
                <w:sz w:val="16"/>
              </w:rPr>
              <w:t>-</w:t>
            </w:r>
          </w:p>
        </w:tc>
        <w:tc>
          <w:tcPr>
            <w:tcW w:w="0" w:type="auto"/>
          </w:tcPr>
          <w:p w14:paraId="0C4CD2E7" w14:textId="77777777" w:rsidR="001A4BDA" w:rsidRPr="00D07214" w:rsidRDefault="008D6F99">
            <w:pPr>
              <w:pStyle w:val="Compact"/>
              <w:jc w:val="right"/>
              <w:rPr>
                <w:sz w:val="16"/>
              </w:rPr>
            </w:pPr>
            <w:r w:rsidRPr="00D07214">
              <w:rPr>
                <w:sz w:val="16"/>
              </w:rPr>
              <w:t>-</w:t>
            </w:r>
          </w:p>
        </w:tc>
        <w:tc>
          <w:tcPr>
            <w:tcW w:w="0" w:type="auto"/>
          </w:tcPr>
          <w:p w14:paraId="7A439792" w14:textId="77777777" w:rsidR="001A4BDA" w:rsidRPr="00D07214" w:rsidRDefault="008D6F99">
            <w:pPr>
              <w:pStyle w:val="Compact"/>
              <w:jc w:val="right"/>
              <w:rPr>
                <w:sz w:val="16"/>
              </w:rPr>
            </w:pPr>
            <w:r w:rsidRPr="00D07214">
              <w:rPr>
                <w:sz w:val="16"/>
              </w:rPr>
              <w:t>-</w:t>
            </w:r>
          </w:p>
        </w:tc>
        <w:tc>
          <w:tcPr>
            <w:tcW w:w="0" w:type="auto"/>
          </w:tcPr>
          <w:p w14:paraId="0E1AA9F6" w14:textId="77777777" w:rsidR="001A4BDA" w:rsidRPr="00D07214" w:rsidRDefault="008D6F99">
            <w:pPr>
              <w:pStyle w:val="Compact"/>
              <w:jc w:val="right"/>
              <w:rPr>
                <w:sz w:val="16"/>
              </w:rPr>
            </w:pPr>
            <w:r w:rsidRPr="00D07214">
              <w:rPr>
                <w:sz w:val="16"/>
              </w:rPr>
              <w:t>-</w:t>
            </w:r>
          </w:p>
        </w:tc>
        <w:tc>
          <w:tcPr>
            <w:tcW w:w="0" w:type="auto"/>
          </w:tcPr>
          <w:p w14:paraId="2FF707D4" w14:textId="77777777" w:rsidR="001A4BDA" w:rsidRPr="00D07214" w:rsidRDefault="008D6F99">
            <w:pPr>
              <w:pStyle w:val="Compact"/>
              <w:jc w:val="right"/>
              <w:rPr>
                <w:sz w:val="16"/>
              </w:rPr>
            </w:pPr>
            <w:r w:rsidRPr="00D07214">
              <w:rPr>
                <w:sz w:val="16"/>
              </w:rPr>
              <w:t>-</w:t>
            </w:r>
          </w:p>
        </w:tc>
      </w:tr>
      <w:tr w:rsidR="001A4BDA" w:rsidRPr="00D07214" w14:paraId="2EF4D2FC" w14:textId="77777777" w:rsidTr="00D07214">
        <w:tc>
          <w:tcPr>
            <w:tcW w:w="743" w:type="pct"/>
          </w:tcPr>
          <w:p w14:paraId="5867513A" w14:textId="77777777" w:rsidR="001A4BDA" w:rsidRPr="00D07214" w:rsidRDefault="008D6F99">
            <w:pPr>
              <w:pStyle w:val="Compact"/>
              <w:jc w:val="right"/>
              <w:rPr>
                <w:sz w:val="16"/>
              </w:rPr>
            </w:pPr>
            <w:r w:rsidRPr="00D07214">
              <w:rPr>
                <w:sz w:val="16"/>
              </w:rPr>
              <w:t>Wheat flour</w:t>
            </w:r>
          </w:p>
        </w:tc>
        <w:tc>
          <w:tcPr>
            <w:tcW w:w="0" w:type="auto"/>
          </w:tcPr>
          <w:p w14:paraId="0EA3F97C" w14:textId="77777777" w:rsidR="001A4BDA" w:rsidRPr="00D07214" w:rsidRDefault="008D6F99">
            <w:pPr>
              <w:pStyle w:val="Compact"/>
              <w:jc w:val="right"/>
              <w:rPr>
                <w:sz w:val="16"/>
              </w:rPr>
            </w:pPr>
            <w:r w:rsidRPr="00D07214">
              <w:rPr>
                <w:b/>
                <w:sz w:val="16"/>
              </w:rPr>
              <w:t>18,650,000</w:t>
            </w:r>
          </w:p>
        </w:tc>
        <w:tc>
          <w:tcPr>
            <w:tcW w:w="0" w:type="auto"/>
          </w:tcPr>
          <w:p w14:paraId="43A6D49A" w14:textId="77777777" w:rsidR="001A4BDA" w:rsidRPr="00D07214" w:rsidRDefault="008D6F99">
            <w:pPr>
              <w:pStyle w:val="Compact"/>
              <w:jc w:val="right"/>
              <w:rPr>
                <w:sz w:val="16"/>
              </w:rPr>
            </w:pPr>
            <w:r w:rsidRPr="00D07214">
              <w:rPr>
                <w:sz w:val="16"/>
              </w:rPr>
              <w:t>-</w:t>
            </w:r>
          </w:p>
        </w:tc>
        <w:tc>
          <w:tcPr>
            <w:tcW w:w="0" w:type="auto"/>
          </w:tcPr>
          <w:p w14:paraId="7236E784" w14:textId="77777777" w:rsidR="001A4BDA" w:rsidRPr="00D07214" w:rsidRDefault="008D6F99">
            <w:pPr>
              <w:pStyle w:val="Compact"/>
              <w:jc w:val="right"/>
              <w:rPr>
                <w:sz w:val="16"/>
              </w:rPr>
            </w:pPr>
            <w:r w:rsidRPr="00D07214">
              <w:rPr>
                <w:sz w:val="16"/>
              </w:rPr>
              <w:t>-</w:t>
            </w:r>
          </w:p>
        </w:tc>
        <w:tc>
          <w:tcPr>
            <w:tcW w:w="0" w:type="auto"/>
          </w:tcPr>
          <w:p w14:paraId="3F5CAF69" w14:textId="77777777" w:rsidR="001A4BDA" w:rsidRPr="00D07214" w:rsidRDefault="008D6F99">
            <w:pPr>
              <w:pStyle w:val="Compact"/>
              <w:jc w:val="right"/>
              <w:rPr>
                <w:sz w:val="16"/>
              </w:rPr>
            </w:pPr>
            <w:r w:rsidRPr="00D07214">
              <w:rPr>
                <w:sz w:val="16"/>
              </w:rPr>
              <w:t>-</w:t>
            </w:r>
          </w:p>
        </w:tc>
        <w:tc>
          <w:tcPr>
            <w:tcW w:w="0" w:type="auto"/>
          </w:tcPr>
          <w:p w14:paraId="61C21DBE" w14:textId="77777777" w:rsidR="001A4BDA" w:rsidRPr="00D07214" w:rsidRDefault="008D6F99">
            <w:pPr>
              <w:pStyle w:val="Compact"/>
              <w:jc w:val="right"/>
              <w:rPr>
                <w:sz w:val="16"/>
              </w:rPr>
            </w:pPr>
            <w:r w:rsidRPr="00D07214">
              <w:rPr>
                <w:sz w:val="16"/>
              </w:rPr>
              <w:t>-</w:t>
            </w:r>
          </w:p>
        </w:tc>
        <w:tc>
          <w:tcPr>
            <w:tcW w:w="0" w:type="auto"/>
          </w:tcPr>
          <w:p w14:paraId="6EFBF09D" w14:textId="77777777" w:rsidR="001A4BDA" w:rsidRPr="00D07214" w:rsidRDefault="008D6F99">
            <w:pPr>
              <w:pStyle w:val="Compact"/>
              <w:jc w:val="right"/>
              <w:rPr>
                <w:sz w:val="16"/>
              </w:rPr>
            </w:pPr>
            <w:r w:rsidRPr="00D07214">
              <w:rPr>
                <w:sz w:val="16"/>
              </w:rPr>
              <w:t>-</w:t>
            </w:r>
          </w:p>
        </w:tc>
        <w:tc>
          <w:tcPr>
            <w:tcW w:w="0" w:type="auto"/>
          </w:tcPr>
          <w:p w14:paraId="524ABB22" w14:textId="77777777" w:rsidR="001A4BDA" w:rsidRPr="00D07214" w:rsidRDefault="008D6F99">
            <w:pPr>
              <w:pStyle w:val="Compact"/>
              <w:jc w:val="right"/>
              <w:rPr>
                <w:sz w:val="16"/>
              </w:rPr>
            </w:pPr>
            <w:r w:rsidRPr="00D07214">
              <w:rPr>
                <w:sz w:val="16"/>
              </w:rPr>
              <w:t>-</w:t>
            </w:r>
          </w:p>
        </w:tc>
        <w:tc>
          <w:tcPr>
            <w:tcW w:w="0" w:type="auto"/>
          </w:tcPr>
          <w:p w14:paraId="17F9EA2F" w14:textId="77777777" w:rsidR="001A4BDA" w:rsidRPr="00D07214" w:rsidRDefault="008D6F99">
            <w:pPr>
              <w:pStyle w:val="Compact"/>
              <w:jc w:val="right"/>
              <w:rPr>
                <w:sz w:val="16"/>
              </w:rPr>
            </w:pPr>
            <w:r w:rsidRPr="00D07214">
              <w:rPr>
                <w:sz w:val="16"/>
              </w:rPr>
              <w:t>-</w:t>
            </w:r>
          </w:p>
        </w:tc>
        <w:tc>
          <w:tcPr>
            <w:tcW w:w="0" w:type="auto"/>
          </w:tcPr>
          <w:p w14:paraId="6999D6F4" w14:textId="77777777" w:rsidR="001A4BDA" w:rsidRPr="00D07214" w:rsidRDefault="008D6F99">
            <w:pPr>
              <w:pStyle w:val="Compact"/>
              <w:jc w:val="right"/>
              <w:rPr>
                <w:sz w:val="16"/>
              </w:rPr>
            </w:pPr>
            <w:r w:rsidRPr="00D07214">
              <w:rPr>
                <w:sz w:val="16"/>
              </w:rPr>
              <w:t>-</w:t>
            </w:r>
          </w:p>
        </w:tc>
        <w:tc>
          <w:tcPr>
            <w:tcW w:w="0" w:type="auto"/>
          </w:tcPr>
          <w:p w14:paraId="4DD82C3A" w14:textId="77777777" w:rsidR="001A4BDA" w:rsidRPr="00D07214" w:rsidRDefault="008D6F99">
            <w:pPr>
              <w:pStyle w:val="Compact"/>
              <w:jc w:val="right"/>
              <w:rPr>
                <w:sz w:val="16"/>
              </w:rPr>
            </w:pPr>
            <w:r w:rsidRPr="00D07214">
              <w:rPr>
                <w:sz w:val="16"/>
              </w:rPr>
              <w:t>-</w:t>
            </w:r>
          </w:p>
        </w:tc>
        <w:tc>
          <w:tcPr>
            <w:tcW w:w="0" w:type="auto"/>
          </w:tcPr>
          <w:p w14:paraId="792581E3" w14:textId="77777777" w:rsidR="001A4BDA" w:rsidRPr="00D07214" w:rsidRDefault="008D6F99">
            <w:pPr>
              <w:pStyle w:val="Compact"/>
              <w:jc w:val="right"/>
              <w:rPr>
                <w:sz w:val="16"/>
              </w:rPr>
            </w:pPr>
            <w:r w:rsidRPr="00D07214">
              <w:rPr>
                <w:sz w:val="16"/>
              </w:rPr>
              <w:t>-</w:t>
            </w:r>
          </w:p>
        </w:tc>
      </w:tr>
      <w:tr w:rsidR="001A4BDA" w:rsidRPr="00D07214" w14:paraId="5D1E0A09" w14:textId="77777777" w:rsidTr="00D07214">
        <w:tc>
          <w:tcPr>
            <w:tcW w:w="743" w:type="pct"/>
          </w:tcPr>
          <w:p w14:paraId="014EC838" w14:textId="77777777" w:rsidR="001A4BDA" w:rsidRPr="00D07214" w:rsidRDefault="008D6F99">
            <w:pPr>
              <w:pStyle w:val="Compact"/>
              <w:jc w:val="right"/>
              <w:rPr>
                <w:sz w:val="16"/>
              </w:rPr>
            </w:pPr>
            <w:r w:rsidRPr="00D07214">
              <w:rPr>
                <w:sz w:val="16"/>
              </w:rPr>
              <w:t>Bulgur</w:t>
            </w:r>
          </w:p>
        </w:tc>
        <w:tc>
          <w:tcPr>
            <w:tcW w:w="0" w:type="auto"/>
          </w:tcPr>
          <w:p w14:paraId="4663C870" w14:textId="77777777" w:rsidR="001A4BDA" w:rsidRPr="00D07214" w:rsidRDefault="008D6F99">
            <w:pPr>
              <w:pStyle w:val="Compact"/>
              <w:jc w:val="right"/>
              <w:rPr>
                <w:sz w:val="16"/>
              </w:rPr>
            </w:pPr>
            <w:r w:rsidRPr="00D07214">
              <w:rPr>
                <w:b/>
                <w:sz w:val="16"/>
              </w:rPr>
              <w:t>-</w:t>
            </w:r>
          </w:p>
        </w:tc>
        <w:tc>
          <w:tcPr>
            <w:tcW w:w="0" w:type="auto"/>
          </w:tcPr>
          <w:p w14:paraId="7D0D3E16" w14:textId="77777777" w:rsidR="001A4BDA" w:rsidRPr="00D07214" w:rsidRDefault="008D6F99">
            <w:pPr>
              <w:pStyle w:val="Compact"/>
              <w:jc w:val="right"/>
              <w:rPr>
                <w:sz w:val="16"/>
              </w:rPr>
            </w:pPr>
            <w:r w:rsidRPr="00D07214">
              <w:rPr>
                <w:sz w:val="16"/>
              </w:rPr>
              <w:t>-</w:t>
            </w:r>
          </w:p>
        </w:tc>
        <w:tc>
          <w:tcPr>
            <w:tcW w:w="0" w:type="auto"/>
          </w:tcPr>
          <w:p w14:paraId="0013CFA7" w14:textId="77777777" w:rsidR="001A4BDA" w:rsidRPr="00D07214" w:rsidRDefault="008D6F99">
            <w:pPr>
              <w:pStyle w:val="Compact"/>
              <w:jc w:val="right"/>
              <w:rPr>
                <w:sz w:val="16"/>
              </w:rPr>
            </w:pPr>
            <w:r w:rsidRPr="00D07214">
              <w:rPr>
                <w:sz w:val="16"/>
              </w:rPr>
              <w:t>-</w:t>
            </w:r>
          </w:p>
        </w:tc>
        <w:tc>
          <w:tcPr>
            <w:tcW w:w="0" w:type="auto"/>
          </w:tcPr>
          <w:p w14:paraId="1311DE50" w14:textId="77777777" w:rsidR="001A4BDA" w:rsidRPr="00D07214" w:rsidRDefault="008D6F99">
            <w:pPr>
              <w:pStyle w:val="Compact"/>
              <w:jc w:val="right"/>
              <w:rPr>
                <w:sz w:val="16"/>
              </w:rPr>
            </w:pPr>
            <w:r w:rsidRPr="00D07214">
              <w:rPr>
                <w:sz w:val="16"/>
              </w:rPr>
              <w:t>-</w:t>
            </w:r>
          </w:p>
        </w:tc>
        <w:tc>
          <w:tcPr>
            <w:tcW w:w="0" w:type="auto"/>
          </w:tcPr>
          <w:p w14:paraId="2F8A4FB9" w14:textId="77777777" w:rsidR="001A4BDA" w:rsidRPr="00D07214" w:rsidRDefault="008D6F99">
            <w:pPr>
              <w:pStyle w:val="Compact"/>
              <w:jc w:val="right"/>
              <w:rPr>
                <w:sz w:val="16"/>
              </w:rPr>
            </w:pPr>
            <w:r w:rsidRPr="00D07214">
              <w:rPr>
                <w:sz w:val="16"/>
              </w:rPr>
              <w:t>-</w:t>
            </w:r>
          </w:p>
        </w:tc>
        <w:tc>
          <w:tcPr>
            <w:tcW w:w="0" w:type="auto"/>
          </w:tcPr>
          <w:p w14:paraId="6821373A" w14:textId="77777777" w:rsidR="001A4BDA" w:rsidRPr="00D07214" w:rsidRDefault="008D6F99">
            <w:pPr>
              <w:pStyle w:val="Compact"/>
              <w:jc w:val="right"/>
              <w:rPr>
                <w:sz w:val="16"/>
              </w:rPr>
            </w:pPr>
            <w:r w:rsidRPr="00D07214">
              <w:rPr>
                <w:sz w:val="16"/>
              </w:rPr>
              <w:t>-</w:t>
            </w:r>
          </w:p>
        </w:tc>
        <w:tc>
          <w:tcPr>
            <w:tcW w:w="0" w:type="auto"/>
          </w:tcPr>
          <w:p w14:paraId="5D509D96" w14:textId="77777777" w:rsidR="001A4BDA" w:rsidRPr="00D07214" w:rsidRDefault="008D6F99">
            <w:pPr>
              <w:pStyle w:val="Compact"/>
              <w:jc w:val="right"/>
              <w:rPr>
                <w:sz w:val="16"/>
              </w:rPr>
            </w:pPr>
            <w:r w:rsidRPr="00D07214">
              <w:rPr>
                <w:sz w:val="16"/>
              </w:rPr>
              <w:t>-</w:t>
            </w:r>
          </w:p>
        </w:tc>
        <w:tc>
          <w:tcPr>
            <w:tcW w:w="0" w:type="auto"/>
          </w:tcPr>
          <w:p w14:paraId="78BA6472" w14:textId="77777777" w:rsidR="001A4BDA" w:rsidRPr="00D07214" w:rsidRDefault="008D6F99">
            <w:pPr>
              <w:pStyle w:val="Compact"/>
              <w:jc w:val="right"/>
              <w:rPr>
                <w:sz w:val="16"/>
              </w:rPr>
            </w:pPr>
            <w:r w:rsidRPr="00D07214">
              <w:rPr>
                <w:sz w:val="16"/>
              </w:rPr>
              <w:t>-</w:t>
            </w:r>
          </w:p>
        </w:tc>
        <w:tc>
          <w:tcPr>
            <w:tcW w:w="0" w:type="auto"/>
          </w:tcPr>
          <w:p w14:paraId="21AC6B44" w14:textId="77777777" w:rsidR="001A4BDA" w:rsidRPr="00D07214" w:rsidRDefault="008D6F99">
            <w:pPr>
              <w:pStyle w:val="Compact"/>
              <w:jc w:val="right"/>
              <w:rPr>
                <w:sz w:val="16"/>
              </w:rPr>
            </w:pPr>
            <w:r w:rsidRPr="00D07214">
              <w:rPr>
                <w:sz w:val="16"/>
              </w:rPr>
              <w:t>-</w:t>
            </w:r>
          </w:p>
        </w:tc>
        <w:tc>
          <w:tcPr>
            <w:tcW w:w="0" w:type="auto"/>
          </w:tcPr>
          <w:p w14:paraId="6E9BE14C" w14:textId="77777777" w:rsidR="001A4BDA" w:rsidRPr="00D07214" w:rsidRDefault="008D6F99">
            <w:pPr>
              <w:pStyle w:val="Compact"/>
              <w:jc w:val="right"/>
              <w:rPr>
                <w:sz w:val="16"/>
              </w:rPr>
            </w:pPr>
            <w:r w:rsidRPr="00D07214">
              <w:rPr>
                <w:sz w:val="16"/>
              </w:rPr>
              <w:t>-</w:t>
            </w:r>
          </w:p>
        </w:tc>
        <w:tc>
          <w:tcPr>
            <w:tcW w:w="0" w:type="auto"/>
          </w:tcPr>
          <w:p w14:paraId="6D1F1964" w14:textId="77777777" w:rsidR="001A4BDA" w:rsidRPr="00D07214" w:rsidRDefault="008D6F99">
            <w:pPr>
              <w:pStyle w:val="Compact"/>
              <w:jc w:val="right"/>
              <w:rPr>
                <w:sz w:val="16"/>
              </w:rPr>
            </w:pPr>
            <w:r w:rsidRPr="00D07214">
              <w:rPr>
                <w:sz w:val="16"/>
              </w:rPr>
              <w:t>-</w:t>
            </w:r>
          </w:p>
        </w:tc>
      </w:tr>
      <w:tr w:rsidR="001A4BDA" w:rsidRPr="00D07214" w14:paraId="1F8EDBDC" w14:textId="77777777" w:rsidTr="00D07214">
        <w:tc>
          <w:tcPr>
            <w:tcW w:w="743" w:type="pct"/>
          </w:tcPr>
          <w:p w14:paraId="6473ED15" w14:textId="77777777" w:rsidR="001A4BDA" w:rsidRPr="00D07214" w:rsidRDefault="008D6F99">
            <w:pPr>
              <w:pStyle w:val="Compact"/>
              <w:jc w:val="right"/>
              <w:rPr>
                <w:sz w:val="16"/>
              </w:rPr>
            </w:pPr>
            <w:r w:rsidRPr="00D07214">
              <w:rPr>
                <w:sz w:val="16"/>
              </w:rPr>
              <w:t>Breakfast cereals</w:t>
            </w:r>
          </w:p>
        </w:tc>
        <w:tc>
          <w:tcPr>
            <w:tcW w:w="0" w:type="auto"/>
          </w:tcPr>
          <w:p w14:paraId="4E5B3B75" w14:textId="77777777" w:rsidR="001A4BDA" w:rsidRPr="00D07214" w:rsidRDefault="008D6F99">
            <w:pPr>
              <w:pStyle w:val="Compact"/>
              <w:jc w:val="right"/>
              <w:rPr>
                <w:sz w:val="16"/>
              </w:rPr>
            </w:pPr>
            <w:r w:rsidRPr="00D07214">
              <w:rPr>
                <w:b/>
                <w:sz w:val="16"/>
              </w:rPr>
              <w:t>-</w:t>
            </w:r>
          </w:p>
        </w:tc>
        <w:tc>
          <w:tcPr>
            <w:tcW w:w="0" w:type="auto"/>
          </w:tcPr>
          <w:p w14:paraId="1D04E8DF" w14:textId="77777777" w:rsidR="001A4BDA" w:rsidRPr="00D07214" w:rsidRDefault="008D6F99">
            <w:pPr>
              <w:pStyle w:val="Compact"/>
              <w:jc w:val="right"/>
              <w:rPr>
                <w:sz w:val="16"/>
              </w:rPr>
            </w:pPr>
            <w:r w:rsidRPr="00D07214">
              <w:rPr>
                <w:sz w:val="16"/>
              </w:rPr>
              <w:t>-</w:t>
            </w:r>
          </w:p>
        </w:tc>
        <w:tc>
          <w:tcPr>
            <w:tcW w:w="0" w:type="auto"/>
          </w:tcPr>
          <w:p w14:paraId="60668608" w14:textId="77777777" w:rsidR="001A4BDA" w:rsidRPr="00D07214" w:rsidRDefault="008D6F99">
            <w:pPr>
              <w:pStyle w:val="Compact"/>
              <w:jc w:val="right"/>
              <w:rPr>
                <w:sz w:val="16"/>
              </w:rPr>
            </w:pPr>
            <w:r w:rsidRPr="00D07214">
              <w:rPr>
                <w:sz w:val="16"/>
              </w:rPr>
              <w:t>-</w:t>
            </w:r>
          </w:p>
        </w:tc>
        <w:tc>
          <w:tcPr>
            <w:tcW w:w="0" w:type="auto"/>
          </w:tcPr>
          <w:p w14:paraId="5830C4A2" w14:textId="77777777" w:rsidR="001A4BDA" w:rsidRPr="00D07214" w:rsidRDefault="008D6F99">
            <w:pPr>
              <w:pStyle w:val="Compact"/>
              <w:jc w:val="right"/>
              <w:rPr>
                <w:sz w:val="16"/>
              </w:rPr>
            </w:pPr>
            <w:r w:rsidRPr="00D07214">
              <w:rPr>
                <w:sz w:val="16"/>
              </w:rPr>
              <w:t>-</w:t>
            </w:r>
          </w:p>
        </w:tc>
        <w:tc>
          <w:tcPr>
            <w:tcW w:w="0" w:type="auto"/>
          </w:tcPr>
          <w:p w14:paraId="61F471FC" w14:textId="77777777" w:rsidR="001A4BDA" w:rsidRPr="00D07214" w:rsidRDefault="008D6F99">
            <w:pPr>
              <w:pStyle w:val="Compact"/>
              <w:jc w:val="right"/>
              <w:rPr>
                <w:sz w:val="16"/>
              </w:rPr>
            </w:pPr>
            <w:r w:rsidRPr="00D07214">
              <w:rPr>
                <w:sz w:val="16"/>
              </w:rPr>
              <w:t>-</w:t>
            </w:r>
          </w:p>
        </w:tc>
        <w:tc>
          <w:tcPr>
            <w:tcW w:w="0" w:type="auto"/>
          </w:tcPr>
          <w:p w14:paraId="79C5C967" w14:textId="77777777" w:rsidR="001A4BDA" w:rsidRPr="00D07214" w:rsidRDefault="008D6F99">
            <w:pPr>
              <w:pStyle w:val="Compact"/>
              <w:jc w:val="right"/>
              <w:rPr>
                <w:sz w:val="16"/>
              </w:rPr>
            </w:pPr>
            <w:r w:rsidRPr="00D07214">
              <w:rPr>
                <w:sz w:val="16"/>
              </w:rPr>
              <w:t>-</w:t>
            </w:r>
          </w:p>
        </w:tc>
        <w:tc>
          <w:tcPr>
            <w:tcW w:w="0" w:type="auto"/>
          </w:tcPr>
          <w:p w14:paraId="33CC7419" w14:textId="77777777" w:rsidR="001A4BDA" w:rsidRPr="00D07214" w:rsidRDefault="008D6F99">
            <w:pPr>
              <w:pStyle w:val="Compact"/>
              <w:jc w:val="right"/>
              <w:rPr>
                <w:sz w:val="16"/>
              </w:rPr>
            </w:pPr>
            <w:r w:rsidRPr="00D07214">
              <w:rPr>
                <w:sz w:val="16"/>
              </w:rPr>
              <w:t>-</w:t>
            </w:r>
          </w:p>
        </w:tc>
        <w:tc>
          <w:tcPr>
            <w:tcW w:w="0" w:type="auto"/>
          </w:tcPr>
          <w:p w14:paraId="458EAA57" w14:textId="77777777" w:rsidR="001A4BDA" w:rsidRPr="00D07214" w:rsidRDefault="008D6F99">
            <w:pPr>
              <w:pStyle w:val="Compact"/>
              <w:jc w:val="right"/>
              <w:rPr>
                <w:sz w:val="16"/>
              </w:rPr>
            </w:pPr>
            <w:r w:rsidRPr="00D07214">
              <w:rPr>
                <w:sz w:val="16"/>
              </w:rPr>
              <w:t>-</w:t>
            </w:r>
          </w:p>
        </w:tc>
        <w:tc>
          <w:tcPr>
            <w:tcW w:w="0" w:type="auto"/>
          </w:tcPr>
          <w:p w14:paraId="0D299B7C" w14:textId="77777777" w:rsidR="001A4BDA" w:rsidRPr="00D07214" w:rsidRDefault="008D6F99">
            <w:pPr>
              <w:pStyle w:val="Compact"/>
              <w:jc w:val="right"/>
              <w:rPr>
                <w:sz w:val="16"/>
              </w:rPr>
            </w:pPr>
            <w:r w:rsidRPr="00D07214">
              <w:rPr>
                <w:sz w:val="16"/>
              </w:rPr>
              <w:t>-</w:t>
            </w:r>
          </w:p>
        </w:tc>
        <w:tc>
          <w:tcPr>
            <w:tcW w:w="0" w:type="auto"/>
          </w:tcPr>
          <w:p w14:paraId="103E894A" w14:textId="77777777" w:rsidR="001A4BDA" w:rsidRPr="00D07214" w:rsidRDefault="008D6F99">
            <w:pPr>
              <w:pStyle w:val="Compact"/>
              <w:jc w:val="right"/>
              <w:rPr>
                <w:sz w:val="16"/>
              </w:rPr>
            </w:pPr>
            <w:r w:rsidRPr="00D07214">
              <w:rPr>
                <w:sz w:val="16"/>
              </w:rPr>
              <w:t>-</w:t>
            </w:r>
          </w:p>
        </w:tc>
        <w:tc>
          <w:tcPr>
            <w:tcW w:w="0" w:type="auto"/>
          </w:tcPr>
          <w:p w14:paraId="4A2599EC" w14:textId="77777777" w:rsidR="001A4BDA" w:rsidRPr="00D07214" w:rsidRDefault="008D6F99">
            <w:pPr>
              <w:pStyle w:val="Compact"/>
              <w:jc w:val="right"/>
              <w:rPr>
                <w:sz w:val="16"/>
              </w:rPr>
            </w:pPr>
            <w:r w:rsidRPr="00D07214">
              <w:rPr>
                <w:sz w:val="16"/>
              </w:rPr>
              <w:t>-</w:t>
            </w:r>
          </w:p>
        </w:tc>
      </w:tr>
      <w:tr w:rsidR="001A4BDA" w:rsidRPr="00D07214" w14:paraId="4DBAACE3" w14:textId="77777777" w:rsidTr="00D07214">
        <w:tc>
          <w:tcPr>
            <w:tcW w:w="743" w:type="pct"/>
          </w:tcPr>
          <w:p w14:paraId="46955AB1" w14:textId="77777777" w:rsidR="001A4BDA" w:rsidRPr="00D07214" w:rsidRDefault="008D6F99">
            <w:pPr>
              <w:pStyle w:val="Compact"/>
              <w:jc w:val="right"/>
              <w:rPr>
                <w:sz w:val="16"/>
              </w:rPr>
            </w:pPr>
            <w:r w:rsidRPr="00D07214">
              <w:rPr>
                <w:sz w:val="16"/>
              </w:rPr>
              <w:t>Wheat starch</w:t>
            </w:r>
          </w:p>
        </w:tc>
        <w:tc>
          <w:tcPr>
            <w:tcW w:w="0" w:type="auto"/>
          </w:tcPr>
          <w:p w14:paraId="6AC514FC" w14:textId="77777777" w:rsidR="001A4BDA" w:rsidRPr="00D07214" w:rsidRDefault="008D6F99">
            <w:pPr>
              <w:pStyle w:val="Compact"/>
              <w:jc w:val="right"/>
              <w:rPr>
                <w:sz w:val="16"/>
              </w:rPr>
            </w:pPr>
            <w:r w:rsidRPr="00D07214">
              <w:rPr>
                <w:b/>
                <w:sz w:val="16"/>
              </w:rPr>
              <w:t>-</w:t>
            </w:r>
          </w:p>
        </w:tc>
        <w:tc>
          <w:tcPr>
            <w:tcW w:w="0" w:type="auto"/>
          </w:tcPr>
          <w:p w14:paraId="25C2FBD6" w14:textId="77777777" w:rsidR="001A4BDA" w:rsidRPr="00D07214" w:rsidRDefault="008D6F99">
            <w:pPr>
              <w:pStyle w:val="Compact"/>
              <w:jc w:val="right"/>
              <w:rPr>
                <w:sz w:val="16"/>
              </w:rPr>
            </w:pPr>
            <w:r w:rsidRPr="00D07214">
              <w:rPr>
                <w:sz w:val="16"/>
              </w:rPr>
              <w:t>-</w:t>
            </w:r>
          </w:p>
        </w:tc>
        <w:tc>
          <w:tcPr>
            <w:tcW w:w="0" w:type="auto"/>
          </w:tcPr>
          <w:p w14:paraId="444416FC" w14:textId="77777777" w:rsidR="001A4BDA" w:rsidRPr="00D07214" w:rsidRDefault="008D6F99">
            <w:pPr>
              <w:pStyle w:val="Compact"/>
              <w:jc w:val="right"/>
              <w:rPr>
                <w:sz w:val="16"/>
              </w:rPr>
            </w:pPr>
            <w:r w:rsidRPr="00D07214">
              <w:rPr>
                <w:sz w:val="16"/>
              </w:rPr>
              <w:t>-</w:t>
            </w:r>
          </w:p>
        </w:tc>
        <w:tc>
          <w:tcPr>
            <w:tcW w:w="0" w:type="auto"/>
          </w:tcPr>
          <w:p w14:paraId="03329E03" w14:textId="77777777" w:rsidR="001A4BDA" w:rsidRPr="00D07214" w:rsidRDefault="008D6F99">
            <w:pPr>
              <w:pStyle w:val="Compact"/>
              <w:jc w:val="right"/>
              <w:rPr>
                <w:sz w:val="16"/>
              </w:rPr>
            </w:pPr>
            <w:r w:rsidRPr="00D07214">
              <w:rPr>
                <w:sz w:val="16"/>
              </w:rPr>
              <w:t>-</w:t>
            </w:r>
          </w:p>
        </w:tc>
        <w:tc>
          <w:tcPr>
            <w:tcW w:w="0" w:type="auto"/>
          </w:tcPr>
          <w:p w14:paraId="47E4921C" w14:textId="77777777" w:rsidR="001A4BDA" w:rsidRPr="00D07214" w:rsidRDefault="008D6F99">
            <w:pPr>
              <w:pStyle w:val="Compact"/>
              <w:jc w:val="right"/>
              <w:rPr>
                <w:sz w:val="16"/>
              </w:rPr>
            </w:pPr>
            <w:r w:rsidRPr="00D07214">
              <w:rPr>
                <w:sz w:val="16"/>
              </w:rPr>
              <w:t>-</w:t>
            </w:r>
          </w:p>
        </w:tc>
        <w:tc>
          <w:tcPr>
            <w:tcW w:w="0" w:type="auto"/>
          </w:tcPr>
          <w:p w14:paraId="26C61EC8" w14:textId="77777777" w:rsidR="001A4BDA" w:rsidRPr="00D07214" w:rsidRDefault="008D6F99">
            <w:pPr>
              <w:pStyle w:val="Compact"/>
              <w:jc w:val="right"/>
              <w:rPr>
                <w:sz w:val="16"/>
              </w:rPr>
            </w:pPr>
            <w:r w:rsidRPr="00D07214">
              <w:rPr>
                <w:sz w:val="16"/>
              </w:rPr>
              <w:t>-</w:t>
            </w:r>
          </w:p>
        </w:tc>
        <w:tc>
          <w:tcPr>
            <w:tcW w:w="0" w:type="auto"/>
          </w:tcPr>
          <w:p w14:paraId="1997AAA3" w14:textId="77777777" w:rsidR="001A4BDA" w:rsidRPr="00D07214" w:rsidRDefault="008D6F99">
            <w:pPr>
              <w:pStyle w:val="Compact"/>
              <w:jc w:val="right"/>
              <w:rPr>
                <w:sz w:val="16"/>
              </w:rPr>
            </w:pPr>
            <w:r w:rsidRPr="00D07214">
              <w:rPr>
                <w:sz w:val="16"/>
              </w:rPr>
              <w:t>-</w:t>
            </w:r>
          </w:p>
        </w:tc>
        <w:tc>
          <w:tcPr>
            <w:tcW w:w="0" w:type="auto"/>
          </w:tcPr>
          <w:p w14:paraId="6A79E9BB" w14:textId="77777777" w:rsidR="001A4BDA" w:rsidRPr="00D07214" w:rsidRDefault="008D6F99">
            <w:pPr>
              <w:pStyle w:val="Compact"/>
              <w:jc w:val="right"/>
              <w:rPr>
                <w:sz w:val="16"/>
              </w:rPr>
            </w:pPr>
            <w:r w:rsidRPr="00D07214">
              <w:rPr>
                <w:sz w:val="16"/>
              </w:rPr>
              <w:t>-</w:t>
            </w:r>
          </w:p>
        </w:tc>
        <w:tc>
          <w:tcPr>
            <w:tcW w:w="0" w:type="auto"/>
          </w:tcPr>
          <w:p w14:paraId="6208A5D0" w14:textId="77777777" w:rsidR="001A4BDA" w:rsidRPr="00D07214" w:rsidRDefault="008D6F99">
            <w:pPr>
              <w:pStyle w:val="Compact"/>
              <w:jc w:val="right"/>
              <w:rPr>
                <w:sz w:val="16"/>
              </w:rPr>
            </w:pPr>
            <w:r w:rsidRPr="00D07214">
              <w:rPr>
                <w:sz w:val="16"/>
              </w:rPr>
              <w:t>-</w:t>
            </w:r>
          </w:p>
        </w:tc>
        <w:tc>
          <w:tcPr>
            <w:tcW w:w="0" w:type="auto"/>
          </w:tcPr>
          <w:p w14:paraId="00CE1893" w14:textId="77777777" w:rsidR="001A4BDA" w:rsidRPr="00D07214" w:rsidRDefault="008D6F99">
            <w:pPr>
              <w:pStyle w:val="Compact"/>
              <w:jc w:val="right"/>
              <w:rPr>
                <w:sz w:val="16"/>
              </w:rPr>
            </w:pPr>
            <w:r w:rsidRPr="00D07214">
              <w:rPr>
                <w:sz w:val="16"/>
              </w:rPr>
              <w:t>-</w:t>
            </w:r>
          </w:p>
        </w:tc>
        <w:tc>
          <w:tcPr>
            <w:tcW w:w="0" w:type="auto"/>
          </w:tcPr>
          <w:p w14:paraId="7D91641D" w14:textId="77777777" w:rsidR="001A4BDA" w:rsidRPr="00D07214" w:rsidRDefault="008D6F99">
            <w:pPr>
              <w:pStyle w:val="Compact"/>
              <w:jc w:val="right"/>
              <w:rPr>
                <w:sz w:val="16"/>
              </w:rPr>
            </w:pPr>
            <w:r w:rsidRPr="00D07214">
              <w:rPr>
                <w:sz w:val="16"/>
              </w:rPr>
              <w:t>-</w:t>
            </w:r>
          </w:p>
        </w:tc>
      </w:tr>
      <w:tr w:rsidR="001A4BDA" w:rsidRPr="00D07214" w14:paraId="17B7694D" w14:textId="77777777" w:rsidTr="00D07214">
        <w:tc>
          <w:tcPr>
            <w:tcW w:w="743" w:type="pct"/>
          </w:tcPr>
          <w:p w14:paraId="0D876BB1" w14:textId="77777777" w:rsidR="001A4BDA" w:rsidRPr="00D07214" w:rsidRDefault="008D6F99">
            <w:pPr>
              <w:pStyle w:val="Compact"/>
              <w:jc w:val="right"/>
              <w:rPr>
                <w:sz w:val="16"/>
              </w:rPr>
            </w:pPr>
            <w:r w:rsidRPr="00D07214">
              <w:rPr>
                <w:sz w:val="16"/>
              </w:rPr>
              <w:t>Wheat bran</w:t>
            </w:r>
          </w:p>
        </w:tc>
        <w:tc>
          <w:tcPr>
            <w:tcW w:w="0" w:type="auto"/>
          </w:tcPr>
          <w:p w14:paraId="1F3B1602" w14:textId="77777777" w:rsidR="001A4BDA" w:rsidRPr="00D07214" w:rsidRDefault="008D6F99">
            <w:pPr>
              <w:pStyle w:val="Compact"/>
              <w:jc w:val="right"/>
              <w:rPr>
                <w:sz w:val="16"/>
              </w:rPr>
            </w:pPr>
            <w:r w:rsidRPr="00D07214">
              <w:rPr>
                <w:b/>
                <w:sz w:val="16"/>
              </w:rPr>
              <w:t>-</w:t>
            </w:r>
          </w:p>
        </w:tc>
        <w:tc>
          <w:tcPr>
            <w:tcW w:w="0" w:type="auto"/>
          </w:tcPr>
          <w:p w14:paraId="38C800C0" w14:textId="77777777" w:rsidR="001A4BDA" w:rsidRPr="00D07214" w:rsidRDefault="008D6F99">
            <w:pPr>
              <w:pStyle w:val="Compact"/>
              <w:jc w:val="right"/>
              <w:rPr>
                <w:sz w:val="16"/>
              </w:rPr>
            </w:pPr>
            <w:r w:rsidRPr="00D07214">
              <w:rPr>
                <w:sz w:val="16"/>
              </w:rPr>
              <w:t>-</w:t>
            </w:r>
          </w:p>
        </w:tc>
        <w:tc>
          <w:tcPr>
            <w:tcW w:w="0" w:type="auto"/>
          </w:tcPr>
          <w:p w14:paraId="6BD19E2A" w14:textId="77777777" w:rsidR="001A4BDA" w:rsidRPr="00D07214" w:rsidRDefault="008D6F99">
            <w:pPr>
              <w:pStyle w:val="Compact"/>
              <w:jc w:val="right"/>
              <w:rPr>
                <w:sz w:val="16"/>
              </w:rPr>
            </w:pPr>
            <w:r w:rsidRPr="00D07214">
              <w:rPr>
                <w:sz w:val="16"/>
              </w:rPr>
              <w:t>-</w:t>
            </w:r>
          </w:p>
        </w:tc>
        <w:tc>
          <w:tcPr>
            <w:tcW w:w="0" w:type="auto"/>
          </w:tcPr>
          <w:p w14:paraId="63AD97FC" w14:textId="77777777" w:rsidR="001A4BDA" w:rsidRPr="00D07214" w:rsidRDefault="008D6F99">
            <w:pPr>
              <w:pStyle w:val="Compact"/>
              <w:jc w:val="right"/>
              <w:rPr>
                <w:sz w:val="16"/>
              </w:rPr>
            </w:pPr>
            <w:r w:rsidRPr="00D07214">
              <w:rPr>
                <w:sz w:val="16"/>
              </w:rPr>
              <w:t>-</w:t>
            </w:r>
          </w:p>
        </w:tc>
        <w:tc>
          <w:tcPr>
            <w:tcW w:w="0" w:type="auto"/>
          </w:tcPr>
          <w:p w14:paraId="15AC7996" w14:textId="77777777" w:rsidR="001A4BDA" w:rsidRPr="00D07214" w:rsidRDefault="008D6F99">
            <w:pPr>
              <w:pStyle w:val="Compact"/>
              <w:jc w:val="right"/>
              <w:rPr>
                <w:sz w:val="16"/>
              </w:rPr>
            </w:pPr>
            <w:r w:rsidRPr="00D07214">
              <w:rPr>
                <w:sz w:val="16"/>
              </w:rPr>
              <w:t>-</w:t>
            </w:r>
          </w:p>
        </w:tc>
        <w:tc>
          <w:tcPr>
            <w:tcW w:w="0" w:type="auto"/>
          </w:tcPr>
          <w:p w14:paraId="14C13D92" w14:textId="77777777" w:rsidR="001A4BDA" w:rsidRPr="00D07214" w:rsidRDefault="008D6F99">
            <w:pPr>
              <w:pStyle w:val="Compact"/>
              <w:jc w:val="right"/>
              <w:rPr>
                <w:sz w:val="16"/>
              </w:rPr>
            </w:pPr>
            <w:r w:rsidRPr="00D07214">
              <w:rPr>
                <w:sz w:val="16"/>
              </w:rPr>
              <w:t>-</w:t>
            </w:r>
          </w:p>
        </w:tc>
        <w:tc>
          <w:tcPr>
            <w:tcW w:w="0" w:type="auto"/>
          </w:tcPr>
          <w:p w14:paraId="5463C7DB" w14:textId="77777777" w:rsidR="001A4BDA" w:rsidRPr="00D07214" w:rsidRDefault="008D6F99">
            <w:pPr>
              <w:pStyle w:val="Compact"/>
              <w:jc w:val="right"/>
              <w:rPr>
                <w:sz w:val="16"/>
              </w:rPr>
            </w:pPr>
            <w:r w:rsidRPr="00D07214">
              <w:rPr>
                <w:sz w:val="16"/>
              </w:rPr>
              <w:t>-</w:t>
            </w:r>
          </w:p>
        </w:tc>
        <w:tc>
          <w:tcPr>
            <w:tcW w:w="0" w:type="auto"/>
          </w:tcPr>
          <w:p w14:paraId="12F6F0C8" w14:textId="77777777" w:rsidR="001A4BDA" w:rsidRPr="00D07214" w:rsidRDefault="008D6F99">
            <w:pPr>
              <w:pStyle w:val="Compact"/>
              <w:jc w:val="right"/>
              <w:rPr>
                <w:sz w:val="16"/>
              </w:rPr>
            </w:pPr>
            <w:r w:rsidRPr="00D07214">
              <w:rPr>
                <w:sz w:val="16"/>
              </w:rPr>
              <w:t>-</w:t>
            </w:r>
          </w:p>
        </w:tc>
        <w:tc>
          <w:tcPr>
            <w:tcW w:w="0" w:type="auto"/>
          </w:tcPr>
          <w:p w14:paraId="267FE26E" w14:textId="77777777" w:rsidR="001A4BDA" w:rsidRPr="00D07214" w:rsidRDefault="008D6F99">
            <w:pPr>
              <w:pStyle w:val="Compact"/>
              <w:jc w:val="right"/>
              <w:rPr>
                <w:sz w:val="16"/>
              </w:rPr>
            </w:pPr>
            <w:r w:rsidRPr="00D07214">
              <w:rPr>
                <w:sz w:val="16"/>
              </w:rPr>
              <w:t>-</w:t>
            </w:r>
          </w:p>
        </w:tc>
        <w:tc>
          <w:tcPr>
            <w:tcW w:w="0" w:type="auto"/>
          </w:tcPr>
          <w:p w14:paraId="131E4B2A" w14:textId="77777777" w:rsidR="001A4BDA" w:rsidRPr="00D07214" w:rsidRDefault="008D6F99">
            <w:pPr>
              <w:pStyle w:val="Compact"/>
              <w:jc w:val="right"/>
              <w:rPr>
                <w:sz w:val="16"/>
              </w:rPr>
            </w:pPr>
            <w:r w:rsidRPr="00D07214">
              <w:rPr>
                <w:sz w:val="16"/>
              </w:rPr>
              <w:t>-</w:t>
            </w:r>
          </w:p>
        </w:tc>
        <w:tc>
          <w:tcPr>
            <w:tcW w:w="0" w:type="auto"/>
          </w:tcPr>
          <w:p w14:paraId="0C363C63" w14:textId="77777777" w:rsidR="001A4BDA" w:rsidRPr="00D07214" w:rsidRDefault="008D6F99">
            <w:pPr>
              <w:pStyle w:val="Compact"/>
              <w:jc w:val="right"/>
              <w:rPr>
                <w:sz w:val="16"/>
              </w:rPr>
            </w:pPr>
            <w:r w:rsidRPr="00D07214">
              <w:rPr>
                <w:sz w:val="16"/>
              </w:rPr>
              <w:t>-</w:t>
            </w:r>
          </w:p>
        </w:tc>
      </w:tr>
    </w:tbl>
    <w:p w14:paraId="724F5F73" w14:textId="77777777" w:rsidR="001A4BDA" w:rsidRDefault="008D6F99">
      <w:pPr>
        <w:pStyle w:val="Heading3"/>
      </w:pPr>
      <w:bookmarkStart w:id="4" w:name="trade"/>
      <w:bookmarkEnd w:id="4"/>
      <w:r>
        <w:t>Trade</w:t>
      </w:r>
    </w:p>
    <w:p w14:paraId="6A0DAC9F" w14:textId="77777777" w:rsidR="001A4BDA" w:rsidRDefault="008D6F99">
      <w:r>
        <w:t xml:space="preserve">Trade data </w:t>
      </w:r>
      <w:proofErr w:type="gramStart"/>
      <w:r>
        <w:t>are usually recorded</w:t>
      </w:r>
      <w:proofErr w:type="gramEnd"/>
      <w:r>
        <w:t xml:space="preserve"> in much more detail, covering more commodities, than production data. The national trade dataset, usually provided by the customs office, should consist of detailed quantity and value import and export flows, by commodity (using the Harmonized System (HS) codification), by partner country, for each year The country codes used should be the international standard M49 codes. The level of commodity detail is country-specific, with some countries reporting at the basic standard 6-digit level of the HS, while others go up to 12-digit HS detail (please refer to the section on trade data on </w:t>
      </w:r>
      <w:r w:rsidRPr="003213F8">
        <w:rPr>
          <w:highlight w:val="yellow"/>
        </w:rPr>
        <w:t>p.????</w:t>
      </w:r>
      <w:r>
        <w:t xml:space="preserve"> for more detail).</w:t>
      </w:r>
    </w:p>
    <w:p w14:paraId="29A434B1" w14:textId="77777777" w:rsidR="001A4BDA" w:rsidRDefault="008D6F99">
      <w:r>
        <w:t xml:space="preserve">The total imports and exports for each commodity in this example, such as wheat, </w:t>
      </w:r>
      <w:proofErr w:type="gramStart"/>
      <w:r>
        <w:t>are obtained</w:t>
      </w:r>
      <w:proofErr w:type="gramEnd"/>
      <w:r>
        <w:t xml:space="preserve"> by aggregating the respective trade flows by partner. A typical trade dataset with wheat data would look like this (the dataset </w:t>
      </w:r>
      <w:proofErr w:type="gramStart"/>
      <w:r>
        <w:t>has been simplified</w:t>
      </w:r>
      <w:proofErr w:type="gramEnd"/>
      <w:r>
        <w:t xml:space="preserve"> for this example):</w:t>
      </w:r>
    </w:p>
    <w:tbl>
      <w:tblPr>
        <w:tblW w:w="0" w:type="pct"/>
        <w:tblLook w:val="04A0" w:firstRow="1" w:lastRow="0" w:firstColumn="1" w:lastColumn="0" w:noHBand="0" w:noVBand="1"/>
      </w:tblPr>
      <w:tblGrid>
        <w:gridCol w:w="571"/>
        <w:gridCol w:w="799"/>
        <w:gridCol w:w="737"/>
        <w:gridCol w:w="748"/>
        <w:gridCol w:w="517"/>
        <w:gridCol w:w="993"/>
        <w:gridCol w:w="1079"/>
      </w:tblGrid>
      <w:tr w:rsidR="001A4BDA" w:rsidRPr="00D07214" w14:paraId="302E8C23" w14:textId="77777777">
        <w:tc>
          <w:tcPr>
            <w:tcW w:w="0" w:type="auto"/>
            <w:tcBorders>
              <w:bottom w:val="single" w:sz="0" w:space="0" w:color="auto"/>
            </w:tcBorders>
            <w:vAlign w:val="bottom"/>
          </w:tcPr>
          <w:p w14:paraId="1B86377B" w14:textId="77777777" w:rsidR="001A4BDA" w:rsidRPr="00D07214" w:rsidRDefault="008D6F99">
            <w:pPr>
              <w:pStyle w:val="Compact"/>
              <w:jc w:val="right"/>
              <w:rPr>
                <w:sz w:val="16"/>
              </w:rPr>
            </w:pPr>
            <w:r w:rsidRPr="00D07214">
              <w:rPr>
                <w:sz w:val="16"/>
              </w:rPr>
              <w:t>Year</w:t>
            </w:r>
          </w:p>
        </w:tc>
        <w:tc>
          <w:tcPr>
            <w:tcW w:w="0" w:type="auto"/>
            <w:tcBorders>
              <w:bottom w:val="single" w:sz="0" w:space="0" w:color="auto"/>
            </w:tcBorders>
            <w:vAlign w:val="bottom"/>
          </w:tcPr>
          <w:p w14:paraId="070B209C" w14:textId="77777777" w:rsidR="001A4BDA" w:rsidRPr="00D07214" w:rsidRDefault="008D6F99">
            <w:pPr>
              <w:pStyle w:val="Compact"/>
              <w:jc w:val="right"/>
              <w:rPr>
                <w:sz w:val="16"/>
              </w:rPr>
            </w:pPr>
            <w:r w:rsidRPr="00D07214">
              <w:rPr>
                <w:sz w:val="16"/>
              </w:rPr>
              <w:t>reporter</w:t>
            </w:r>
          </w:p>
        </w:tc>
        <w:tc>
          <w:tcPr>
            <w:tcW w:w="0" w:type="auto"/>
            <w:tcBorders>
              <w:bottom w:val="single" w:sz="0" w:space="0" w:color="auto"/>
            </w:tcBorders>
            <w:vAlign w:val="bottom"/>
          </w:tcPr>
          <w:p w14:paraId="50EEB99E" w14:textId="77777777" w:rsidR="001A4BDA" w:rsidRPr="00D07214" w:rsidRDefault="008D6F99">
            <w:pPr>
              <w:pStyle w:val="Compact"/>
              <w:jc w:val="right"/>
              <w:rPr>
                <w:sz w:val="16"/>
              </w:rPr>
            </w:pPr>
            <w:r w:rsidRPr="00D07214">
              <w:rPr>
                <w:sz w:val="16"/>
              </w:rPr>
              <w:t>partner</w:t>
            </w:r>
          </w:p>
        </w:tc>
        <w:tc>
          <w:tcPr>
            <w:tcW w:w="0" w:type="auto"/>
            <w:tcBorders>
              <w:bottom w:val="single" w:sz="0" w:space="0" w:color="auto"/>
            </w:tcBorders>
            <w:vAlign w:val="bottom"/>
          </w:tcPr>
          <w:p w14:paraId="7153BE08" w14:textId="77777777" w:rsidR="001A4BDA" w:rsidRPr="00D07214" w:rsidRDefault="008D6F99">
            <w:pPr>
              <w:pStyle w:val="Compact"/>
              <w:jc w:val="right"/>
              <w:rPr>
                <w:sz w:val="16"/>
              </w:rPr>
            </w:pPr>
            <w:proofErr w:type="spellStart"/>
            <w:r w:rsidRPr="00D07214">
              <w:rPr>
                <w:sz w:val="16"/>
              </w:rPr>
              <w:t>hs</w:t>
            </w:r>
            <w:proofErr w:type="spellEnd"/>
          </w:p>
        </w:tc>
        <w:tc>
          <w:tcPr>
            <w:tcW w:w="0" w:type="auto"/>
            <w:tcBorders>
              <w:bottom w:val="single" w:sz="0" w:space="0" w:color="auto"/>
            </w:tcBorders>
            <w:vAlign w:val="bottom"/>
          </w:tcPr>
          <w:p w14:paraId="34AE3EBB" w14:textId="77777777" w:rsidR="001A4BDA" w:rsidRPr="00D07214" w:rsidRDefault="008D6F99">
            <w:pPr>
              <w:pStyle w:val="Compact"/>
              <w:jc w:val="right"/>
              <w:rPr>
                <w:sz w:val="16"/>
              </w:rPr>
            </w:pPr>
            <w:r w:rsidRPr="00D07214">
              <w:rPr>
                <w:sz w:val="16"/>
              </w:rPr>
              <w:t>flow</w:t>
            </w:r>
          </w:p>
        </w:tc>
        <w:tc>
          <w:tcPr>
            <w:tcW w:w="0" w:type="auto"/>
            <w:tcBorders>
              <w:bottom w:val="single" w:sz="0" w:space="0" w:color="auto"/>
            </w:tcBorders>
            <w:vAlign w:val="bottom"/>
          </w:tcPr>
          <w:p w14:paraId="1BA94F4C" w14:textId="77777777" w:rsidR="001A4BDA" w:rsidRPr="00D07214" w:rsidRDefault="00DA6C10">
            <w:pPr>
              <w:pStyle w:val="Compact"/>
              <w:jc w:val="right"/>
              <w:rPr>
                <w:sz w:val="16"/>
              </w:rPr>
            </w:pPr>
            <w:r w:rsidRPr="00D07214">
              <w:rPr>
                <w:sz w:val="16"/>
              </w:rPr>
              <w:t>W</w:t>
            </w:r>
            <w:r w:rsidR="008D6F99" w:rsidRPr="00D07214">
              <w:rPr>
                <w:sz w:val="16"/>
              </w:rPr>
              <w:t>eight</w:t>
            </w:r>
            <w:r>
              <w:rPr>
                <w:sz w:val="16"/>
              </w:rPr>
              <w:t>(kg)</w:t>
            </w:r>
          </w:p>
        </w:tc>
        <w:tc>
          <w:tcPr>
            <w:tcW w:w="0" w:type="auto"/>
            <w:tcBorders>
              <w:bottom w:val="single" w:sz="0" w:space="0" w:color="auto"/>
            </w:tcBorders>
            <w:vAlign w:val="bottom"/>
          </w:tcPr>
          <w:p w14:paraId="4953D566" w14:textId="77777777" w:rsidR="001A4BDA" w:rsidRPr="00D07214" w:rsidRDefault="008D6F99">
            <w:pPr>
              <w:pStyle w:val="Compact"/>
              <w:jc w:val="right"/>
              <w:rPr>
                <w:sz w:val="16"/>
              </w:rPr>
            </w:pPr>
            <w:r w:rsidRPr="00D07214">
              <w:rPr>
                <w:sz w:val="16"/>
              </w:rPr>
              <w:t>Value</w:t>
            </w:r>
            <w:r w:rsidR="00DA6C10">
              <w:rPr>
                <w:sz w:val="16"/>
              </w:rPr>
              <w:t xml:space="preserve"> (US$)</w:t>
            </w:r>
          </w:p>
        </w:tc>
      </w:tr>
      <w:tr w:rsidR="001A4BDA" w:rsidRPr="00D07214" w14:paraId="79AF674C" w14:textId="77777777">
        <w:tc>
          <w:tcPr>
            <w:tcW w:w="0" w:type="auto"/>
          </w:tcPr>
          <w:p w14:paraId="04C2EBA4" w14:textId="77777777" w:rsidR="001A4BDA" w:rsidRPr="00D07214" w:rsidRDefault="008D6F99">
            <w:pPr>
              <w:pStyle w:val="Compact"/>
              <w:jc w:val="right"/>
              <w:rPr>
                <w:sz w:val="16"/>
              </w:rPr>
            </w:pPr>
            <w:r w:rsidRPr="00D07214">
              <w:rPr>
                <w:sz w:val="16"/>
              </w:rPr>
              <w:t>2014</w:t>
            </w:r>
          </w:p>
        </w:tc>
        <w:tc>
          <w:tcPr>
            <w:tcW w:w="0" w:type="auto"/>
          </w:tcPr>
          <w:p w14:paraId="44D6ACA6" w14:textId="77777777" w:rsidR="001A4BDA" w:rsidRPr="00D07214" w:rsidRDefault="008D6F99">
            <w:pPr>
              <w:pStyle w:val="Compact"/>
              <w:jc w:val="right"/>
              <w:rPr>
                <w:sz w:val="16"/>
              </w:rPr>
            </w:pPr>
            <w:r w:rsidRPr="00D07214">
              <w:rPr>
                <w:sz w:val="16"/>
              </w:rPr>
              <w:t>950</w:t>
            </w:r>
          </w:p>
        </w:tc>
        <w:tc>
          <w:tcPr>
            <w:tcW w:w="0" w:type="auto"/>
          </w:tcPr>
          <w:p w14:paraId="7AAA2D60" w14:textId="77777777" w:rsidR="001A4BDA" w:rsidRPr="00D07214" w:rsidRDefault="008D6F99">
            <w:pPr>
              <w:pStyle w:val="Compact"/>
              <w:jc w:val="right"/>
              <w:rPr>
                <w:sz w:val="16"/>
              </w:rPr>
            </w:pPr>
            <w:r w:rsidRPr="00D07214">
              <w:rPr>
                <w:sz w:val="16"/>
              </w:rPr>
              <w:t>932</w:t>
            </w:r>
          </w:p>
        </w:tc>
        <w:tc>
          <w:tcPr>
            <w:tcW w:w="0" w:type="auto"/>
          </w:tcPr>
          <w:p w14:paraId="6D9BAA3E" w14:textId="77777777" w:rsidR="001A4BDA" w:rsidRPr="00D07214" w:rsidRDefault="008D6F99">
            <w:pPr>
              <w:pStyle w:val="Compact"/>
              <w:jc w:val="right"/>
              <w:rPr>
                <w:sz w:val="16"/>
              </w:rPr>
            </w:pPr>
            <w:r w:rsidRPr="00D07214">
              <w:rPr>
                <w:sz w:val="16"/>
              </w:rPr>
              <w:t>100110</w:t>
            </w:r>
          </w:p>
        </w:tc>
        <w:tc>
          <w:tcPr>
            <w:tcW w:w="0" w:type="auto"/>
          </w:tcPr>
          <w:p w14:paraId="07DEFBCC" w14:textId="77777777" w:rsidR="001A4BDA" w:rsidRPr="00D07214" w:rsidRDefault="008D6F99">
            <w:pPr>
              <w:pStyle w:val="Compact"/>
              <w:jc w:val="right"/>
              <w:rPr>
                <w:sz w:val="16"/>
              </w:rPr>
            </w:pPr>
            <w:r w:rsidRPr="00D07214">
              <w:rPr>
                <w:sz w:val="16"/>
              </w:rPr>
              <w:t>1</w:t>
            </w:r>
          </w:p>
        </w:tc>
        <w:tc>
          <w:tcPr>
            <w:tcW w:w="0" w:type="auto"/>
          </w:tcPr>
          <w:p w14:paraId="106E6A8C" w14:textId="77777777" w:rsidR="001A4BDA" w:rsidRPr="00D07214" w:rsidRDefault="008D6F99">
            <w:pPr>
              <w:pStyle w:val="Compact"/>
              <w:jc w:val="right"/>
              <w:rPr>
                <w:sz w:val="16"/>
              </w:rPr>
            </w:pPr>
            <w:r w:rsidRPr="00D07214">
              <w:rPr>
                <w:sz w:val="16"/>
              </w:rPr>
              <w:t>3,350,000</w:t>
            </w:r>
          </w:p>
        </w:tc>
        <w:tc>
          <w:tcPr>
            <w:tcW w:w="0" w:type="auto"/>
          </w:tcPr>
          <w:p w14:paraId="76FA417E" w14:textId="77777777" w:rsidR="001A4BDA" w:rsidRPr="00D07214" w:rsidRDefault="008D6F99">
            <w:pPr>
              <w:pStyle w:val="Compact"/>
              <w:jc w:val="right"/>
              <w:rPr>
                <w:sz w:val="16"/>
              </w:rPr>
            </w:pPr>
            <w:r w:rsidRPr="00D07214">
              <w:rPr>
                <w:sz w:val="16"/>
              </w:rPr>
              <w:t>502,500,000</w:t>
            </w:r>
          </w:p>
        </w:tc>
      </w:tr>
      <w:tr w:rsidR="001A4BDA" w:rsidRPr="00D07214" w14:paraId="3431035B" w14:textId="77777777">
        <w:tc>
          <w:tcPr>
            <w:tcW w:w="0" w:type="auto"/>
          </w:tcPr>
          <w:p w14:paraId="591AB76F" w14:textId="77777777" w:rsidR="001A4BDA" w:rsidRPr="00D07214" w:rsidRDefault="008D6F99">
            <w:pPr>
              <w:pStyle w:val="Compact"/>
              <w:jc w:val="right"/>
              <w:rPr>
                <w:sz w:val="16"/>
              </w:rPr>
            </w:pPr>
            <w:r w:rsidRPr="00D07214">
              <w:rPr>
                <w:sz w:val="16"/>
              </w:rPr>
              <w:t>2014</w:t>
            </w:r>
          </w:p>
        </w:tc>
        <w:tc>
          <w:tcPr>
            <w:tcW w:w="0" w:type="auto"/>
          </w:tcPr>
          <w:p w14:paraId="70FBFBA8" w14:textId="77777777" w:rsidR="001A4BDA" w:rsidRPr="00D07214" w:rsidRDefault="008D6F99">
            <w:pPr>
              <w:pStyle w:val="Compact"/>
              <w:jc w:val="right"/>
              <w:rPr>
                <w:sz w:val="16"/>
              </w:rPr>
            </w:pPr>
            <w:r w:rsidRPr="00D07214">
              <w:rPr>
                <w:sz w:val="16"/>
              </w:rPr>
              <w:t>950</w:t>
            </w:r>
          </w:p>
        </w:tc>
        <w:tc>
          <w:tcPr>
            <w:tcW w:w="0" w:type="auto"/>
          </w:tcPr>
          <w:p w14:paraId="0DF2502C" w14:textId="77777777" w:rsidR="001A4BDA" w:rsidRPr="00D07214" w:rsidRDefault="008D6F99">
            <w:pPr>
              <w:pStyle w:val="Compact"/>
              <w:jc w:val="right"/>
              <w:rPr>
                <w:sz w:val="16"/>
              </w:rPr>
            </w:pPr>
            <w:r w:rsidRPr="00D07214">
              <w:rPr>
                <w:sz w:val="16"/>
              </w:rPr>
              <w:t>899</w:t>
            </w:r>
          </w:p>
        </w:tc>
        <w:tc>
          <w:tcPr>
            <w:tcW w:w="0" w:type="auto"/>
          </w:tcPr>
          <w:p w14:paraId="23FA7071" w14:textId="77777777" w:rsidR="001A4BDA" w:rsidRPr="00D07214" w:rsidRDefault="008D6F99">
            <w:pPr>
              <w:pStyle w:val="Compact"/>
              <w:jc w:val="right"/>
              <w:rPr>
                <w:sz w:val="16"/>
              </w:rPr>
            </w:pPr>
            <w:r w:rsidRPr="00D07214">
              <w:rPr>
                <w:sz w:val="16"/>
              </w:rPr>
              <w:t>100110</w:t>
            </w:r>
          </w:p>
        </w:tc>
        <w:tc>
          <w:tcPr>
            <w:tcW w:w="0" w:type="auto"/>
          </w:tcPr>
          <w:p w14:paraId="59B86B54" w14:textId="77777777" w:rsidR="001A4BDA" w:rsidRPr="00D07214" w:rsidRDefault="008D6F99">
            <w:pPr>
              <w:pStyle w:val="Compact"/>
              <w:jc w:val="right"/>
              <w:rPr>
                <w:sz w:val="16"/>
              </w:rPr>
            </w:pPr>
            <w:r w:rsidRPr="00D07214">
              <w:rPr>
                <w:sz w:val="16"/>
              </w:rPr>
              <w:t>1</w:t>
            </w:r>
          </w:p>
        </w:tc>
        <w:tc>
          <w:tcPr>
            <w:tcW w:w="0" w:type="auto"/>
          </w:tcPr>
          <w:p w14:paraId="12FA4BE9" w14:textId="77777777" w:rsidR="001A4BDA" w:rsidRPr="00D07214" w:rsidRDefault="008D6F99">
            <w:pPr>
              <w:pStyle w:val="Compact"/>
              <w:jc w:val="right"/>
              <w:rPr>
                <w:sz w:val="16"/>
              </w:rPr>
            </w:pPr>
            <w:r w:rsidRPr="00D07214">
              <w:rPr>
                <w:sz w:val="16"/>
              </w:rPr>
              <w:t>1,200,000</w:t>
            </w:r>
          </w:p>
        </w:tc>
        <w:tc>
          <w:tcPr>
            <w:tcW w:w="0" w:type="auto"/>
          </w:tcPr>
          <w:p w14:paraId="273EEDAE" w14:textId="77777777" w:rsidR="001A4BDA" w:rsidRPr="00D07214" w:rsidRDefault="008D6F99">
            <w:pPr>
              <w:pStyle w:val="Compact"/>
              <w:jc w:val="right"/>
              <w:rPr>
                <w:sz w:val="16"/>
              </w:rPr>
            </w:pPr>
            <w:r w:rsidRPr="00D07214">
              <w:rPr>
                <w:sz w:val="16"/>
              </w:rPr>
              <w:t>264,000,000</w:t>
            </w:r>
          </w:p>
        </w:tc>
      </w:tr>
      <w:tr w:rsidR="001A4BDA" w:rsidRPr="00D07214" w14:paraId="5E6F39E0" w14:textId="77777777">
        <w:tc>
          <w:tcPr>
            <w:tcW w:w="0" w:type="auto"/>
          </w:tcPr>
          <w:p w14:paraId="575A770D" w14:textId="77777777" w:rsidR="001A4BDA" w:rsidRPr="00D07214" w:rsidRDefault="008D6F99">
            <w:pPr>
              <w:pStyle w:val="Compact"/>
              <w:jc w:val="right"/>
              <w:rPr>
                <w:sz w:val="16"/>
              </w:rPr>
            </w:pPr>
            <w:r w:rsidRPr="00D07214">
              <w:rPr>
                <w:sz w:val="16"/>
              </w:rPr>
              <w:t>2014</w:t>
            </w:r>
          </w:p>
        </w:tc>
        <w:tc>
          <w:tcPr>
            <w:tcW w:w="0" w:type="auto"/>
          </w:tcPr>
          <w:p w14:paraId="44960204" w14:textId="77777777" w:rsidR="001A4BDA" w:rsidRPr="00D07214" w:rsidRDefault="008D6F99">
            <w:pPr>
              <w:pStyle w:val="Compact"/>
              <w:jc w:val="right"/>
              <w:rPr>
                <w:sz w:val="16"/>
              </w:rPr>
            </w:pPr>
            <w:r w:rsidRPr="00D07214">
              <w:rPr>
                <w:sz w:val="16"/>
              </w:rPr>
              <w:t>950</w:t>
            </w:r>
          </w:p>
        </w:tc>
        <w:tc>
          <w:tcPr>
            <w:tcW w:w="0" w:type="auto"/>
          </w:tcPr>
          <w:p w14:paraId="49D83A8E" w14:textId="77777777" w:rsidR="001A4BDA" w:rsidRPr="00D07214" w:rsidRDefault="008D6F99">
            <w:pPr>
              <w:pStyle w:val="Compact"/>
              <w:jc w:val="right"/>
              <w:rPr>
                <w:sz w:val="16"/>
              </w:rPr>
            </w:pPr>
            <w:r w:rsidRPr="00D07214">
              <w:rPr>
                <w:sz w:val="16"/>
              </w:rPr>
              <w:t>961</w:t>
            </w:r>
          </w:p>
        </w:tc>
        <w:tc>
          <w:tcPr>
            <w:tcW w:w="0" w:type="auto"/>
          </w:tcPr>
          <w:p w14:paraId="074B3108" w14:textId="77777777" w:rsidR="001A4BDA" w:rsidRPr="00D07214" w:rsidRDefault="008D6F99">
            <w:pPr>
              <w:pStyle w:val="Compact"/>
              <w:jc w:val="right"/>
              <w:rPr>
                <w:sz w:val="16"/>
              </w:rPr>
            </w:pPr>
            <w:r w:rsidRPr="00D07214">
              <w:rPr>
                <w:sz w:val="16"/>
              </w:rPr>
              <w:t>100190</w:t>
            </w:r>
          </w:p>
        </w:tc>
        <w:tc>
          <w:tcPr>
            <w:tcW w:w="0" w:type="auto"/>
          </w:tcPr>
          <w:p w14:paraId="6AA4B268" w14:textId="77777777" w:rsidR="001A4BDA" w:rsidRPr="00D07214" w:rsidRDefault="008D6F99">
            <w:pPr>
              <w:pStyle w:val="Compact"/>
              <w:jc w:val="right"/>
              <w:rPr>
                <w:sz w:val="16"/>
              </w:rPr>
            </w:pPr>
            <w:r w:rsidRPr="00D07214">
              <w:rPr>
                <w:sz w:val="16"/>
              </w:rPr>
              <w:t>2</w:t>
            </w:r>
          </w:p>
        </w:tc>
        <w:tc>
          <w:tcPr>
            <w:tcW w:w="0" w:type="auto"/>
          </w:tcPr>
          <w:p w14:paraId="4B5D29F4" w14:textId="77777777" w:rsidR="001A4BDA" w:rsidRPr="00D07214" w:rsidRDefault="008D6F99">
            <w:pPr>
              <w:pStyle w:val="Compact"/>
              <w:jc w:val="right"/>
              <w:rPr>
                <w:sz w:val="16"/>
              </w:rPr>
            </w:pPr>
            <w:r w:rsidRPr="00D07214">
              <w:rPr>
                <w:sz w:val="16"/>
              </w:rPr>
              <w:t>870,000</w:t>
            </w:r>
          </w:p>
        </w:tc>
        <w:tc>
          <w:tcPr>
            <w:tcW w:w="0" w:type="auto"/>
          </w:tcPr>
          <w:p w14:paraId="501F5E3D" w14:textId="77777777" w:rsidR="001A4BDA" w:rsidRPr="00D07214" w:rsidRDefault="008D6F99">
            <w:pPr>
              <w:pStyle w:val="Compact"/>
              <w:jc w:val="right"/>
              <w:rPr>
                <w:sz w:val="16"/>
              </w:rPr>
            </w:pPr>
            <w:r w:rsidRPr="00D07214">
              <w:rPr>
                <w:sz w:val="16"/>
              </w:rPr>
              <w:t>113,100,000</w:t>
            </w:r>
          </w:p>
        </w:tc>
      </w:tr>
    </w:tbl>
    <w:p w14:paraId="6C0C3FE8" w14:textId="77777777" w:rsidR="001A4BDA" w:rsidRDefault="008D6F99">
      <w:proofErr w:type="gramStart"/>
      <w:r>
        <w:t>So</w:t>
      </w:r>
      <w:proofErr w:type="gramEnd"/>
      <w:r>
        <w:t xml:space="preserve">, in the table above the country codes refer to a specific reporter and three different partners. The HS codes are a standard 6-digit, in this case indicating wheat (for more information on the HS classification please see the footnote/link in the trade section). The flows (1) and (2) indicate imports and exports, respectively. The quantity weights are in kilograms and the values are, in this case, in US Dollars. </w:t>
      </w:r>
      <w:proofErr w:type="gramStart"/>
      <w:r>
        <w:t>So</w:t>
      </w:r>
      <w:proofErr w:type="gramEnd"/>
      <w:r>
        <w:t xml:space="preserve">, the totals for wheat imports would be obtained by summing up all the import flows, and likewise for the total exports (a typical trade dataset would have many more flows than the simple example above). For the compilation of </w:t>
      </w:r>
      <w:proofErr w:type="gramStart"/>
      <w:r>
        <w:t>FBS</w:t>
      </w:r>
      <w:proofErr w:type="gramEnd"/>
      <w:r>
        <w:t xml:space="preserve"> we are only interested in the quantities, and not in the monetary values. </w:t>
      </w:r>
      <w:proofErr w:type="gramStart"/>
      <w:r>
        <w:t>So</w:t>
      </w:r>
      <w:proofErr w:type="gramEnd"/>
      <w:r>
        <w:t>,</w:t>
      </w:r>
      <w:r w:rsidR="003213F8">
        <w:t xml:space="preserve"> we now insert the total import and export</w:t>
      </w:r>
      <w:r>
        <w:t xml:space="preserve"> </w:t>
      </w:r>
      <w:r w:rsidR="003213F8">
        <w:t xml:space="preserve">quantities </w:t>
      </w:r>
      <w:r>
        <w:t>for wheat, as well as the other commodities, into the SUA table.</w:t>
      </w:r>
    </w:p>
    <w:tbl>
      <w:tblPr>
        <w:tblW w:w="5000" w:type="pct"/>
        <w:tblLook w:val="04A0" w:firstRow="1" w:lastRow="0" w:firstColumn="1" w:lastColumn="0" w:noHBand="0" w:noVBand="1"/>
      </w:tblPr>
      <w:tblGrid>
        <w:gridCol w:w="858"/>
        <w:gridCol w:w="978"/>
        <w:gridCol w:w="942"/>
        <w:gridCol w:w="1035"/>
        <w:gridCol w:w="1077"/>
        <w:gridCol w:w="555"/>
        <w:gridCol w:w="945"/>
        <w:gridCol w:w="541"/>
        <w:gridCol w:w="536"/>
        <w:gridCol w:w="710"/>
        <w:gridCol w:w="879"/>
        <w:gridCol w:w="520"/>
      </w:tblGrid>
      <w:tr w:rsidR="001A4BDA" w:rsidRPr="00D07214" w14:paraId="0534857E" w14:textId="77777777" w:rsidTr="00D07214">
        <w:tc>
          <w:tcPr>
            <w:tcW w:w="618" w:type="pct"/>
            <w:tcBorders>
              <w:bottom w:val="single" w:sz="0" w:space="0" w:color="auto"/>
            </w:tcBorders>
            <w:vAlign w:val="bottom"/>
          </w:tcPr>
          <w:p w14:paraId="2CFC98F3"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71846AE1"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00053A52"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639B0393"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4CE5098D"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09AC4430"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30C0905F"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666F696C"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5B2C3710"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4A49510E"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79B763AB"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0B77924F" w14:textId="77777777" w:rsidR="001A4BDA" w:rsidRPr="00D07214" w:rsidRDefault="008D6F99">
            <w:pPr>
              <w:pStyle w:val="Compact"/>
              <w:jc w:val="right"/>
              <w:rPr>
                <w:sz w:val="16"/>
              </w:rPr>
            </w:pPr>
            <w:r w:rsidRPr="00D07214">
              <w:rPr>
                <w:sz w:val="16"/>
              </w:rPr>
              <w:t>Loss</w:t>
            </w:r>
          </w:p>
        </w:tc>
      </w:tr>
      <w:tr w:rsidR="001A4BDA" w:rsidRPr="00D07214" w14:paraId="06194FD0" w14:textId="77777777" w:rsidTr="00D07214">
        <w:tc>
          <w:tcPr>
            <w:tcW w:w="618" w:type="pct"/>
          </w:tcPr>
          <w:p w14:paraId="4AF1ED5E" w14:textId="77777777" w:rsidR="001A4BDA" w:rsidRPr="00D07214" w:rsidRDefault="008D6F99">
            <w:pPr>
              <w:pStyle w:val="Compact"/>
              <w:jc w:val="right"/>
              <w:rPr>
                <w:sz w:val="16"/>
              </w:rPr>
            </w:pPr>
            <w:r w:rsidRPr="00D07214">
              <w:rPr>
                <w:sz w:val="16"/>
              </w:rPr>
              <w:t>Wheat</w:t>
            </w:r>
          </w:p>
        </w:tc>
        <w:tc>
          <w:tcPr>
            <w:tcW w:w="0" w:type="auto"/>
          </w:tcPr>
          <w:p w14:paraId="3E2C0AA3" w14:textId="77777777" w:rsidR="001A4BDA" w:rsidRPr="00D07214" w:rsidRDefault="008D6F99">
            <w:pPr>
              <w:pStyle w:val="Compact"/>
              <w:jc w:val="right"/>
              <w:rPr>
                <w:sz w:val="16"/>
              </w:rPr>
            </w:pPr>
            <w:r w:rsidRPr="00D07214">
              <w:rPr>
                <w:sz w:val="16"/>
              </w:rPr>
              <w:t>54,420,000</w:t>
            </w:r>
          </w:p>
        </w:tc>
        <w:tc>
          <w:tcPr>
            <w:tcW w:w="0" w:type="auto"/>
          </w:tcPr>
          <w:p w14:paraId="3AA0E0BD" w14:textId="77777777" w:rsidR="001A4BDA" w:rsidRPr="00D07214" w:rsidRDefault="008D6F99">
            <w:pPr>
              <w:pStyle w:val="Compact"/>
              <w:jc w:val="right"/>
              <w:rPr>
                <w:sz w:val="16"/>
              </w:rPr>
            </w:pPr>
            <w:r w:rsidRPr="00D07214">
              <w:rPr>
                <w:b/>
                <w:sz w:val="16"/>
              </w:rPr>
              <w:t>1,999,100</w:t>
            </w:r>
          </w:p>
        </w:tc>
        <w:tc>
          <w:tcPr>
            <w:tcW w:w="0" w:type="auto"/>
          </w:tcPr>
          <w:p w14:paraId="48DA7E1D" w14:textId="77777777" w:rsidR="001A4BDA" w:rsidRPr="00D07214" w:rsidRDefault="008D6F99">
            <w:pPr>
              <w:pStyle w:val="Compact"/>
              <w:jc w:val="right"/>
              <w:rPr>
                <w:sz w:val="16"/>
              </w:rPr>
            </w:pPr>
            <w:r w:rsidRPr="00D07214">
              <w:rPr>
                <w:b/>
                <w:sz w:val="16"/>
              </w:rPr>
              <w:t>32,790,000</w:t>
            </w:r>
          </w:p>
        </w:tc>
        <w:tc>
          <w:tcPr>
            <w:tcW w:w="0" w:type="auto"/>
          </w:tcPr>
          <w:p w14:paraId="0124F502" w14:textId="77777777" w:rsidR="001A4BDA" w:rsidRPr="00D07214" w:rsidRDefault="008D6F99">
            <w:pPr>
              <w:pStyle w:val="Compact"/>
              <w:jc w:val="right"/>
              <w:rPr>
                <w:sz w:val="16"/>
              </w:rPr>
            </w:pPr>
            <w:r w:rsidRPr="00D07214">
              <w:rPr>
                <w:sz w:val="16"/>
              </w:rPr>
              <w:t>-</w:t>
            </w:r>
          </w:p>
        </w:tc>
        <w:tc>
          <w:tcPr>
            <w:tcW w:w="0" w:type="auto"/>
          </w:tcPr>
          <w:p w14:paraId="01D7F25F" w14:textId="77777777" w:rsidR="001A4BDA" w:rsidRPr="00D07214" w:rsidRDefault="008D6F99">
            <w:pPr>
              <w:pStyle w:val="Compact"/>
              <w:jc w:val="right"/>
              <w:rPr>
                <w:sz w:val="16"/>
              </w:rPr>
            </w:pPr>
            <w:r w:rsidRPr="00D07214">
              <w:rPr>
                <w:sz w:val="16"/>
              </w:rPr>
              <w:t>-</w:t>
            </w:r>
          </w:p>
        </w:tc>
        <w:tc>
          <w:tcPr>
            <w:tcW w:w="0" w:type="auto"/>
          </w:tcPr>
          <w:p w14:paraId="5479D32B" w14:textId="77777777" w:rsidR="001A4BDA" w:rsidRPr="00D07214" w:rsidRDefault="008D6F99">
            <w:pPr>
              <w:pStyle w:val="Compact"/>
              <w:jc w:val="right"/>
              <w:rPr>
                <w:sz w:val="16"/>
              </w:rPr>
            </w:pPr>
            <w:r w:rsidRPr="00D07214">
              <w:rPr>
                <w:sz w:val="16"/>
              </w:rPr>
              <w:t>-</w:t>
            </w:r>
          </w:p>
        </w:tc>
        <w:tc>
          <w:tcPr>
            <w:tcW w:w="0" w:type="auto"/>
          </w:tcPr>
          <w:p w14:paraId="60A707D9" w14:textId="77777777" w:rsidR="001A4BDA" w:rsidRPr="00D07214" w:rsidRDefault="008D6F99">
            <w:pPr>
              <w:pStyle w:val="Compact"/>
              <w:jc w:val="right"/>
              <w:rPr>
                <w:sz w:val="16"/>
              </w:rPr>
            </w:pPr>
            <w:r w:rsidRPr="00D07214">
              <w:rPr>
                <w:sz w:val="16"/>
              </w:rPr>
              <w:t>-</w:t>
            </w:r>
          </w:p>
        </w:tc>
        <w:tc>
          <w:tcPr>
            <w:tcW w:w="0" w:type="auto"/>
          </w:tcPr>
          <w:p w14:paraId="02E4FEA8" w14:textId="77777777" w:rsidR="001A4BDA" w:rsidRPr="00D07214" w:rsidRDefault="008D6F99">
            <w:pPr>
              <w:pStyle w:val="Compact"/>
              <w:jc w:val="right"/>
              <w:rPr>
                <w:sz w:val="16"/>
              </w:rPr>
            </w:pPr>
            <w:r w:rsidRPr="00D07214">
              <w:rPr>
                <w:sz w:val="16"/>
              </w:rPr>
              <w:t>-</w:t>
            </w:r>
          </w:p>
        </w:tc>
        <w:tc>
          <w:tcPr>
            <w:tcW w:w="0" w:type="auto"/>
          </w:tcPr>
          <w:p w14:paraId="260A18F2" w14:textId="77777777" w:rsidR="001A4BDA" w:rsidRPr="00D07214" w:rsidRDefault="008D6F99">
            <w:pPr>
              <w:pStyle w:val="Compact"/>
              <w:jc w:val="right"/>
              <w:rPr>
                <w:sz w:val="16"/>
              </w:rPr>
            </w:pPr>
            <w:r w:rsidRPr="00D07214">
              <w:rPr>
                <w:sz w:val="16"/>
              </w:rPr>
              <w:t>-</w:t>
            </w:r>
          </w:p>
        </w:tc>
        <w:tc>
          <w:tcPr>
            <w:tcW w:w="0" w:type="auto"/>
          </w:tcPr>
          <w:p w14:paraId="6C6BD24E" w14:textId="77777777" w:rsidR="001A4BDA" w:rsidRPr="00D07214" w:rsidRDefault="008D6F99">
            <w:pPr>
              <w:pStyle w:val="Compact"/>
              <w:jc w:val="right"/>
              <w:rPr>
                <w:sz w:val="16"/>
              </w:rPr>
            </w:pPr>
            <w:r w:rsidRPr="00D07214">
              <w:rPr>
                <w:sz w:val="16"/>
              </w:rPr>
              <w:t>-</w:t>
            </w:r>
          </w:p>
        </w:tc>
        <w:tc>
          <w:tcPr>
            <w:tcW w:w="0" w:type="auto"/>
          </w:tcPr>
          <w:p w14:paraId="7F6FFBBC" w14:textId="77777777" w:rsidR="001A4BDA" w:rsidRPr="00D07214" w:rsidRDefault="008D6F99">
            <w:pPr>
              <w:pStyle w:val="Compact"/>
              <w:jc w:val="right"/>
              <w:rPr>
                <w:sz w:val="16"/>
              </w:rPr>
            </w:pPr>
            <w:r w:rsidRPr="00D07214">
              <w:rPr>
                <w:sz w:val="16"/>
              </w:rPr>
              <w:t>-</w:t>
            </w:r>
          </w:p>
        </w:tc>
      </w:tr>
      <w:tr w:rsidR="001A4BDA" w:rsidRPr="00D07214" w14:paraId="7B9CFB47" w14:textId="77777777" w:rsidTr="00D07214">
        <w:tc>
          <w:tcPr>
            <w:tcW w:w="618" w:type="pct"/>
          </w:tcPr>
          <w:p w14:paraId="1417A36D" w14:textId="77777777" w:rsidR="001A4BDA" w:rsidRPr="00D07214" w:rsidRDefault="008D6F99">
            <w:pPr>
              <w:pStyle w:val="Compact"/>
              <w:jc w:val="right"/>
              <w:rPr>
                <w:sz w:val="16"/>
              </w:rPr>
            </w:pPr>
            <w:r w:rsidRPr="00D07214">
              <w:rPr>
                <w:sz w:val="16"/>
              </w:rPr>
              <w:t>Wheat flour</w:t>
            </w:r>
          </w:p>
        </w:tc>
        <w:tc>
          <w:tcPr>
            <w:tcW w:w="0" w:type="auto"/>
          </w:tcPr>
          <w:p w14:paraId="69E53D4C" w14:textId="77777777" w:rsidR="001A4BDA" w:rsidRPr="00D07214" w:rsidRDefault="008D6F99">
            <w:pPr>
              <w:pStyle w:val="Compact"/>
              <w:jc w:val="right"/>
              <w:rPr>
                <w:sz w:val="16"/>
              </w:rPr>
            </w:pPr>
            <w:r w:rsidRPr="00D07214">
              <w:rPr>
                <w:sz w:val="16"/>
              </w:rPr>
              <w:t>18,650,000</w:t>
            </w:r>
          </w:p>
        </w:tc>
        <w:tc>
          <w:tcPr>
            <w:tcW w:w="0" w:type="auto"/>
          </w:tcPr>
          <w:p w14:paraId="1A6D8F5D" w14:textId="77777777" w:rsidR="001A4BDA" w:rsidRPr="00D07214" w:rsidRDefault="008D6F99">
            <w:pPr>
              <w:pStyle w:val="Compact"/>
              <w:jc w:val="right"/>
              <w:rPr>
                <w:sz w:val="16"/>
              </w:rPr>
            </w:pPr>
            <w:r w:rsidRPr="00D07214">
              <w:rPr>
                <w:b/>
                <w:sz w:val="16"/>
              </w:rPr>
              <w:t>341,500</w:t>
            </w:r>
          </w:p>
        </w:tc>
        <w:tc>
          <w:tcPr>
            <w:tcW w:w="0" w:type="auto"/>
          </w:tcPr>
          <w:p w14:paraId="782194D6" w14:textId="77777777" w:rsidR="001A4BDA" w:rsidRPr="00D07214" w:rsidRDefault="008D6F99">
            <w:pPr>
              <w:pStyle w:val="Compact"/>
              <w:jc w:val="right"/>
              <w:rPr>
                <w:sz w:val="16"/>
              </w:rPr>
            </w:pPr>
            <w:r w:rsidRPr="00D07214">
              <w:rPr>
                <w:b/>
                <w:sz w:val="16"/>
              </w:rPr>
              <w:t>572,800</w:t>
            </w:r>
          </w:p>
        </w:tc>
        <w:tc>
          <w:tcPr>
            <w:tcW w:w="0" w:type="auto"/>
          </w:tcPr>
          <w:p w14:paraId="3B57BC78" w14:textId="77777777" w:rsidR="001A4BDA" w:rsidRPr="00D07214" w:rsidRDefault="008D6F99">
            <w:pPr>
              <w:pStyle w:val="Compact"/>
              <w:jc w:val="right"/>
              <w:rPr>
                <w:sz w:val="16"/>
              </w:rPr>
            </w:pPr>
            <w:r w:rsidRPr="00D07214">
              <w:rPr>
                <w:sz w:val="16"/>
              </w:rPr>
              <w:t>-</w:t>
            </w:r>
          </w:p>
        </w:tc>
        <w:tc>
          <w:tcPr>
            <w:tcW w:w="0" w:type="auto"/>
          </w:tcPr>
          <w:p w14:paraId="2FE622A2" w14:textId="77777777" w:rsidR="001A4BDA" w:rsidRPr="00D07214" w:rsidRDefault="008D6F99">
            <w:pPr>
              <w:pStyle w:val="Compact"/>
              <w:jc w:val="right"/>
              <w:rPr>
                <w:sz w:val="16"/>
              </w:rPr>
            </w:pPr>
            <w:r w:rsidRPr="00D07214">
              <w:rPr>
                <w:sz w:val="16"/>
              </w:rPr>
              <w:t>-</w:t>
            </w:r>
          </w:p>
        </w:tc>
        <w:tc>
          <w:tcPr>
            <w:tcW w:w="0" w:type="auto"/>
          </w:tcPr>
          <w:p w14:paraId="2ACB6EEE" w14:textId="77777777" w:rsidR="001A4BDA" w:rsidRPr="00D07214" w:rsidRDefault="008D6F99">
            <w:pPr>
              <w:pStyle w:val="Compact"/>
              <w:jc w:val="right"/>
              <w:rPr>
                <w:sz w:val="16"/>
              </w:rPr>
            </w:pPr>
            <w:r w:rsidRPr="00D07214">
              <w:rPr>
                <w:sz w:val="16"/>
              </w:rPr>
              <w:t>-</w:t>
            </w:r>
          </w:p>
        </w:tc>
        <w:tc>
          <w:tcPr>
            <w:tcW w:w="0" w:type="auto"/>
          </w:tcPr>
          <w:p w14:paraId="596B5E47" w14:textId="77777777" w:rsidR="001A4BDA" w:rsidRPr="00D07214" w:rsidRDefault="008D6F99">
            <w:pPr>
              <w:pStyle w:val="Compact"/>
              <w:jc w:val="right"/>
              <w:rPr>
                <w:sz w:val="16"/>
              </w:rPr>
            </w:pPr>
            <w:r w:rsidRPr="00D07214">
              <w:rPr>
                <w:sz w:val="16"/>
              </w:rPr>
              <w:t>-</w:t>
            </w:r>
          </w:p>
        </w:tc>
        <w:tc>
          <w:tcPr>
            <w:tcW w:w="0" w:type="auto"/>
          </w:tcPr>
          <w:p w14:paraId="070C9E04" w14:textId="77777777" w:rsidR="001A4BDA" w:rsidRPr="00D07214" w:rsidRDefault="008D6F99">
            <w:pPr>
              <w:pStyle w:val="Compact"/>
              <w:jc w:val="right"/>
              <w:rPr>
                <w:sz w:val="16"/>
              </w:rPr>
            </w:pPr>
            <w:r w:rsidRPr="00D07214">
              <w:rPr>
                <w:sz w:val="16"/>
              </w:rPr>
              <w:t>-</w:t>
            </w:r>
          </w:p>
        </w:tc>
        <w:tc>
          <w:tcPr>
            <w:tcW w:w="0" w:type="auto"/>
          </w:tcPr>
          <w:p w14:paraId="0A16B93A" w14:textId="77777777" w:rsidR="001A4BDA" w:rsidRPr="00D07214" w:rsidRDefault="008D6F99">
            <w:pPr>
              <w:pStyle w:val="Compact"/>
              <w:jc w:val="right"/>
              <w:rPr>
                <w:sz w:val="16"/>
              </w:rPr>
            </w:pPr>
            <w:r w:rsidRPr="00D07214">
              <w:rPr>
                <w:sz w:val="16"/>
              </w:rPr>
              <w:t>-</w:t>
            </w:r>
          </w:p>
        </w:tc>
        <w:tc>
          <w:tcPr>
            <w:tcW w:w="0" w:type="auto"/>
          </w:tcPr>
          <w:p w14:paraId="24CC9B45" w14:textId="77777777" w:rsidR="001A4BDA" w:rsidRPr="00D07214" w:rsidRDefault="008D6F99">
            <w:pPr>
              <w:pStyle w:val="Compact"/>
              <w:jc w:val="right"/>
              <w:rPr>
                <w:sz w:val="16"/>
              </w:rPr>
            </w:pPr>
            <w:r w:rsidRPr="00D07214">
              <w:rPr>
                <w:sz w:val="16"/>
              </w:rPr>
              <w:t>-</w:t>
            </w:r>
          </w:p>
        </w:tc>
        <w:tc>
          <w:tcPr>
            <w:tcW w:w="0" w:type="auto"/>
          </w:tcPr>
          <w:p w14:paraId="586D7E8E" w14:textId="77777777" w:rsidR="001A4BDA" w:rsidRPr="00D07214" w:rsidRDefault="008D6F99">
            <w:pPr>
              <w:pStyle w:val="Compact"/>
              <w:jc w:val="right"/>
              <w:rPr>
                <w:sz w:val="16"/>
              </w:rPr>
            </w:pPr>
            <w:r w:rsidRPr="00D07214">
              <w:rPr>
                <w:sz w:val="16"/>
              </w:rPr>
              <w:t>-</w:t>
            </w:r>
          </w:p>
        </w:tc>
      </w:tr>
      <w:tr w:rsidR="001A4BDA" w:rsidRPr="00D07214" w14:paraId="06A3FA2C" w14:textId="77777777" w:rsidTr="00D07214">
        <w:tc>
          <w:tcPr>
            <w:tcW w:w="618" w:type="pct"/>
          </w:tcPr>
          <w:p w14:paraId="5060CFFF" w14:textId="77777777" w:rsidR="001A4BDA" w:rsidRPr="00D07214" w:rsidRDefault="008D6F99">
            <w:pPr>
              <w:pStyle w:val="Compact"/>
              <w:jc w:val="right"/>
              <w:rPr>
                <w:sz w:val="16"/>
              </w:rPr>
            </w:pPr>
            <w:r w:rsidRPr="00D07214">
              <w:rPr>
                <w:sz w:val="16"/>
              </w:rPr>
              <w:t>Bulgur</w:t>
            </w:r>
          </w:p>
        </w:tc>
        <w:tc>
          <w:tcPr>
            <w:tcW w:w="0" w:type="auto"/>
          </w:tcPr>
          <w:p w14:paraId="2D18578F" w14:textId="77777777" w:rsidR="001A4BDA" w:rsidRPr="00D07214" w:rsidRDefault="008D6F99">
            <w:pPr>
              <w:pStyle w:val="Compact"/>
              <w:jc w:val="right"/>
              <w:rPr>
                <w:sz w:val="16"/>
              </w:rPr>
            </w:pPr>
            <w:r w:rsidRPr="00D07214">
              <w:rPr>
                <w:sz w:val="16"/>
              </w:rPr>
              <w:t>-</w:t>
            </w:r>
          </w:p>
        </w:tc>
        <w:tc>
          <w:tcPr>
            <w:tcW w:w="0" w:type="auto"/>
          </w:tcPr>
          <w:p w14:paraId="19E3CE56" w14:textId="77777777" w:rsidR="001A4BDA" w:rsidRPr="00D07214" w:rsidRDefault="008D6F99">
            <w:pPr>
              <w:pStyle w:val="Compact"/>
              <w:jc w:val="right"/>
              <w:rPr>
                <w:sz w:val="16"/>
              </w:rPr>
            </w:pPr>
            <w:r w:rsidRPr="00D07214">
              <w:rPr>
                <w:b/>
                <w:sz w:val="16"/>
              </w:rPr>
              <w:t>-</w:t>
            </w:r>
          </w:p>
        </w:tc>
        <w:tc>
          <w:tcPr>
            <w:tcW w:w="0" w:type="auto"/>
          </w:tcPr>
          <w:p w14:paraId="536F745C" w14:textId="77777777" w:rsidR="001A4BDA" w:rsidRPr="00D07214" w:rsidRDefault="008D6F99">
            <w:pPr>
              <w:pStyle w:val="Compact"/>
              <w:jc w:val="right"/>
              <w:rPr>
                <w:sz w:val="16"/>
              </w:rPr>
            </w:pPr>
            <w:r w:rsidRPr="00D07214">
              <w:rPr>
                <w:b/>
                <w:sz w:val="16"/>
              </w:rPr>
              <w:t>-</w:t>
            </w:r>
          </w:p>
        </w:tc>
        <w:tc>
          <w:tcPr>
            <w:tcW w:w="0" w:type="auto"/>
          </w:tcPr>
          <w:p w14:paraId="75CFD352" w14:textId="77777777" w:rsidR="001A4BDA" w:rsidRPr="00D07214" w:rsidRDefault="008D6F99">
            <w:pPr>
              <w:pStyle w:val="Compact"/>
              <w:jc w:val="right"/>
              <w:rPr>
                <w:sz w:val="16"/>
              </w:rPr>
            </w:pPr>
            <w:r w:rsidRPr="00D07214">
              <w:rPr>
                <w:sz w:val="16"/>
              </w:rPr>
              <w:t>-</w:t>
            </w:r>
          </w:p>
        </w:tc>
        <w:tc>
          <w:tcPr>
            <w:tcW w:w="0" w:type="auto"/>
          </w:tcPr>
          <w:p w14:paraId="40EAF231" w14:textId="77777777" w:rsidR="001A4BDA" w:rsidRPr="00D07214" w:rsidRDefault="008D6F99">
            <w:pPr>
              <w:pStyle w:val="Compact"/>
              <w:jc w:val="right"/>
              <w:rPr>
                <w:sz w:val="16"/>
              </w:rPr>
            </w:pPr>
            <w:r w:rsidRPr="00D07214">
              <w:rPr>
                <w:sz w:val="16"/>
              </w:rPr>
              <w:t>-</w:t>
            </w:r>
          </w:p>
        </w:tc>
        <w:tc>
          <w:tcPr>
            <w:tcW w:w="0" w:type="auto"/>
          </w:tcPr>
          <w:p w14:paraId="105A0FF4" w14:textId="77777777" w:rsidR="001A4BDA" w:rsidRPr="00D07214" w:rsidRDefault="008D6F99">
            <w:pPr>
              <w:pStyle w:val="Compact"/>
              <w:jc w:val="right"/>
              <w:rPr>
                <w:sz w:val="16"/>
              </w:rPr>
            </w:pPr>
            <w:r w:rsidRPr="00D07214">
              <w:rPr>
                <w:sz w:val="16"/>
              </w:rPr>
              <w:t>-</w:t>
            </w:r>
          </w:p>
        </w:tc>
        <w:tc>
          <w:tcPr>
            <w:tcW w:w="0" w:type="auto"/>
          </w:tcPr>
          <w:p w14:paraId="6A22C86C" w14:textId="77777777" w:rsidR="001A4BDA" w:rsidRPr="00D07214" w:rsidRDefault="008D6F99">
            <w:pPr>
              <w:pStyle w:val="Compact"/>
              <w:jc w:val="right"/>
              <w:rPr>
                <w:sz w:val="16"/>
              </w:rPr>
            </w:pPr>
            <w:r w:rsidRPr="00D07214">
              <w:rPr>
                <w:sz w:val="16"/>
              </w:rPr>
              <w:t>-</w:t>
            </w:r>
          </w:p>
        </w:tc>
        <w:tc>
          <w:tcPr>
            <w:tcW w:w="0" w:type="auto"/>
          </w:tcPr>
          <w:p w14:paraId="536FCDB2" w14:textId="77777777" w:rsidR="001A4BDA" w:rsidRPr="00D07214" w:rsidRDefault="008D6F99">
            <w:pPr>
              <w:pStyle w:val="Compact"/>
              <w:jc w:val="right"/>
              <w:rPr>
                <w:sz w:val="16"/>
              </w:rPr>
            </w:pPr>
            <w:r w:rsidRPr="00D07214">
              <w:rPr>
                <w:sz w:val="16"/>
              </w:rPr>
              <w:t>-</w:t>
            </w:r>
          </w:p>
        </w:tc>
        <w:tc>
          <w:tcPr>
            <w:tcW w:w="0" w:type="auto"/>
          </w:tcPr>
          <w:p w14:paraId="0333062D" w14:textId="77777777" w:rsidR="001A4BDA" w:rsidRPr="00D07214" w:rsidRDefault="008D6F99">
            <w:pPr>
              <w:pStyle w:val="Compact"/>
              <w:jc w:val="right"/>
              <w:rPr>
                <w:sz w:val="16"/>
              </w:rPr>
            </w:pPr>
            <w:r w:rsidRPr="00D07214">
              <w:rPr>
                <w:sz w:val="16"/>
              </w:rPr>
              <w:t>-</w:t>
            </w:r>
          </w:p>
        </w:tc>
        <w:tc>
          <w:tcPr>
            <w:tcW w:w="0" w:type="auto"/>
          </w:tcPr>
          <w:p w14:paraId="57809E06" w14:textId="77777777" w:rsidR="001A4BDA" w:rsidRPr="00D07214" w:rsidRDefault="008D6F99">
            <w:pPr>
              <w:pStyle w:val="Compact"/>
              <w:jc w:val="right"/>
              <w:rPr>
                <w:sz w:val="16"/>
              </w:rPr>
            </w:pPr>
            <w:r w:rsidRPr="00D07214">
              <w:rPr>
                <w:sz w:val="16"/>
              </w:rPr>
              <w:t>-</w:t>
            </w:r>
          </w:p>
        </w:tc>
        <w:tc>
          <w:tcPr>
            <w:tcW w:w="0" w:type="auto"/>
          </w:tcPr>
          <w:p w14:paraId="7C3B366D" w14:textId="77777777" w:rsidR="001A4BDA" w:rsidRPr="00D07214" w:rsidRDefault="008D6F99">
            <w:pPr>
              <w:pStyle w:val="Compact"/>
              <w:jc w:val="right"/>
              <w:rPr>
                <w:sz w:val="16"/>
              </w:rPr>
            </w:pPr>
            <w:r w:rsidRPr="00D07214">
              <w:rPr>
                <w:sz w:val="16"/>
              </w:rPr>
              <w:t>-</w:t>
            </w:r>
          </w:p>
        </w:tc>
      </w:tr>
      <w:tr w:rsidR="001A4BDA" w:rsidRPr="00D07214" w14:paraId="4633EC34" w14:textId="77777777" w:rsidTr="00D07214">
        <w:tc>
          <w:tcPr>
            <w:tcW w:w="618" w:type="pct"/>
          </w:tcPr>
          <w:p w14:paraId="5BC12627" w14:textId="77777777" w:rsidR="001A4BDA" w:rsidRPr="00D07214" w:rsidRDefault="008D6F99">
            <w:pPr>
              <w:pStyle w:val="Compact"/>
              <w:jc w:val="right"/>
              <w:rPr>
                <w:sz w:val="16"/>
              </w:rPr>
            </w:pPr>
            <w:r w:rsidRPr="00D07214">
              <w:rPr>
                <w:sz w:val="16"/>
              </w:rPr>
              <w:t>Breakfast cereals</w:t>
            </w:r>
          </w:p>
        </w:tc>
        <w:tc>
          <w:tcPr>
            <w:tcW w:w="0" w:type="auto"/>
          </w:tcPr>
          <w:p w14:paraId="1BE17A8A" w14:textId="77777777" w:rsidR="001A4BDA" w:rsidRPr="00D07214" w:rsidRDefault="008D6F99">
            <w:pPr>
              <w:pStyle w:val="Compact"/>
              <w:jc w:val="right"/>
              <w:rPr>
                <w:sz w:val="16"/>
              </w:rPr>
            </w:pPr>
            <w:r w:rsidRPr="00D07214">
              <w:rPr>
                <w:sz w:val="16"/>
              </w:rPr>
              <w:t>-</w:t>
            </w:r>
          </w:p>
        </w:tc>
        <w:tc>
          <w:tcPr>
            <w:tcW w:w="0" w:type="auto"/>
          </w:tcPr>
          <w:p w14:paraId="3426C7D7" w14:textId="77777777" w:rsidR="001A4BDA" w:rsidRPr="00D07214" w:rsidRDefault="008D6F99">
            <w:pPr>
              <w:pStyle w:val="Compact"/>
              <w:jc w:val="right"/>
              <w:rPr>
                <w:sz w:val="16"/>
              </w:rPr>
            </w:pPr>
            <w:r w:rsidRPr="00D07214">
              <w:rPr>
                <w:b/>
                <w:sz w:val="16"/>
              </w:rPr>
              <w:t>312,500</w:t>
            </w:r>
          </w:p>
        </w:tc>
        <w:tc>
          <w:tcPr>
            <w:tcW w:w="0" w:type="auto"/>
          </w:tcPr>
          <w:p w14:paraId="4ECD566D" w14:textId="77777777" w:rsidR="001A4BDA" w:rsidRPr="00D07214" w:rsidRDefault="008D6F99">
            <w:pPr>
              <w:pStyle w:val="Compact"/>
              <w:jc w:val="right"/>
              <w:rPr>
                <w:sz w:val="16"/>
              </w:rPr>
            </w:pPr>
            <w:r w:rsidRPr="00D07214">
              <w:rPr>
                <w:b/>
                <w:sz w:val="16"/>
              </w:rPr>
              <w:t>217,300</w:t>
            </w:r>
          </w:p>
        </w:tc>
        <w:tc>
          <w:tcPr>
            <w:tcW w:w="0" w:type="auto"/>
          </w:tcPr>
          <w:p w14:paraId="36796CD7" w14:textId="77777777" w:rsidR="001A4BDA" w:rsidRPr="00D07214" w:rsidRDefault="008D6F99">
            <w:pPr>
              <w:pStyle w:val="Compact"/>
              <w:jc w:val="right"/>
              <w:rPr>
                <w:sz w:val="16"/>
              </w:rPr>
            </w:pPr>
            <w:r w:rsidRPr="00D07214">
              <w:rPr>
                <w:sz w:val="16"/>
              </w:rPr>
              <w:t>-</w:t>
            </w:r>
          </w:p>
        </w:tc>
        <w:tc>
          <w:tcPr>
            <w:tcW w:w="0" w:type="auto"/>
          </w:tcPr>
          <w:p w14:paraId="6B513464" w14:textId="77777777" w:rsidR="001A4BDA" w:rsidRPr="00D07214" w:rsidRDefault="008D6F99">
            <w:pPr>
              <w:pStyle w:val="Compact"/>
              <w:jc w:val="right"/>
              <w:rPr>
                <w:sz w:val="16"/>
              </w:rPr>
            </w:pPr>
            <w:r w:rsidRPr="00D07214">
              <w:rPr>
                <w:sz w:val="16"/>
              </w:rPr>
              <w:t>-</w:t>
            </w:r>
          </w:p>
        </w:tc>
        <w:tc>
          <w:tcPr>
            <w:tcW w:w="0" w:type="auto"/>
          </w:tcPr>
          <w:p w14:paraId="2553DAB0" w14:textId="77777777" w:rsidR="001A4BDA" w:rsidRPr="00D07214" w:rsidRDefault="008D6F99">
            <w:pPr>
              <w:pStyle w:val="Compact"/>
              <w:jc w:val="right"/>
              <w:rPr>
                <w:sz w:val="16"/>
              </w:rPr>
            </w:pPr>
            <w:r w:rsidRPr="00D07214">
              <w:rPr>
                <w:sz w:val="16"/>
              </w:rPr>
              <w:t>-</w:t>
            </w:r>
          </w:p>
        </w:tc>
        <w:tc>
          <w:tcPr>
            <w:tcW w:w="0" w:type="auto"/>
          </w:tcPr>
          <w:p w14:paraId="1CF95D3E" w14:textId="77777777" w:rsidR="001A4BDA" w:rsidRPr="00D07214" w:rsidRDefault="008D6F99">
            <w:pPr>
              <w:pStyle w:val="Compact"/>
              <w:jc w:val="right"/>
              <w:rPr>
                <w:sz w:val="16"/>
              </w:rPr>
            </w:pPr>
            <w:r w:rsidRPr="00D07214">
              <w:rPr>
                <w:sz w:val="16"/>
              </w:rPr>
              <w:t>-</w:t>
            </w:r>
          </w:p>
        </w:tc>
        <w:tc>
          <w:tcPr>
            <w:tcW w:w="0" w:type="auto"/>
          </w:tcPr>
          <w:p w14:paraId="257ADC0E" w14:textId="77777777" w:rsidR="001A4BDA" w:rsidRPr="00D07214" w:rsidRDefault="008D6F99">
            <w:pPr>
              <w:pStyle w:val="Compact"/>
              <w:jc w:val="right"/>
              <w:rPr>
                <w:sz w:val="16"/>
              </w:rPr>
            </w:pPr>
            <w:r w:rsidRPr="00D07214">
              <w:rPr>
                <w:sz w:val="16"/>
              </w:rPr>
              <w:t>-</w:t>
            </w:r>
          </w:p>
        </w:tc>
        <w:tc>
          <w:tcPr>
            <w:tcW w:w="0" w:type="auto"/>
          </w:tcPr>
          <w:p w14:paraId="7558D854" w14:textId="77777777" w:rsidR="001A4BDA" w:rsidRPr="00D07214" w:rsidRDefault="008D6F99">
            <w:pPr>
              <w:pStyle w:val="Compact"/>
              <w:jc w:val="right"/>
              <w:rPr>
                <w:sz w:val="16"/>
              </w:rPr>
            </w:pPr>
            <w:r w:rsidRPr="00D07214">
              <w:rPr>
                <w:sz w:val="16"/>
              </w:rPr>
              <w:t>-</w:t>
            </w:r>
          </w:p>
        </w:tc>
        <w:tc>
          <w:tcPr>
            <w:tcW w:w="0" w:type="auto"/>
          </w:tcPr>
          <w:p w14:paraId="6C700726" w14:textId="77777777" w:rsidR="001A4BDA" w:rsidRPr="00D07214" w:rsidRDefault="008D6F99">
            <w:pPr>
              <w:pStyle w:val="Compact"/>
              <w:jc w:val="right"/>
              <w:rPr>
                <w:sz w:val="16"/>
              </w:rPr>
            </w:pPr>
            <w:r w:rsidRPr="00D07214">
              <w:rPr>
                <w:sz w:val="16"/>
              </w:rPr>
              <w:t>-</w:t>
            </w:r>
          </w:p>
        </w:tc>
        <w:tc>
          <w:tcPr>
            <w:tcW w:w="0" w:type="auto"/>
          </w:tcPr>
          <w:p w14:paraId="20CF27BB" w14:textId="77777777" w:rsidR="001A4BDA" w:rsidRPr="00D07214" w:rsidRDefault="008D6F99">
            <w:pPr>
              <w:pStyle w:val="Compact"/>
              <w:jc w:val="right"/>
              <w:rPr>
                <w:sz w:val="16"/>
              </w:rPr>
            </w:pPr>
            <w:r w:rsidRPr="00D07214">
              <w:rPr>
                <w:sz w:val="16"/>
              </w:rPr>
              <w:t>-</w:t>
            </w:r>
          </w:p>
        </w:tc>
      </w:tr>
      <w:tr w:rsidR="001A4BDA" w:rsidRPr="00D07214" w14:paraId="7AF43217" w14:textId="77777777" w:rsidTr="00D07214">
        <w:tc>
          <w:tcPr>
            <w:tcW w:w="618" w:type="pct"/>
          </w:tcPr>
          <w:p w14:paraId="50F9545E" w14:textId="77777777" w:rsidR="001A4BDA" w:rsidRPr="00D07214" w:rsidRDefault="008D6F99">
            <w:pPr>
              <w:pStyle w:val="Compact"/>
              <w:jc w:val="right"/>
              <w:rPr>
                <w:sz w:val="16"/>
              </w:rPr>
            </w:pPr>
            <w:r w:rsidRPr="00D07214">
              <w:rPr>
                <w:sz w:val="16"/>
              </w:rPr>
              <w:lastRenderedPageBreak/>
              <w:t>Wheat starch</w:t>
            </w:r>
          </w:p>
        </w:tc>
        <w:tc>
          <w:tcPr>
            <w:tcW w:w="0" w:type="auto"/>
          </w:tcPr>
          <w:p w14:paraId="08266CF3" w14:textId="77777777" w:rsidR="001A4BDA" w:rsidRPr="00D07214" w:rsidRDefault="008D6F99">
            <w:pPr>
              <w:pStyle w:val="Compact"/>
              <w:jc w:val="right"/>
              <w:rPr>
                <w:sz w:val="16"/>
              </w:rPr>
            </w:pPr>
            <w:r w:rsidRPr="00D07214">
              <w:rPr>
                <w:sz w:val="16"/>
              </w:rPr>
              <w:t>-</w:t>
            </w:r>
          </w:p>
        </w:tc>
        <w:tc>
          <w:tcPr>
            <w:tcW w:w="0" w:type="auto"/>
          </w:tcPr>
          <w:p w14:paraId="452E4EBD" w14:textId="77777777" w:rsidR="001A4BDA" w:rsidRPr="00D07214" w:rsidRDefault="008D6F99">
            <w:pPr>
              <w:pStyle w:val="Compact"/>
              <w:jc w:val="right"/>
              <w:rPr>
                <w:sz w:val="16"/>
              </w:rPr>
            </w:pPr>
            <w:r w:rsidRPr="00D07214">
              <w:rPr>
                <w:b/>
                <w:sz w:val="16"/>
              </w:rPr>
              <w:t>624,900</w:t>
            </w:r>
          </w:p>
        </w:tc>
        <w:tc>
          <w:tcPr>
            <w:tcW w:w="0" w:type="auto"/>
          </w:tcPr>
          <w:p w14:paraId="1C8F85CC" w14:textId="77777777" w:rsidR="001A4BDA" w:rsidRPr="00D07214" w:rsidRDefault="008D6F99">
            <w:pPr>
              <w:pStyle w:val="Compact"/>
              <w:jc w:val="right"/>
              <w:rPr>
                <w:sz w:val="16"/>
              </w:rPr>
            </w:pPr>
            <w:r w:rsidRPr="00D07214">
              <w:rPr>
                <w:b/>
                <w:sz w:val="16"/>
              </w:rPr>
              <w:t>224,500</w:t>
            </w:r>
          </w:p>
        </w:tc>
        <w:tc>
          <w:tcPr>
            <w:tcW w:w="0" w:type="auto"/>
          </w:tcPr>
          <w:p w14:paraId="490CB47B" w14:textId="77777777" w:rsidR="001A4BDA" w:rsidRPr="00D07214" w:rsidRDefault="008D6F99">
            <w:pPr>
              <w:pStyle w:val="Compact"/>
              <w:jc w:val="right"/>
              <w:rPr>
                <w:sz w:val="16"/>
              </w:rPr>
            </w:pPr>
            <w:r w:rsidRPr="00D07214">
              <w:rPr>
                <w:sz w:val="16"/>
              </w:rPr>
              <w:t>-</w:t>
            </w:r>
          </w:p>
        </w:tc>
        <w:tc>
          <w:tcPr>
            <w:tcW w:w="0" w:type="auto"/>
          </w:tcPr>
          <w:p w14:paraId="0774B691" w14:textId="77777777" w:rsidR="001A4BDA" w:rsidRPr="00D07214" w:rsidRDefault="008D6F99">
            <w:pPr>
              <w:pStyle w:val="Compact"/>
              <w:jc w:val="right"/>
              <w:rPr>
                <w:sz w:val="16"/>
              </w:rPr>
            </w:pPr>
            <w:r w:rsidRPr="00D07214">
              <w:rPr>
                <w:sz w:val="16"/>
              </w:rPr>
              <w:t>-</w:t>
            </w:r>
          </w:p>
        </w:tc>
        <w:tc>
          <w:tcPr>
            <w:tcW w:w="0" w:type="auto"/>
          </w:tcPr>
          <w:p w14:paraId="238C9106" w14:textId="77777777" w:rsidR="001A4BDA" w:rsidRPr="00D07214" w:rsidRDefault="008D6F99">
            <w:pPr>
              <w:pStyle w:val="Compact"/>
              <w:jc w:val="right"/>
              <w:rPr>
                <w:sz w:val="16"/>
              </w:rPr>
            </w:pPr>
            <w:r w:rsidRPr="00D07214">
              <w:rPr>
                <w:sz w:val="16"/>
              </w:rPr>
              <w:t>-</w:t>
            </w:r>
          </w:p>
        </w:tc>
        <w:tc>
          <w:tcPr>
            <w:tcW w:w="0" w:type="auto"/>
          </w:tcPr>
          <w:p w14:paraId="62A45D6F" w14:textId="77777777" w:rsidR="001A4BDA" w:rsidRPr="00D07214" w:rsidRDefault="008D6F99">
            <w:pPr>
              <w:pStyle w:val="Compact"/>
              <w:jc w:val="right"/>
              <w:rPr>
                <w:sz w:val="16"/>
              </w:rPr>
            </w:pPr>
            <w:r w:rsidRPr="00D07214">
              <w:rPr>
                <w:sz w:val="16"/>
              </w:rPr>
              <w:t>-</w:t>
            </w:r>
          </w:p>
        </w:tc>
        <w:tc>
          <w:tcPr>
            <w:tcW w:w="0" w:type="auto"/>
          </w:tcPr>
          <w:p w14:paraId="56A14563" w14:textId="77777777" w:rsidR="001A4BDA" w:rsidRPr="00D07214" w:rsidRDefault="008D6F99">
            <w:pPr>
              <w:pStyle w:val="Compact"/>
              <w:jc w:val="right"/>
              <w:rPr>
                <w:sz w:val="16"/>
              </w:rPr>
            </w:pPr>
            <w:r w:rsidRPr="00D07214">
              <w:rPr>
                <w:sz w:val="16"/>
              </w:rPr>
              <w:t>-</w:t>
            </w:r>
          </w:p>
        </w:tc>
        <w:tc>
          <w:tcPr>
            <w:tcW w:w="0" w:type="auto"/>
          </w:tcPr>
          <w:p w14:paraId="03EFCD8C" w14:textId="77777777" w:rsidR="001A4BDA" w:rsidRPr="00D07214" w:rsidRDefault="008D6F99">
            <w:pPr>
              <w:pStyle w:val="Compact"/>
              <w:jc w:val="right"/>
              <w:rPr>
                <w:sz w:val="16"/>
              </w:rPr>
            </w:pPr>
            <w:r w:rsidRPr="00D07214">
              <w:rPr>
                <w:sz w:val="16"/>
              </w:rPr>
              <w:t>-</w:t>
            </w:r>
          </w:p>
        </w:tc>
        <w:tc>
          <w:tcPr>
            <w:tcW w:w="0" w:type="auto"/>
          </w:tcPr>
          <w:p w14:paraId="21AD1A86" w14:textId="77777777" w:rsidR="001A4BDA" w:rsidRPr="00D07214" w:rsidRDefault="008D6F99">
            <w:pPr>
              <w:pStyle w:val="Compact"/>
              <w:jc w:val="right"/>
              <w:rPr>
                <w:sz w:val="16"/>
              </w:rPr>
            </w:pPr>
            <w:r w:rsidRPr="00D07214">
              <w:rPr>
                <w:sz w:val="16"/>
              </w:rPr>
              <w:t>-</w:t>
            </w:r>
          </w:p>
        </w:tc>
        <w:tc>
          <w:tcPr>
            <w:tcW w:w="0" w:type="auto"/>
          </w:tcPr>
          <w:p w14:paraId="08DF5608" w14:textId="77777777" w:rsidR="001A4BDA" w:rsidRPr="00D07214" w:rsidRDefault="008D6F99">
            <w:pPr>
              <w:pStyle w:val="Compact"/>
              <w:jc w:val="right"/>
              <w:rPr>
                <w:sz w:val="16"/>
              </w:rPr>
            </w:pPr>
            <w:r w:rsidRPr="00D07214">
              <w:rPr>
                <w:sz w:val="16"/>
              </w:rPr>
              <w:t>-</w:t>
            </w:r>
          </w:p>
        </w:tc>
      </w:tr>
      <w:tr w:rsidR="001A4BDA" w:rsidRPr="00D07214" w14:paraId="0D958FB7" w14:textId="77777777" w:rsidTr="00D07214">
        <w:tc>
          <w:tcPr>
            <w:tcW w:w="618" w:type="pct"/>
          </w:tcPr>
          <w:p w14:paraId="05329D9C" w14:textId="77777777" w:rsidR="001A4BDA" w:rsidRPr="00D07214" w:rsidRDefault="008D6F99">
            <w:pPr>
              <w:pStyle w:val="Compact"/>
              <w:jc w:val="right"/>
              <w:rPr>
                <w:sz w:val="16"/>
              </w:rPr>
            </w:pPr>
            <w:r w:rsidRPr="00D07214">
              <w:rPr>
                <w:sz w:val="16"/>
              </w:rPr>
              <w:t>Wheat bran</w:t>
            </w:r>
          </w:p>
        </w:tc>
        <w:tc>
          <w:tcPr>
            <w:tcW w:w="0" w:type="auto"/>
          </w:tcPr>
          <w:p w14:paraId="01D529E4" w14:textId="77777777" w:rsidR="001A4BDA" w:rsidRPr="00D07214" w:rsidRDefault="008D6F99">
            <w:pPr>
              <w:pStyle w:val="Compact"/>
              <w:jc w:val="right"/>
              <w:rPr>
                <w:sz w:val="16"/>
              </w:rPr>
            </w:pPr>
            <w:r w:rsidRPr="00D07214">
              <w:rPr>
                <w:sz w:val="16"/>
              </w:rPr>
              <w:t>-</w:t>
            </w:r>
          </w:p>
        </w:tc>
        <w:tc>
          <w:tcPr>
            <w:tcW w:w="0" w:type="auto"/>
          </w:tcPr>
          <w:p w14:paraId="69B4B67D" w14:textId="77777777" w:rsidR="001A4BDA" w:rsidRPr="00D07214" w:rsidRDefault="008D6F99">
            <w:pPr>
              <w:pStyle w:val="Compact"/>
              <w:jc w:val="right"/>
              <w:rPr>
                <w:sz w:val="16"/>
              </w:rPr>
            </w:pPr>
            <w:r w:rsidRPr="00D07214">
              <w:rPr>
                <w:b/>
                <w:sz w:val="16"/>
              </w:rPr>
              <w:t>2,589,000</w:t>
            </w:r>
          </w:p>
        </w:tc>
        <w:tc>
          <w:tcPr>
            <w:tcW w:w="0" w:type="auto"/>
          </w:tcPr>
          <w:p w14:paraId="54C9CF20" w14:textId="77777777" w:rsidR="001A4BDA" w:rsidRPr="00D07214" w:rsidRDefault="008D6F99">
            <w:pPr>
              <w:pStyle w:val="Compact"/>
              <w:jc w:val="right"/>
              <w:rPr>
                <w:sz w:val="16"/>
              </w:rPr>
            </w:pPr>
            <w:r w:rsidRPr="00D07214">
              <w:rPr>
                <w:b/>
                <w:sz w:val="16"/>
              </w:rPr>
              <w:t>2,343,700</w:t>
            </w:r>
          </w:p>
        </w:tc>
        <w:tc>
          <w:tcPr>
            <w:tcW w:w="0" w:type="auto"/>
          </w:tcPr>
          <w:p w14:paraId="5D1BD6D0" w14:textId="77777777" w:rsidR="001A4BDA" w:rsidRPr="00D07214" w:rsidRDefault="008D6F99">
            <w:pPr>
              <w:pStyle w:val="Compact"/>
              <w:jc w:val="right"/>
              <w:rPr>
                <w:sz w:val="16"/>
              </w:rPr>
            </w:pPr>
            <w:r w:rsidRPr="00D07214">
              <w:rPr>
                <w:sz w:val="16"/>
              </w:rPr>
              <w:t>-</w:t>
            </w:r>
          </w:p>
        </w:tc>
        <w:tc>
          <w:tcPr>
            <w:tcW w:w="0" w:type="auto"/>
          </w:tcPr>
          <w:p w14:paraId="100CE1C0" w14:textId="77777777" w:rsidR="001A4BDA" w:rsidRPr="00D07214" w:rsidRDefault="008D6F99">
            <w:pPr>
              <w:pStyle w:val="Compact"/>
              <w:jc w:val="right"/>
              <w:rPr>
                <w:sz w:val="16"/>
              </w:rPr>
            </w:pPr>
            <w:r w:rsidRPr="00D07214">
              <w:rPr>
                <w:sz w:val="16"/>
              </w:rPr>
              <w:t>-</w:t>
            </w:r>
          </w:p>
        </w:tc>
        <w:tc>
          <w:tcPr>
            <w:tcW w:w="0" w:type="auto"/>
          </w:tcPr>
          <w:p w14:paraId="593D43B6" w14:textId="77777777" w:rsidR="001A4BDA" w:rsidRPr="00D07214" w:rsidRDefault="008D6F99">
            <w:pPr>
              <w:pStyle w:val="Compact"/>
              <w:jc w:val="right"/>
              <w:rPr>
                <w:sz w:val="16"/>
              </w:rPr>
            </w:pPr>
            <w:r w:rsidRPr="00D07214">
              <w:rPr>
                <w:sz w:val="16"/>
              </w:rPr>
              <w:t>-</w:t>
            </w:r>
          </w:p>
        </w:tc>
        <w:tc>
          <w:tcPr>
            <w:tcW w:w="0" w:type="auto"/>
          </w:tcPr>
          <w:p w14:paraId="1E5B8977" w14:textId="77777777" w:rsidR="001A4BDA" w:rsidRPr="00D07214" w:rsidRDefault="008D6F99">
            <w:pPr>
              <w:pStyle w:val="Compact"/>
              <w:jc w:val="right"/>
              <w:rPr>
                <w:sz w:val="16"/>
              </w:rPr>
            </w:pPr>
            <w:r w:rsidRPr="00D07214">
              <w:rPr>
                <w:sz w:val="16"/>
              </w:rPr>
              <w:t>-</w:t>
            </w:r>
          </w:p>
        </w:tc>
        <w:tc>
          <w:tcPr>
            <w:tcW w:w="0" w:type="auto"/>
          </w:tcPr>
          <w:p w14:paraId="38B566BC" w14:textId="77777777" w:rsidR="001A4BDA" w:rsidRPr="00D07214" w:rsidRDefault="008D6F99">
            <w:pPr>
              <w:pStyle w:val="Compact"/>
              <w:jc w:val="right"/>
              <w:rPr>
                <w:sz w:val="16"/>
              </w:rPr>
            </w:pPr>
            <w:r w:rsidRPr="00D07214">
              <w:rPr>
                <w:sz w:val="16"/>
              </w:rPr>
              <w:t>-</w:t>
            </w:r>
          </w:p>
        </w:tc>
        <w:tc>
          <w:tcPr>
            <w:tcW w:w="0" w:type="auto"/>
          </w:tcPr>
          <w:p w14:paraId="2232FF3C" w14:textId="77777777" w:rsidR="001A4BDA" w:rsidRPr="00D07214" w:rsidRDefault="008D6F99">
            <w:pPr>
              <w:pStyle w:val="Compact"/>
              <w:jc w:val="right"/>
              <w:rPr>
                <w:sz w:val="16"/>
              </w:rPr>
            </w:pPr>
            <w:r w:rsidRPr="00D07214">
              <w:rPr>
                <w:sz w:val="16"/>
              </w:rPr>
              <w:t>-</w:t>
            </w:r>
          </w:p>
        </w:tc>
        <w:tc>
          <w:tcPr>
            <w:tcW w:w="0" w:type="auto"/>
          </w:tcPr>
          <w:p w14:paraId="19765879" w14:textId="77777777" w:rsidR="001A4BDA" w:rsidRPr="00D07214" w:rsidRDefault="008D6F99">
            <w:pPr>
              <w:pStyle w:val="Compact"/>
              <w:jc w:val="right"/>
              <w:rPr>
                <w:sz w:val="16"/>
              </w:rPr>
            </w:pPr>
            <w:r w:rsidRPr="00D07214">
              <w:rPr>
                <w:sz w:val="16"/>
              </w:rPr>
              <w:t>-</w:t>
            </w:r>
          </w:p>
        </w:tc>
        <w:tc>
          <w:tcPr>
            <w:tcW w:w="0" w:type="auto"/>
          </w:tcPr>
          <w:p w14:paraId="6C2CCBDB" w14:textId="77777777" w:rsidR="001A4BDA" w:rsidRPr="00D07214" w:rsidRDefault="008D6F99">
            <w:pPr>
              <w:pStyle w:val="Compact"/>
              <w:jc w:val="right"/>
              <w:rPr>
                <w:sz w:val="16"/>
              </w:rPr>
            </w:pPr>
            <w:r w:rsidRPr="00D07214">
              <w:rPr>
                <w:sz w:val="16"/>
              </w:rPr>
              <w:t>-</w:t>
            </w:r>
          </w:p>
        </w:tc>
      </w:tr>
    </w:tbl>
    <w:p w14:paraId="3DB71C66" w14:textId="77777777" w:rsidR="003213F8" w:rsidRDefault="003213F8">
      <w:r>
        <w:t xml:space="preserve">We note that quantities for bulgur are missing. A historical time-series and “mirrored” trade data checks indicate that a quantity </w:t>
      </w:r>
      <w:proofErr w:type="gramStart"/>
      <w:r>
        <w:t>should be imputed</w:t>
      </w:r>
      <w:proofErr w:type="gramEnd"/>
      <w:r>
        <w:t xml:space="preserve"> here. The historical time-series check shows that there has been trade in this commodity in each of the last, say twenty, years.  The “mirrored” trade data check indicates that there is trade for this country in bulgur in the year in question. Please refer to the trade section on </w:t>
      </w:r>
      <w:r w:rsidRPr="003213F8">
        <w:rPr>
          <w:highlight w:val="yellow"/>
        </w:rPr>
        <w:t>p.</w:t>
      </w:r>
      <w:proofErr w:type="gramStart"/>
      <w:r w:rsidRPr="003213F8">
        <w:rPr>
          <w:highlight w:val="yellow"/>
        </w:rPr>
        <w:t>???</w:t>
      </w:r>
      <w:proofErr w:type="gramEnd"/>
      <w:r>
        <w:t xml:space="preserve"> </w:t>
      </w:r>
      <w:proofErr w:type="gramStart"/>
      <w:r>
        <w:t>for</w:t>
      </w:r>
      <w:proofErr w:type="gramEnd"/>
      <w:r>
        <w:t xml:space="preserve"> more details on “mirrored” trade data. </w:t>
      </w:r>
      <w:r w:rsidR="008D6F99">
        <w:t xml:space="preserve">The missing Bulgur trade data </w:t>
      </w:r>
      <w:proofErr w:type="gramStart"/>
      <w:r w:rsidR="008D6F99">
        <w:t>can be obtained</w:t>
      </w:r>
      <w:proofErr w:type="gramEnd"/>
      <w:r w:rsidR="008D6F99">
        <w:t xml:space="preserve"> from "mirrored" trading partner data available on the FAOSTAT website. </w:t>
      </w:r>
      <w:r>
        <w:t>Briefly, t</w:t>
      </w:r>
      <w:r w:rsidR="008D6F99">
        <w:t>hese "mirrored" data are the total trade flows as reported by all other countries (trading partne</w:t>
      </w:r>
      <w:r>
        <w:t>rs) for this reporter</w:t>
      </w:r>
      <w:r w:rsidR="008D6F99">
        <w:t xml:space="preserve">. Thus, the "mirrored" imports are the exports of this reporter; and conversely for the "mirrored" exports. </w:t>
      </w:r>
    </w:p>
    <w:p w14:paraId="34C94262" w14:textId="77777777" w:rsidR="001A4BDA" w:rsidRDefault="008D6F99">
      <w:r>
        <w:t xml:space="preserve">So </w:t>
      </w:r>
      <w:proofErr w:type="gramStart"/>
      <w:r>
        <w:t>now</w:t>
      </w:r>
      <w:proofErr w:type="gramEnd"/>
      <w:r>
        <w:t xml:space="preserve"> we insert the "mirrored" imports and exports for bulgur, in the table:</w:t>
      </w:r>
    </w:p>
    <w:tbl>
      <w:tblPr>
        <w:tblW w:w="5000" w:type="pct"/>
        <w:tblLook w:val="04A0" w:firstRow="1" w:lastRow="0" w:firstColumn="1" w:lastColumn="0" w:noHBand="0" w:noVBand="1"/>
      </w:tblPr>
      <w:tblGrid>
        <w:gridCol w:w="868"/>
        <w:gridCol w:w="990"/>
        <w:gridCol w:w="901"/>
        <w:gridCol w:w="990"/>
        <w:gridCol w:w="1091"/>
        <w:gridCol w:w="561"/>
        <w:gridCol w:w="956"/>
        <w:gridCol w:w="547"/>
        <w:gridCol w:w="541"/>
        <w:gridCol w:w="717"/>
        <w:gridCol w:w="889"/>
        <w:gridCol w:w="525"/>
      </w:tblGrid>
      <w:tr w:rsidR="001A4BDA" w:rsidRPr="00D07214" w14:paraId="19E341C7" w14:textId="77777777" w:rsidTr="00D07214">
        <w:tc>
          <w:tcPr>
            <w:tcW w:w="641" w:type="pct"/>
            <w:tcBorders>
              <w:bottom w:val="single" w:sz="0" w:space="0" w:color="auto"/>
            </w:tcBorders>
            <w:vAlign w:val="bottom"/>
          </w:tcPr>
          <w:p w14:paraId="28046E76"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4D0E7BEF"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3FB55C36"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2B9F5C09"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1B9A85A3"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120572D1"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76128308"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3F39B235"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23766F1A"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1190F5BD"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01301D78"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2DE734D9" w14:textId="77777777" w:rsidR="001A4BDA" w:rsidRPr="00D07214" w:rsidRDefault="008D6F99">
            <w:pPr>
              <w:pStyle w:val="Compact"/>
              <w:jc w:val="right"/>
              <w:rPr>
                <w:sz w:val="16"/>
              </w:rPr>
            </w:pPr>
            <w:r w:rsidRPr="00D07214">
              <w:rPr>
                <w:sz w:val="16"/>
              </w:rPr>
              <w:t>Loss</w:t>
            </w:r>
          </w:p>
        </w:tc>
      </w:tr>
      <w:tr w:rsidR="001A4BDA" w:rsidRPr="00D07214" w14:paraId="22E56529" w14:textId="77777777" w:rsidTr="00D07214">
        <w:tc>
          <w:tcPr>
            <w:tcW w:w="641" w:type="pct"/>
          </w:tcPr>
          <w:p w14:paraId="3E5F1F36" w14:textId="77777777" w:rsidR="001A4BDA" w:rsidRPr="00D07214" w:rsidRDefault="008D6F99">
            <w:pPr>
              <w:pStyle w:val="Compact"/>
              <w:jc w:val="right"/>
              <w:rPr>
                <w:sz w:val="16"/>
              </w:rPr>
            </w:pPr>
            <w:r w:rsidRPr="00D07214">
              <w:rPr>
                <w:sz w:val="16"/>
              </w:rPr>
              <w:t>Wheat</w:t>
            </w:r>
          </w:p>
        </w:tc>
        <w:tc>
          <w:tcPr>
            <w:tcW w:w="0" w:type="auto"/>
          </w:tcPr>
          <w:p w14:paraId="623D2761" w14:textId="77777777" w:rsidR="001A4BDA" w:rsidRPr="00D07214" w:rsidRDefault="008D6F99">
            <w:pPr>
              <w:pStyle w:val="Compact"/>
              <w:jc w:val="right"/>
              <w:rPr>
                <w:sz w:val="16"/>
              </w:rPr>
            </w:pPr>
            <w:r w:rsidRPr="00D07214">
              <w:rPr>
                <w:sz w:val="16"/>
              </w:rPr>
              <w:t>54,420,000</w:t>
            </w:r>
          </w:p>
        </w:tc>
        <w:tc>
          <w:tcPr>
            <w:tcW w:w="0" w:type="auto"/>
          </w:tcPr>
          <w:p w14:paraId="5F1CA4C7" w14:textId="77777777" w:rsidR="001A4BDA" w:rsidRPr="00D07214" w:rsidRDefault="008D6F99">
            <w:pPr>
              <w:pStyle w:val="Compact"/>
              <w:jc w:val="right"/>
              <w:rPr>
                <w:sz w:val="16"/>
              </w:rPr>
            </w:pPr>
            <w:r w:rsidRPr="00D07214">
              <w:rPr>
                <w:sz w:val="16"/>
              </w:rPr>
              <w:t>1,999,100</w:t>
            </w:r>
          </w:p>
        </w:tc>
        <w:tc>
          <w:tcPr>
            <w:tcW w:w="0" w:type="auto"/>
          </w:tcPr>
          <w:p w14:paraId="68EA5FC0" w14:textId="77777777" w:rsidR="001A4BDA" w:rsidRPr="00D07214" w:rsidRDefault="008D6F99">
            <w:pPr>
              <w:pStyle w:val="Compact"/>
              <w:jc w:val="right"/>
              <w:rPr>
                <w:sz w:val="16"/>
              </w:rPr>
            </w:pPr>
            <w:r w:rsidRPr="00D07214">
              <w:rPr>
                <w:sz w:val="16"/>
              </w:rPr>
              <w:t>32,790,000</w:t>
            </w:r>
          </w:p>
        </w:tc>
        <w:tc>
          <w:tcPr>
            <w:tcW w:w="0" w:type="auto"/>
          </w:tcPr>
          <w:p w14:paraId="02683374" w14:textId="77777777" w:rsidR="001A4BDA" w:rsidRPr="00D07214" w:rsidRDefault="008D6F99">
            <w:pPr>
              <w:pStyle w:val="Compact"/>
              <w:jc w:val="right"/>
              <w:rPr>
                <w:sz w:val="16"/>
              </w:rPr>
            </w:pPr>
            <w:r w:rsidRPr="00D07214">
              <w:rPr>
                <w:sz w:val="16"/>
              </w:rPr>
              <w:t>-</w:t>
            </w:r>
          </w:p>
        </w:tc>
        <w:tc>
          <w:tcPr>
            <w:tcW w:w="0" w:type="auto"/>
          </w:tcPr>
          <w:p w14:paraId="728A8F6D" w14:textId="77777777" w:rsidR="001A4BDA" w:rsidRPr="00D07214" w:rsidRDefault="008D6F99">
            <w:pPr>
              <w:pStyle w:val="Compact"/>
              <w:jc w:val="right"/>
              <w:rPr>
                <w:sz w:val="16"/>
              </w:rPr>
            </w:pPr>
            <w:r w:rsidRPr="00D07214">
              <w:rPr>
                <w:sz w:val="16"/>
              </w:rPr>
              <w:t>-</w:t>
            </w:r>
          </w:p>
        </w:tc>
        <w:tc>
          <w:tcPr>
            <w:tcW w:w="0" w:type="auto"/>
          </w:tcPr>
          <w:p w14:paraId="48AD41D5" w14:textId="77777777" w:rsidR="001A4BDA" w:rsidRPr="00D07214" w:rsidRDefault="008D6F99">
            <w:pPr>
              <w:pStyle w:val="Compact"/>
              <w:jc w:val="right"/>
              <w:rPr>
                <w:sz w:val="16"/>
              </w:rPr>
            </w:pPr>
            <w:r w:rsidRPr="00D07214">
              <w:rPr>
                <w:sz w:val="16"/>
              </w:rPr>
              <w:t>-</w:t>
            </w:r>
          </w:p>
        </w:tc>
        <w:tc>
          <w:tcPr>
            <w:tcW w:w="0" w:type="auto"/>
          </w:tcPr>
          <w:p w14:paraId="39C37540" w14:textId="77777777" w:rsidR="001A4BDA" w:rsidRPr="00D07214" w:rsidRDefault="008D6F99">
            <w:pPr>
              <w:pStyle w:val="Compact"/>
              <w:jc w:val="right"/>
              <w:rPr>
                <w:sz w:val="16"/>
              </w:rPr>
            </w:pPr>
            <w:r w:rsidRPr="00D07214">
              <w:rPr>
                <w:sz w:val="16"/>
              </w:rPr>
              <w:t>-</w:t>
            </w:r>
          </w:p>
        </w:tc>
        <w:tc>
          <w:tcPr>
            <w:tcW w:w="0" w:type="auto"/>
          </w:tcPr>
          <w:p w14:paraId="1A75EF2B" w14:textId="77777777" w:rsidR="001A4BDA" w:rsidRPr="00D07214" w:rsidRDefault="008D6F99">
            <w:pPr>
              <w:pStyle w:val="Compact"/>
              <w:jc w:val="right"/>
              <w:rPr>
                <w:sz w:val="16"/>
              </w:rPr>
            </w:pPr>
            <w:r w:rsidRPr="00D07214">
              <w:rPr>
                <w:sz w:val="16"/>
              </w:rPr>
              <w:t>-</w:t>
            </w:r>
          </w:p>
        </w:tc>
        <w:tc>
          <w:tcPr>
            <w:tcW w:w="0" w:type="auto"/>
          </w:tcPr>
          <w:p w14:paraId="39651312" w14:textId="77777777" w:rsidR="001A4BDA" w:rsidRPr="00D07214" w:rsidRDefault="008D6F99">
            <w:pPr>
              <w:pStyle w:val="Compact"/>
              <w:jc w:val="right"/>
              <w:rPr>
                <w:sz w:val="16"/>
              </w:rPr>
            </w:pPr>
            <w:r w:rsidRPr="00D07214">
              <w:rPr>
                <w:sz w:val="16"/>
              </w:rPr>
              <w:t>-</w:t>
            </w:r>
          </w:p>
        </w:tc>
        <w:tc>
          <w:tcPr>
            <w:tcW w:w="0" w:type="auto"/>
          </w:tcPr>
          <w:p w14:paraId="75997A32" w14:textId="77777777" w:rsidR="001A4BDA" w:rsidRPr="00D07214" w:rsidRDefault="008D6F99">
            <w:pPr>
              <w:pStyle w:val="Compact"/>
              <w:jc w:val="right"/>
              <w:rPr>
                <w:sz w:val="16"/>
              </w:rPr>
            </w:pPr>
            <w:r w:rsidRPr="00D07214">
              <w:rPr>
                <w:sz w:val="16"/>
              </w:rPr>
              <w:t>-</w:t>
            </w:r>
          </w:p>
        </w:tc>
        <w:tc>
          <w:tcPr>
            <w:tcW w:w="0" w:type="auto"/>
          </w:tcPr>
          <w:p w14:paraId="1BF1B625" w14:textId="77777777" w:rsidR="001A4BDA" w:rsidRPr="00D07214" w:rsidRDefault="008D6F99">
            <w:pPr>
              <w:pStyle w:val="Compact"/>
              <w:jc w:val="right"/>
              <w:rPr>
                <w:sz w:val="16"/>
              </w:rPr>
            </w:pPr>
            <w:r w:rsidRPr="00D07214">
              <w:rPr>
                <w:sz w:val="16"/>
              </w:rPr>
              <w:t>-</w:t>
            </w:r>
          </w:p>
        </w:tc>
      </w:tr>
      <w:tr w:rsidR="001A4BDA" w:rsidRPr="00D07214" w14:paraId="172DAC9A" w14:textId="77777777" w:rsidTr="00D07214">
        <w:tc>
          <w:tcPr>
            <w:tcW w:w="641" w:type="pct"/>
          </w:tcPr>
          <w:p w14:paraId="5566A6D1" w14:textId="77777777" w:rsidR="001A4BDA" w:rsidRPr="00D07214" w:rsidRDefault="008D6F99">
            <w:pPr>
              <w:pStyle w:val="Compact"/>
              <w:jc w:val="right"/>
              <w:rPr>
                <w:sz w:val="16"/>
              </w:rPr>
            </w:pPr>
            <w:r w:rsidRPr="00D07214">
              <w:rPr>
                <w:sz w:val="16"/>
              </w:rPr>
              <w:t>Wheat flour</w:t>
            </w:r>
          </w:p>
        </w:tc>
        <w:tc>
          <w:tcPr>
            <w:tcW w:w="0" w:type="auto"/>
          </w:tcPr>
          <w:p w14:paraId="5E1A805B" w14:textId="77777777" w:rsidR="001A4BDA" w:rsidRPr="00D07214" w:rsidRDefault="008D6F99">
            <w:pPr>
              <w:pStyle w:val="Compact"/>
              <w:jc w:val="right"/>
              <w:rPr>
                <w:sz w:val="16"/>
              </w:rPr>
            </w:pPr>
            <w:r w:rsidRPr="00D07214">
              <w:rPr>
                <w:sz w:val="16"/>
              </w:rPr>
              <w:t>18,650,000</w:t>
            </w:r>
          </w:p>
        </w:tc>
        <w:tc>
          <w:tcPr>
            <w:tcW w:w="0" w:type="auto"/>
          </w:tcPr>
          <w:p w14:paraId="39BB1A7F" w14:textId="77777777" w:rsidR="001A4BDA" w:rsidRPr="00D07214" w:rsidRDefault="008D6F99">
            <w:pPr>
              <w:pStyle w:val="Compact"/>
              <w:jc w:val="right"/>
              <w:rPr>
                <w:sz w:val="16"/>
              </w:rPr>
            </w:pPr>
            <w:r w:rsidRPr="00D07214">
              <w:rPr>
                <w:sz w:val="16"/>
              </w:rPr>
              <w:t>341,500</w:t>
            </w:r>
          </w:p>
        </w:tc>
        <w:tc>
          <w:tcPr>
            <w:tcW w:w="0" w:type="auto"/>
          </w:tcPr>
          <w:p w14:paraId="59F44224" w14:textId="77777777" w:rsidR="001A4BDA" w:rsidRPr="00D07214" w:rsidRDefault="008D6F99">
            <w:pPr>
              <w:pStyle w:val="Compact"/>
              <w:jc w:val="right"/>
              <w:rPr>
                <w:sz w:val="16"/>
              </w:rPr>
            </w:pPr>
            <w:r w:rsidRPr="00D07214">
              <w:rPr>
                <w:sz w:val="16"/>
              </w:rPr>
              <w:t>572,800</w:t>
            </w:r>
          </w:p>
        </w:tc>
        <w:tc>
          <w:tcPr>
            <w:tcW w:w="0" w:type="auto"/>
          </w:tcPr>
          <w:p w14:paraId="0A9A4E46" w14:textId="77777777" w:rsidR="001A4BDA" w:rsidRPr="00D07214" w:rsidRDefault="008D6F99">
            <w:pPr>
              <w:pStyle w:val="Compact"/>
              <w:jc w:val="right"/>
              <w:rPr>
                <w:sz w:val="16"/>
              </w:rPr>
            </w:pPr>
            <w:r w:rsidRPr="00D07214">
              <w:rPr>
                <w:sz w:val="16"/>
              </w:rPr>
              <w:t>-</w:t>
            </w:r>
          </w:p>
        </w:tc>
        <w:tc>
          <w:tcPr>
            <w:tcW w:w="0" w:type="auto"/>
          </w:tcPr>
          <w:p w14:paraId="5CB99C2F" w14:textId="77777777" w:rsidR="001A4BDA" w:rsidRPr="00D07214" w:rsidRDefault="008D6F99">
            <w:pPr>
              <w:pStyle w:val="Compact"/>
              <w:jc w:val="right"/>
              <w:rPr>
                <w:sz w:val="16"/>
              </w:rPr>
            </w:pPr>
            <w:r w:rsidRPr="00D07214">
              <w:rPr>
                <w:sz w:val="16"/>
              </w:rPr>
              <w:t>-</w:t>
            </w:r>
          </w:p>
        </w:tc>
        <w:tc>
          <w:tcPr>
            <w:tcW w:w="0" w:type="auto"/>
          </w:tcPr>
          <w:p w14:paraId="57A99F39" w14:textId="77777777" w:rsidR="001A4BDA" w:rsidRPr="00D07214" w:rsidRDefault="008D6F99">
            <w:pPr>
              <w:pStyle w:val="Compact"/>
              <w:jc w:val="right"/>
              <w:rPr>
                <w:sz w:val="16"/>
              </w:rPr>
            </w:pPr>
            <w:r w:rsidRPr="00D07214">
              <w:rPr>
                <w:sz w:val="16"/>
              </w:rPr>
              <w:t>-</w:t>
            </w:r>
          </w:p>
        </w:tc>
        <w:tc>
          <w:tcPr>
            <w:tcW w:w="0" w:type="auto"/>
          </w:tcPr>
          <w:p w14:paraId="214E39FB" w14:textId="77777777" w:rsidR="001A4BDA" w:rsidRPr="00D07214" w:rsidRDefault="008D6F99">
            <w:pPr>
              <w:pStyle w:val="Compact"/>
              <w:jc w:val="right"/>
              <w:rPr>
                <w:sz w:val="16"/>
              </w:rPr>
            </w:pPr>
            <w:r w:rsidRPr="00D07214">
              <w:rPr>
                <w:sz w:val="16"/>
              </w:rPr>
              <w:t>-</w:t>
            </w:r>
          </w:p>
        </w:tc>
        <w:tc>
          <w:tcPr>
            <w:tcW w:w="0" w:type="auto"/>
          </w:tcPr>
          <w:p w14:paraId="511317B7" w14:textId="77777777" w:rsidR="001A4BDA" w:rsidRPr="00D07214" w:rsidRDefault="008D6F99">
            <w:pPr>
              <w:pStyle w:val="Compact"/>
              <w:jc w:val="right"/>
              <w:rPr>
                <w:sz w:val="16"/>
              </w:rPr>
            </w:pPr>
            <w:r w:rsidRPr="00D07214">
              <w:rPr>
                <w:sz w:val="16"/>
              </w:rPr>
              <w:t>-</w:t>
            </w:r>
          </w:p>
        </w:tc>
        <w:tc>
          <w:tcPr>
            <w:tcW w:w="0" w:type="auto"/>
          </w:tcPr>
          <w:p w14:paraId="6481B6E6" w14:textId="77777777" w:rsidR="001A4BDA" w:rsidRPr="00D07214" w:rsidRDefault="008D6F99">
            <w:pPr>
              <w:pStyle w:val="Compact"/>
              <w:jc w:val="right"/>
              <w:rPr>
                <w:sz w:val="16"/>
              </w:rPr>
            </w:pPr>
            <w:r w:rsidRPr="00D07214">
              <w:rPr>
                <w:sz w:val="16"/>
              </w:rPr>
              <w:t>-</w:t>
            </w:r>
          </w:p>
        </w:tc>
        <w:tc>
          <w:tcPr>
            <w:tcW w:w="0" w:type="auto"/>
          </w:tcPr>
          <w:p w14:paraId="5F527337" w14:textId="77777777" w:rsidR="001A4BDA" w:rsidRPr="00D07214" w:rsidRDefault="008D6F99">
            <w:pPr>
              <w:pStyle w:val="Compact"/>
              <w:jc w:val="right"/>
              <w:rPr>
                <w:sz w:val="16"/>
              </w:rPr>
            </w:pPr>
            <w:r w:rsidRPr="00D07214">
              <w:rPr>
                <w:sz w:val="16"/>
              </w:rPr>
              <w:t>-</w:t>
            </w:r>
          </w:p>
        </w:tc>
        <w:tc>
          <w:tcPr>
            <w:tcW w:w="0" w:type="auto"/>
          </w:tcPr>
          <w:p w14:paraId="791AE0C4" w14:textId="77777777" w:rsidR="001A4BDA" w:rsidRPr="00D07214" w:rsidRDefault="008D6F99">
            <w:pPr>
              <w:pStyle w:val="Compact"/>
              <w:jc w:val="right"/>
              <w:rPr>
                <w:sz w:val="16"/>
              </w:rPr>
            </w:pPr>
            <w:r w:rsidRPr="00D07214">
              <w:rPr>
                <w:sz w:val="16"/>
              </w:rPr>
              <w:t>-</w:t>
            </w:r>
          </w:p>
        </w:tc>
      </w:tr>
      <w:tr w:rsidR="001A4BDA" w:rsidRPr="00D07214" w14:paraId="17184918" w14:textId="77777777" w:rsidTr="00D07214">
        <w:tc>
          <w:tcPr>
            <w:tcW w:w="641" w:type="pct"/>
          </w:tcPr>
          <w:p w14:paraId="4E434AEA" w14:textId="77777777" w:rsidR="001A4BDA" w:rsidRPr="00D07214" w:rsidRDefault="008D6F99">
            <w:pPr>
              <w:pStyle w:val="Compact"/>
              <w:jc w:val="right"/>
              <w:rPr>
                <w:sz w:val="16"/>
              </w:rPr>
            </w:pPr>
            <w:r w:rsidRPr="00D07214">
              <w:rPr>
                <w:sz w:val="16"/>
              </w:rPr>
              <w:t>Bulgur</w:t>
            </w:r>
          </w:p>
        </w:tc>
        <w:tc>
          <w:tcPr>
            <w:tcW w:w="0" w:type="auto"/>
          </w:tcPr>
          <w:p w14:paraId="069DCAFA" w14:textId="77777777" w:rsidR="001A4BDA" w:rsidRPr="00D07214" w:rsidRDefault="008D6F99">
            <w:pPr>
              <w:pStyle w:val="Compact"/>
              <w:jc w:val="right"/>
              <w:rPr>
                <w:sz w:val="16"/>
              </w:rPr>
            </w:pPr>
            <w:r w:rsidRPr="00D07214">
              <w:rPr>
                <w:sz w:val="16"/>
              </w:rPr>
              <w:t>-</w:t>
            </w:r>
          </w:p>
        </w:tc>
        <w:tc>
          <w:tcPr>
            <w:tcW w:w="0" w:type="auto"/>
          </w:tcPr>
          <w:p w14:paraId="6E8095BC" w14:textId="77777777" w:rsidR="001A4BDA" w:rsidRPr="00D07214" w:rsidRDefault="008D6F99">
            <w:pPr>
              <w:pStyle w:val="Compact"/>
              <w:jc w:val="right"/>
              <w:rPr>
                <w:sz w:val="16"/>
              </w:rPr>
            </w:pPr>
            <w:r w:rsidRPr="00D07214">
              <w:rPr>
                <w:b/>
                <w:sz w:val="16"/>
              </w:rPr>
              <w:t>182,900</w:t>
            </w:r>
          </w:p>
        </w:tc>
        <w:tc>
          <w:tcPr>
            <w:tcW w:w="0" w:type="auto"/>
          </w:tcPr>
          <w:p w14:paraId="55FD40FC" w14:textId="77777777" w:rsidR="001A4BDA" w:rsidRPr="00D07214" w:rsidRDefault="008D6F99">
            <w:pPr>
              <w:pStyle w:val="Compact"/>
              <w:jc w:val="right"/>
              <w:rPr>
                <w:sz w:val="16"/>
              </w:rPr>
            </w:pPr>
            <w:r w:rsidRPr="00D07214">
              <w:rPr>
                <w:b/>
                <w:sz w:val="16"/>
              </w:rPr>
              <w:t>580,000</w:t>
            </w:r>
          </w:p>
        </w:tc>
        <w:tc>
          <w:tcPr>
            <w:tcW w:w="0" w:type="auto"/>
          </w:tcPr>
          <w:p w14:paraId="6FB2EEC4" w14:textId="77777777" w:rsidR="001A4BDA" w:rsidRPr="00D07214" w:rsidRDefault="008D6F99">
            <w:pPr>
              <w:pStyle w:val="Compact"/>
              <w:jc w:val="right"/>
              <w:rPr>
                <w:sz w:val="16"/>
              </w:rPr>
            </w:pPr>
            <w:r w:rsidRPr="00D07214">
              <w:rPr>
                <w:sz w:val="16"/>
              </w:rPr>
              <w:t>-</w:t>
            </w:r>
          </w:p>
        </w:tc>
        <w:tc>
          <w:tcPr>
            <w:tcW w:w="0" w:type="auto"/>
          </w:tcPr>
          <w:p w14:paraId="3E7ED2A2" w14:textId="77777777" w:rsidR="001A4BDA" w:rsidRPr="00D07214" w:rsidRDefault="008D6F99">
            <w:pPr>
              <w:pStyle w:val="Compact"/>
              <w:jc w:val="right"/>
              <w:rPr>
                <w:sz w:val="16"/>
              </w:rPr>
            </w:pPr>
            <w:r w:rsidRPr="00D07214">
              <w:rPr>
                <w:sz w:val="16"/>
              </w:rPr>
              <w:t>-</w:t>
            </w:r>
          </w:p>
        </w:tc>
        <w:tc>
          <w:tcPr>
            <w:tcW w:w="0" w:type="auto"/>
          </w:tcPr>
          <w:p w14:paraId="22636D64" w14:textId="77777777" w:rsidR="001A4BDA" w:rsidRPr="00D07214" w:rsidRDefault="008D6F99">
            <w:pPr>
              <w:pStyle w:val="Compact"/>
              <w:jc w:val="right"/>
              <w:rPr>
                <w:sz w:val="16"/>
              </w:rPr>
            </w:pPr>
            <w:r w:rsidRPr="00D07214">
              <w:rPr>
                <w:sz w:val="16"/>
              </w:rPr>
              <w:t>-</w:t>
            </w:r>
          </w:p>
        </w:tc>
        <w:tc>
          <w:tcPr>
            <w:tcW w:w="0" w:type="auto"/>
          </w:tcPr>
          <w:p w14:paraId="5B685551" w14:textId="77777777" w:rsidR="001A4BDA" w:rsidRPr="00D07214" w:rsidRDefault="008D6F99">
            <w:pPr>
              <w:pStyle w:val="Compact"/>
              <w:jc w:val="right"/>
              <w:rPr>
                <w:sz w:val="16"/>
              </w:rPr>
            </w:pPr>
            <w:r w:rsidRPr="00D07214">
              <w:rPr>
                <w:sz w:val="16"/>
              </w:rPr>
              <w:t>-</w:t>
            </w:r>
          </w:p>
        </w:tc>
        <w:tc>
          <w:tcPr>
            <w:tcW w:w="0" w:type="auto"/>
          </w:tcPr>
          <w:p w14:paraId="4C9DE2E9" w14:textId="77777777" w:rsidR="001A4BDA" w:rsidRPr="00D07214" w:rsidRDefault="008D6F99">
            <w:pPr>
              <w:pStyle w:val="Compact"/>
              <w:jc w:val="right"/>
              <w:rPr>
                <w:sz w:val="16"/>
              </w:rPr>
            </w:pPr>
            <w:r w:rsidRPr="00D07214">
              <w:rPr>
                <w:sz w:val="16"/>
              </w:rPr>
              <w:t>-</w:t>
            </w:r>
          </w:p>
        </w:tc>
        <w:tc>
          <w:tcPr>
            <w:tcW w:w="0" w:type="auto"/>
          </w:tcPr>
          <w:p w14:paraId="6016E05B" w14:textId="77777777" w:rsidR="001A4BDA" w:rsidRPr="00D07214" w:rsidRDefault="008D6F99">
            <w:pPr>
              <w:pStyle w:val="Compact"/>
              <w:jc w:val="right"/>
              <w:rPr>
                <w:sz w:val="16"/>
              </w:rPr>
            </w:pPr>
            <w:r w:rsidRPr="00D07214">
              <w:rPr>
                <w:sz w:val="16"/>
              </w:rPr>
              <w:t>-</w:t>
            </w:r>
          </w:p>
        </w:tc>
        <w:tc>
          <w:tcPr>
            <w:tcW w:w="0" w:type="auto"/>
          </w:tcPr>
          <w:p w14:paraId="68A9E97C" w14:textId="77777777" w:rsidR="001A4BDA" w:rsidRPr="00D07214" w:rsidRDefault="008D6F99">
            <w:pPr>
              <w:pStyle w:val="Compact"/>
              <w:jc w:val="right"/>
              <w:rPr>
                <w:sz w:val="16"/>
              </w:rPr>
            </w:pPr>
            <w:r w:rsidRPr="00D07214">
              <w:rPr>
                <w:sz w:val="16"/>
              </w:rPr>
              <w:t>-</w:t>
            </w:r>
          </w:p>
        </w:tc>
        <w:tc>
          <w:tcPr>
            <w:tcW w:w="0" w:type="auto"/>
          </w:tcPr>
          <w:p w14:paraId="596F1F80" w14:textId="77777777" w:rsidR="001A4BDA" w:rsidRPr="00D07214" w:rsidRDefault="008D6F99">
            <w:pPr>
              <w:pStyle w:val="Compact"/>
              <w:jc w:val="right"/>
              <w:rPr>
                <w:sz w:val="16"/>
              </w:rPr>
            </w:pPr>
            <w:r w:rsidRPr="00D07214">
              <w:rPr>
                <w:sz w:val="16"/>
              </w:rPr>
              <w:t>-</w:t>
            </w:r>
          </w:p>
        </w:tc>
      </w:tr>
      <w:tr w:rsidR="001A4BDA" w:rsidRPr="00D07214" w14:paraId="6E5A8258" w14:textId="77777777" w:rsidTr="00D07214">
        <w:tc>
          <w:tcPr>
            <w:tcW w:w="641" w:type="pct"/>
          </w:tcPr>
          <w:p w14:paraId="19B8DE29" w14:textId="77777777" w:rsidR="001A4BDA" w:rsidRPr="00D07214" w:rsidRDefault="008D6F99">
            <w:pPr>
              <w:pStyle w:val="Compact"/>
              <w:jc w:val="right"/>
              <w:rPr>
                <w:sz w:val="16"/>
              </w:rPr>
            </w:pPr>
            <w:r w:rsidRPr="00D07214">
              <w:rPr>
                <w:sz w:val="16"/>
              </w:rPr>
              <w:t>Breakfast cereals</w:t>
            </w:r>
          </w:p>
        </w:tc>
        <w:tc>
          <w:tcPr>
            <w:tcW w:w="0" w:type="auto"/>
          </w:tcPr>
          <w:p w14:paraId="642F8676" w14:textId="77777777" w:rsidR="001A4BDA" w:rsidRPr="00D07214" w:rsidRDefault="008D6F99">
            <w:pPr>
              <w:pStyle w:val="Compact"/>
              <w:jc w:val="right"/>
              <w:rPr>
                <w:sz w:val="16"/>
              </w:rPr>
            </w:pPr>
            <w:r w:rsidRPr="00D07214">
              <w:rPr>
                <w:sz w:val="16"/>
              </w:rPr>
              <w:t>-</w:t>
            </w:r>
          </w:p>
        </w:tc>
        <w:tc>
          <w:tcPr>
            <w:tcW w:w="0" w:type="auto"/>
          </w:tcPr>
          <w:p w14:paraId="0E464638" w14:textId="77777777" w:rsidR="001A4BDA" w:rsidRPr="00D07214" w:rsidRDefault="008D6F99">
            <w:pPr>
              <w:pStyle w:val="Compact"/>
              <w:jc w:val="right"/>
              <w:rPr>
                <w:sz w:val="16"/>
              </w:rPr>
            </w:pPr>
            <w:r w:rsidRPr="00D07214">
              <w:rPr>
                <w:sz w:val="16"/>
              </w:rPr>
              <w:t>312,500</w:t>
            </w:r>
          </w:p>
        </w:tc>
        <w:tc>
          <w:tcPr>
            <w:tcW w:w="0" w:type="auto"/>
          </w:tcPr>
          <w:p w14:paraId="390094A8" w14:textId="77777777" w:rsidR="001A4BDA" w:rsidRPr="00D07214" w:rsidRDefault="008D6F99">
            <w:pPr>
              <w:pStyle w:val="Compact"/>
              <w:jc w:val="right"/>
              <w:rPr>
                <w:sz w:val="16"/>
              </w:rPr>
            </w:pPr>
            <w:r w:rsidRPr="00D07214">
              <w:rPr>
                <w:sz w:val="16"/>
              </w:rPr>
              <w:t>217,300</w:t>
            </w:r>
          </w:p>
        </w:tc>
        <w:tc>
          <w:tcPr>
            <w:tcW w:w="0" w:type="auto"/>
          </w:tcPr>
          <w:p w14:paraId="6653C15A" w14:textId="77777777" w:rsidR="001A4BDA" w:rsidRPr="00D07214" w:rsidRDefault="008D6F99">
            <w:pPr>
              <w:pStyle w:val="Compact"/>
              <w:jc w:val="right"/>
              <w:rPr>
                <w:sz w:val="16"/>
              </w:rPr>
            </w:pPr>
            <w:r w:rsidRPr="00D07214">
              <w:rPr>
                <w:sz w:val="16"/>
              </w:rPr>
              <w:t>-</w:t>
            </w:r>
          </w:p>
        </w:tc>
        <w:tc>
          <w:tcPr>
            <w:tcW w:w="0" w:type="auto"/>
          </w:tcPr>
          <w:p w14:paraId="362D8F1C" w14:textId="77777777" w:rsidR="001A4BDA" w:rsidRPr="00D07214" w:rsidRDefault="008D6F99">
            <w:pPr>
              <w:pStyle w:val="Compact"/>
              <w:jc w:val="right"/>
              <w:rPr>
                <w:sz w:val="16"/>
              </w:rPr>
            </w:pPr>
            <w:r w:rsidRPr="00D07214">
              <w:rPr>
                <w:sz w:val="16"/>
              </w:rPr>
              <w:t>-</w:t>
            </w:r>
          </w:p>
        </w:tc>
        <w:tc>
          <w:tcPr>
            <w:tcW w:w="0" w:type="auto"/>
          </w:tcPr>
          <w:p w14:paraId="0CD7F0DA" w14:textId="77777777" w:rsidR="001A4BDA" w:rsidRPr="00D07214" w:rsidRDefault="008D6F99">
            <w:pPr>
              <w:pStyle w:val="Compact"/>
              <w:jc w:val="right"/>
              <w:rPr>
                <w:sz w:val="16"/>
              </w:rPr>
            </w:pPr>
            <w:r w:rsidRPr="00D07214">
              <w:rPr>
                <w:sz w:val="16"/>
              </w:rPr>
              <w:t>-</w:t>
            </w:r>
          </w:p>
        </w:tc>
        <w:tc>
          <w:tcPr>
            <w:tcW w:w="0" w:type="auto"/>
          </w:tcPr>
          <w:p w14:paraId="533FA034" w14:textId="77777777" w:rsidR="001A4BDA" w:rsidRPr="00D07214" w:rsidRDefault="008D6F99">
            <w:pPr>
              <w:pStyle w:val="Compact"/>
              <w:jc w:val="right"/>
              <w:rPr>
                <w:sz w:val="16"/>
              </w:rPr>
            </w:pPr>
            <w:r w:rsidRPr="00D07214">
              <w:rPr>
                <w:sz w:val="16"/>
              </w:rPr>
              <w:t>-</w:t>
            </w:r>
          </w:p>
        </w:tc>
        <w:tc>
          <w:tcPr>
            <w:tcW w:w="0" w:type="auto"/>
          </w:tcPr>
          <w:p w14:paraId="4AF1CFE5" w14:textId="77777777" w:rsidR="001A4BDA" w:rsidRPr="00D07214" w:rsidRDefault="008D6F99">
            <w:pPr>
              <w:pStyle w:val="Compact"/>
              <w:jc w:val="right"/>
              <w:rPr>
                <w:sz w:val="16"/>
              </w:rPr>
            </w:pPr>
            <w:r w:rsidRPr="00D07214">
              <w:rPr>
                <w:sz w:val="16"/>
              </w:rPr>
              <w:t>-</w:t>
            </w:r>
          </w:p>
        </w:tc>
        <w:tc>
          <w:tcPr>
            <w:tcW w:w="0" w:type="auto"/>
          </w:tcPr>
          <w:p w14:paraId="39C15856" w14:textId="77777777" w:rsidR="001A4BDA" w:rsidRPr="00D07214" w:rsidRDefault="008D6F99">
            <w:pPr>
              <w:pStyle w:val="Compact"/>
              <w:jc w:val="right"/>
              <w:rPr>
                <w:sz w:val="16"/>
              </w:rPr>
            </w:pPr>
            <w:r w:rsidRPr="00D07214">
              <w:rPr>
                <w:sz w:val="16"/>
              </w:rPr>
              <w:t>-</w:t>
            </w:r>
          </w:p>
        </w:tc>
        <w:tc>
          <w:tcPr>
            <w:tcW w:w="0" w:type="auto"/>
          </w:tcPr>
          <w:p w14:paraId="4966B468" w14:textId="77777777" w:rsidR="001A4BDA" w:rsidRPr="00D07214" w:rsidRDefault="008D6F99">
            <w:pPr>
              <w:pStyle w:val="Compact"/>
              <w:jc w:val="right"/>
              <w:rPr>
                <w:sz w:val="16"/>
              </w:rPr>
            </w:pPr>
            <w:r w:rsidRPr="00D07214">
              <w:rPr>
                <w:sz w:val="16"/>
              </w:rPr>
              <w:t>-</w:t>
            </w:r>
          </w:p>
        </w:tc>
        <w:tc>
          <w:tcPr>
            <w:tcW w:w="0" w:type="auto"/>
          </w:tcPr>
          <w:p w14:paraId="0423D978" w14:textId="77777777" w:rsidR="001A4BDA" w:rsidRPr="00D07214" w:rsidRDefault="008D6F99">
            <w:pPr>
              <w:pStyle w:val="Compact"/>
              <w:jc w:val="right"/>
              <w:rPr>
                <w:sz w:val="16"/>
              </w:rPr>
            </w:pPr>
            <w:r w:rsidRPr="00D07214">
              <w:rPr>
                <w:sz w:val="16"/>
              </w:rPr>
              <w:t>-</w:t>
            </w:r>
          </w:p>
        </w:tc>
      </w:tr>
      <w:tr w:rsidR="001A4BDA" w:rsidRPr="00D07214" w14:paraId="26E14EDC" w14:textId="77777777" w:rsidTr="00D07214">
        <w:tc>
          <w:tcPr>
            <w:tcW w:w="641" w:type="pct"/>
          </w:tcPr>
          <w:p w14:paraId="21475B30" w14:textId="77777777" w:rsidR="001A4BDA" w:rsidRPr="00D07214" w:rsidRDefault="008D6F99">
            <w:pPr>
              <w:pStyle w:val="Compact"/>
              <w:jc w:val="right"/>
              <w:rPr>
                <w:sz w:val="16"/>
              </w:rPr>
            </w:pPr>
            <w:r w:rsidRPr="00D07214">
              <w:rPr>
                <w:sz w:val="16"/>
              </w:rPr>
              <w:t>Wheat starch</w:t>
            </w:r>
          </w:p>
        </w:tc>
        <w:tc>
          <w:tcPr>
            <w:tcW w:w="0" w:type="auto"/>
          </w:tcPr>
          <w:p w14:paraId="49820599" w14:textId="77777777" w:rsidR="001A4BDA" w:rsidRPr="00D07214" w:rsidRDefault="008D6F99">
            <w:pPr>
              <w:pStyle w:val="Compact"/>
              <w:jc w:val="right"/>
              <w:rPr>
                <w:sz w:val="16"/>
              </w:rPr>
            </w:pPr>
            <w:r w:rsidRPr="00D07214">
              <w:rPr>
                <w:sz w:val="16"/>
              </w:rPr>
              <w:t>-</w:t>
            </w:r>
          </w:p>
        </w:tc>
        <w:tc>
          <w:tcPr>
            <w:tcW w:w="0" w:type="auto"/>
          </w:tcPr>
          <w:p w14:paraId="1C1D8B29" w14:textId="77777777" w:rsidR="001A4BDA" w:rsidRPr="00D07214" w:rsidRDefault="008D6F99">
            <w:pPr>
              <w:pStyle w:val="Compact"/>
              <w:jc w:val="right"/>
              <w:rPr>
                <w:sz w:val="16"/>
              </w:rPr>
            </w:pPr>
            <w:r w:rsidRPr="00D07214">
              <w:rPr>
                <w:sz w:val="16"/>
              </w:rPr>
              <w:t>624,900</w:t>
            </w:r>
          </w:p>
        </w:tc>
        <w:tc>
          <w:tcPr>
            <w:tcW w:w="0" w:type="auto"/>
          </w:tcPr>
          <w:p w14:paraId="34706FCC" w14:textId="77777777" w:rsidR="001A4BDA" w:rsidRPr="00D07214" w:rsidRDefault="008D6F99">
            <w:pPr>
              <w:pStyle w:val="Compact"/>
              <w:jc w:val="right"/>
              <w:rPr>
                <w:sz w:val="16"/>
              </w:rPr>
            </w:pPr>
            <w:r w:rsidRPr="00D07214">
              <w:rPr>
                <w:sz w:val="16"/>
              </w:rPr>
              <w:t>224,500</w:t>
            </w:r>
          </w:p>
        </w:tc>
        <w:tc>
          <w:tcPr>
            <w:tcW w:w="0" w:type="auto"/>
          </w:tcPr>
          <w:p w14:paraId="587DBF06" w14:textId="77777777" w:rsidR="001A4BDA" w:rsidRPr="00D07214" w:rsidRDefault="008D6F99">
            <w:pPr>
              <w:pStyle w:val="Compact"/>
              <w:jc w:val="right"/>
              <w:rPr>
                <w:sz w:val="16"/>
              </w:rPr>
            </w:pPr>
            <w:r w:rsidRPr="00D07214">
              <w:rPr>
                <w:sz w:val="16"/>
              </w:rPr>
              <w:t>-</w:t>
            </w:r>
          </w:p>
        </w:tc>
        <w:tc>
          <w:tcPr>
            <w:tcW w:w="0" w:type="auto"/>
          </w:tcPr>
          <w:p w14:paraId="6B1621D1" w14:textId="77777777" w:rsidR="001A4BDA" w:rsidRPr="00D07214" w:rsidRDefault="008D6F99">
            <w:pPr>
              <w:pStyle w:val="Compact"/>
              <w:jc w:val="right"/>
              <w:rPr>
                <w:sz w:val="16"/>
              </w:rPr>
            </w:pPr>
            <w:r w:rsidRPr="00D07214">
              <w:rPr>
                <w:sz w:val="16"/>
              </w:rPr>
              <w:t>-</w:t>
            </w:r>
          </w:p>
        </w:tc>
        <w:tc>
          <w:tcPr>
            <w:tcW w:w="0" w:type="auto"/>
          </w:tcPr>
          <w:p w14:paraId="4B1C4A8F" w14:textId="77777777" w:rsidR="001A4BDA" w:rsidRPr="00D07214" w:rsidRDefault="008D6F99">
            <w:pPr>
              <w:pStyle w:val="Compact"/>
              <w:jc w:val="right"/>
              <w:rPr>
                <w:sz w:val="16"/>
              </w:rPr>
            </w:pPr>
            <w:r w:rsidRPr="00D07214">
              <w:rPr>
                <w:sz w:val="16"/>
              </w:rPr>
              <w:t>-</w:t>
            </w:r>
          </w:p>
        </w:tc>
        <w:tc>
          <w:tcPr>
            <w:tcW w:w="0" w:type="auto"/>
          </w:tcPr>
          <w:p w14:paraId="17651EB4" w14:textId="77777777" w:rsidR="001A4BDA" w:rsidRPr="00D07214" w:rsidRDefault="008D6F99">
            <w:pPr>
              <w:pStyle w:val="Compact"/>
              <w:jc w:val="right"/>
              <w:rPr>
                <w:sz w:val="16"/>
              </w:rPr>
            </w:pPr>
            <w:r w:rsidRPr="00D07214">
              <w:rPr>
                <w:sz w:val="16"/>
              </w:rPr>
              <w:t>-</w:t>
            </w:r>
          </w:p>
        </w:tc>
        <w:tc>
          <w:tcPr>
            <w:tcW w:w="0" w:type="auto"/>
          </w:tcPr>
          <w:p w14:paraId="1D578F33" w14:textId="77777777" w:rsidR="001A4BDA" w:rsidRPr="00D07214" w:rsidRDefault="008D6F99">
            <w:pPr>
              <w:pStyle w:val="Compact"/>
              <w:jc w:val="right"/>
              <w:rPr>
                <w:sz w:val="16"/>
              </w:rPr>
            </w:pPr>
            <w:r w:rsidRPr="00D07214">
              <w:rPr>
                <w:sz w:val="16"/>
              </w:rPr>
              <w:t>-</w:t>
            </w:r>
          </w:p>
        </w:tc>
        <w:tc>
          <w:tcPr>
            <w:tcW w:w="0" w:type="auto"/>
          </w:tcPr>
          <w:p w14:paraId="431D46A8" w14:textId="77777777" w:rsidR="001A4BDA" w:rsidRPr="00D07214" w:rsidRDefault="008D6F99">
            <w:pPr>
              <w:pStyle w:val="Compact"/>
              <w:jc w:val="right"/>
              <w:rPr>
                <w:sz w:val="16"/>
              </w:rPr>
            </w:pPr>
            <w:r w:rsidRPr="00D07214">
              <w:rPr>
                <w:sz w:val="16"/>
              </w:rPr>
              <w:t>-</w:t>
            </w:r>
          </w:p>
        </w:tc>
        <w:tc>
          <w:tcPr>
            <w:tcW w:w="0" w:type="auto"/>
          </w:tcPr>
          <w:p w14:paraId="552C7E89" w14:textId="77777777" w:rsidR="001A4BDA" w:rsidRPr="00D07214" w:rsidRDefault="008D6F99">
            <w:pPr>
              <w:pStyle w:val="Compact"/>
              <w:jc w:val="right"/>
              <w:rPr>
                <w:sz w:val="16"/>
              </w:rPr>
            </w:pPr>
            <w:r w:rsidRPr="00D07214">
              <w:rPr>
                <w:sz w:val="16"/>
              </w:rPr>
              <w:t>-</w:t>
            </w:r>
          </w:p>
        </w:tc>
        <w:tc>
          <w:tcPr>
            <w:tcW w:w="0" w:type="auto"/>
          </w:tcPr>
          <w:p w14:paraId="26FF3001" w14:textId="77777777" w:rsidR="001A4BDA" w:rsidRPr="00D07214" w:rsidRDefault="008D6F99">
            <w:pPr>
              <w:pStyle w:val="Compact"/>
              <w:jc w:val="right"/>
              <w:rPr>
                <w:sz w:val="16"/>
              </w:rPr>
            </w:pPr>
            <w:r w:rsidRPr="00D07214">
              <w:rPr>
                <w:sz w:val="16"/>
              </w:rPr>
              <w:t>-</w:t>
            </w:r>
          </w:p>
        </w:tc>
      </w:tr>
      <w:tr w:rsidR="001A4BDA" w:rsidRPr="00D07214" w14:paraId="45A0872F" w14:textId="77777777" w:rsidTr="00D07214">
        <w:tc>
          <w:tcPr>
            <w:tcW w:w="641" w:type="pct"/>
          </w:tcPr>
          <w:p w14:paraId="2C9B261D" w14:textId="77777777" w:rsidR="001A4BDA" w:rsidRPr="00D07214" w:rsidRDefault="008D6F99">
            <w:pPr>
              <w:pStyle w:val="Compact"/>
              <w:jc w:val="right"/>
              <w:rPr>
                <w:sz w:val="16"/>
              </w:rPr>
            </w:pPr>
            <w:r w:rsidRPr="00D07214">
              <w:rPr>
                <w:sz w:val="16"/>
              </w:rPr>
              <w:t>Wheat bran</w:t>
            </w:r>
          </w:p>
        </w:tc>
        <w:tc>
          <w:tcPr>
            <w:tcW w:w="0" w:type="auto"/>
          </w:tcPr>
          <w:p w14:paraId="5711F85B" w14:textId="77777777" w:rsidR="001A4BDA" w:rsidRPr="00D07214" w:rsidRDefault="008D6F99">
            <w:pPr>
              <w:pStyle w:val="Compact"/>
              <w:jc w:val="right"/>
              <w:rPr>
                <w:sz w:val="16"/>
              </w:rPr>
            </w:pPr>
            <w:r w:rsidRPr="00D07214">
              <w:rPr>
                <w:sz w:val="16"/>
              </w:rPr>
              <w:t>-</w:t>
            </w:r>
          </w:p>
        </w:tc>
        <w:tc>
          <w:tcPr>
            <w:tcW w:w="0" w:type="auto"/>
          </w:tcPr>
          <w:p w14:paraId="6771A262" w14:textId="77777777" w:rsidR="001A4BDA" w:rsidRPr="00D07214" w:rsidRDefault="008D6F99">
            <w:pPr>
              <w:pStyle w:val="Compact"/>
              <w:jc w:val="right"/>
              <w:rPr>
                <w:sz w:val="16"/>
              </w:rPr>
            </w:pPr>
            <w:r w:rsidRPr="00D07214">
              <w:rPr>
                <w:sz w:val="16"/>
              </w:rPr>
              <w:t>2,589,000</w:t>
            </w:r>
          </w:p>
        </w:tc>
        <w:tc>
          <w:tcPr>
            <w:tcW w:w="0" w:type="auto"/>
          </w:tcPr>
          <w:p w14:paraId="0D6F75F4" w14:textId="77777777" w:rsidR="001A4BDA" w:rsidRPr="00D07214" w:rsidRDefault="008D6F99">
            <w:pPr>
              <w:pStyle w:val="Compact"/>
              <w:jc w:val="right"/>
              <w:rPr>
                <w:sz w:val="16"/>
              </w:rPr>
            </w:pPr>
            <w:r w:rsidRPr="00D07214">
              <w:rPr>
                <w:sz w:val="16"/>
              </w:rPr>
              <w:t>2,343,700</w:t>
            </w:r>
          </w:p>
        </w:tc>
        <w:tc>
          <w:tcPr>
            <w:tcW w:w="0" w:type="auto"/>
          </w:tcPr>
          <w:p w14:paraId="080CB7C8" w14:textId="77777777" w:rsidR="001A4BDA" w:rsidRPr="00D07214" w:rsidRDefault="008D6F99">
            <w:pPr>
              <w:pStyle w:val="Compact"/>
              <w:jc w:val="right"/>
              <w:rPr>
                <w:sz w:val="16"/>
              </w:rPr>
            </w:pPr>
            <w:r w:rsidRPr="00D07214">
              <w:rPr>
                <w:sz w:val="16"/>
              </w:rPr>
              <w:t>-</w:t>
            </w:r>
          </w:p>
        </w:tc>
        <w:tc>
          <w:tcPr>
            <w:tcW w:w="0" w:type="auto"/>
          </w:tcPr>
          <w:p w14:paraId="6AF33897" w14:textId="77777777" w:rsidR="001A4BDA" w:rsidRPr="00D07214" w:rsidRDefault="008D6F99">
            <w:pPr>
              <w:pStyle w:val="Compact"/>
              <w:jc w:val="right"/>
              <w:rPr>
                <w:sz w:val="16"/>
              </w:rPr>
            </w:pPr>
            <w:r w:rsidRPr="00D07214">
              <w:rPr>
                <w:sz w:val="16"/>
              </w:rPr>
              <w:t>-</w:t>
            </w:r>
          </w:p>
        </w:tc>
        <w:tc>
          <w:tcPr>
            <w:tcW w:w="0" w:type="auto"/>
          </w:tcPr>
          <w:p w14:paraId="0FCED6E5" w14:textId="77777777" w:rsidR="001A4BDA" w:rsidRPr="00D07214" w:rsidRDefault="008D6F99">
            <w:pPr>
              <w:pStyle w:val="Compact"/>
              <w:jc w:val="right"/>
              <w:rPr>
                <w:sz w:val="16"/>
              </w:rPr>
            </w:pPr>
            <w:r w:rsidRPr="00D07214">
              <w:rPr>
                <w:sz w:val="16"/>
              </w:rPr>
              <w:t>-</w:t>
            </w:r>
          </w:p>
        </w:tc>
        <w:tc>
          <w:tcPr>
            <w:tcW w:w="0" w:type="auto"/>
          </w:tcPr>
          <w:p w14:paraId="0D16C12C" w14:textId="77777777" w:rsidR="001A4BDA" w:rsidRPr="00D07214" w:rsidRDefault="008D6F99">
            <w:pPr>
              <w:pStyle w:val="Compact"/>
              <w:jc w:val="right"/>
              <w:rPr>
                <w:sz w:val="16"/>
              </w:rPr>
            </w:pPr>
            <w:r w:rsidRPr="00D07214">
              <w:rPr>
                <w:sz w:val="16"/>
              </w:rPr>
              <w:t>-</w:t>
            </w:r>
          </w:p>
        </w:tc>
        <w:tc>
          <w:tcPr>
            <w:tcW w:w="0" w:type="auto"/>
          </w:tcPr>
          <w:p w14:paraId="3CFD6E61" w14:textId="77777777" w:rsidR="001A4BDA" w:rsidRPr="00D07214" w:rsidRDefault="008D6F99">
            <w:pPr>
              <w:pStyle w:val="Compact"/>
              <w:jc w:val="right"/>
              <w:rPr>
                <w:sz w:val="16"/>
              </w:rPr>
            </w:pPr>
            <w:r w:rsidRPr="00D07214">
              <w:rPr>
                <w:sz w:val="16"/>
              </w:rPr>
              <w:t>-</w:t>
            </w:r>
          </w:p>
        </w:tc>
        <w:tc>
          <w:tcPr>
            <w:tcW w:w="0" w:type="auto"/>
          </w:tcPr>
          <w:p w14:paraId="61805E52" w14:textId="77777777" w:rsidR="001A4BDA" w:rsidRPr="00D07214" w:rsidRDefault="008D6F99">
            <w:pPr>
              <w:pStyle w:val="Compact"/>
              <w:jc w:val="right"/>
              <w:rPr>
                <w:sz w:val="16"/>
              </w:rPr>
            </w:pPr>
            <w:r w:rsidRPr="00D07214">
              <w:rPr>
                <w:sz w:val="16"/>
              </w:rPr>
              <w:t>-</w:t>
            </w:r>
          </w:p>
        </w:tc>
        <w:tc>
          <w:tcPr>
            <w:tcW w:w="0" w:type="auto"/>
          </w:tcPr>
          <w:p w14:paraId="14AF5CE3" w14:textId="77777777" w:rsidR="001A4BDA" w:rsidRPr="00D07214" w:rsidRDefault="008D6F99">
            <w:pPr>
              <w:pStyle w:val="Compact"/>
              <w:jc w:val="right"/>
              <w:rPr>
                <w:sz w:val="16"/>
              </w:rPr>
            </w:pPr>
            <w:r w:rsidRPr="00D07214">
              <w:rPr>
                <w:sz w:val="16"/>
              </w:rPr>
              <w:t>-</w:t>
            </w:r>
          </w:p>
        </w:tc>
        <w:tc>
          <w:tcPr>
            <w:tcW w:w="0" w:type="auto"/>
          </w:tcPr>
          <w:p w14:paraId="268B35ED" w14:textId="77777777" w:rsidR="001A4BDA" w:rsidRPr="00D07214" w:rsidRDefault="008D6F99">
            <w:pPr>
              <w:pStyle w:val="Compact"/>
              <w:jc w:val="right"/>
              <w:rPr>
                <w:sz w:val="16"/>
              </w:rPr>
            </w:pPr>
            <w:r w:rsidRPr="00D07214">
              <w:rPr>
                <w:sz w:val="16"/>
              </w:rPr>
              <w:t>-</w:t>
            </w:r>
          </w:p>
        </w:tc>
      </w:tr>
    </w:tbl>
    <w:p w14:paraId="3A6EF7DB" w14:textId="77777777" w:rsidR="001A4BDA" w:rsidRDefault="008D6F99">
      <w:r>
        <w:t>Lastly, data quality validation indicates that there is a quantity error for wheat bran imports, based on median unit-value analysis in the original trade dataset. The unit-value is the monetary value/quantity (weight, numbers, etc.). Please refer to the trade section for more detai</w:t>
      </w:r>
      <w:r w:rsidR="00A414F8">
        <w:t>l. In this case, the quantity error</w:t>
      </w:r>
      <w:r>
        <w:t xml:space="preserve"> is simply </w:t>
      </w:r>
      <w:r w:rsidR="00A414F8">
        <w:t>an extra digit error;</w:t>
      </w:r>
      <w:r>
        <w:t xml:space="preserve"> so the actual quantity should have one less zero (to reflect the correct import unit-value). We do this quantity correction, so the table will look like this:</w:t>
      </w:r>
    </w:p>
    <w:tbl>
      <w:tblPr>
        <w:tblW w:w="5000" w:type="pct"/>
        <w:tblLook w:val="04A0" w:firstRow="1" w:lastRow="0" w:firstColumn="1" w:lastColumn="0" w:noHBand="0" w:noVBand="1"/>
      </w:tblPr>
      <w:tblGrid>
        <w:gridCol w:w="868"/>
        <w:gridCol w:w="990"/>
        <w:gridCol w:w="901"/>
        <w:gridCol w:w="990"/>
        <w:gridCol w:w="1091"/>
        <w:gridCol w:w="561"/>
        <w:gridCol w:w="956"/>
        <w:gridCol w:w="547"/>
        <w:gridCol w:w="541"/>
        <w:gridCol w:w="717"/>
        <w:gridCol w:w="889"/>
        <w:gridCol w:w="525"/>
      </w:tblGrid>
      <w:tr w:rsidR="001A4BDA" w:rsidRPr="00D07214" w14:paraId="51147E9D" w14:textId="77777777" w:rsidTr="00D07214">
        <w:tc>
          <w:tcPr>
            <w:tcW w:w="641" w:type="pct"/>
            <w:tcBorders>
              <w:bottom w:val="single" w:sz="0" w:space="0" w:color="auto"/>
            </w:tcBorders>
            <w:vAlign w:val="bottom"/>
          </w:tcPr>
          <w:p w14:paraId="4E2767F8"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58CC8602"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393DF0AA"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18467FDA"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63A39CB8"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16C02679"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6490AB73"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1D0E3D29"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464D1454"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1611AA78"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3EC569CD"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3678BDC2" w14:textId="77777777" w:rsidR="001A4BDA" w:rsidRPr="00D07214" w:rsidRDefault="008D6F99">
            <w:pPr>
              <w:pStyle w:val="Compact"/>
              <w:jc w:val="right"/>
              <w:rPr>
                <w:sz w:val="16"/>
              </w:rPr>
            </w:pPr>
            <w:r w:rsidRPr="00D07214">
              <w:rPr>
                <w:sz w:val="16"/>
              </w:rPr>
              <w:t>Loss</w:t>
            </w:r>
          </w:p>
        </w:tc>
      </w:tr>
      <w:tr w:rsidR="001A4BDA" w:rsidRPr="00D07214" w14:paraId="4BC03F3C" w14:textId="77777777" w:rsidTr="00D07214">
        <w:tc>
          <w:tcPr>
            <w:tcW w:w="641" w:type="pct"/>
          </w:tcPr>
          <w:p w14:paraId="1A4A1D49" w14:textId="77777777" w:rsidR="001A4BDA" w:rsidRPr="00D07214" w:rsidRDefault="008D6F99">
            <w:pPr>
              <w:pStyle w:val="Compact"/>
              <w:jc w:val="right"/>
              <w:rPr>
                <w:sz w:val="16"/>
              </w:rPr>
            </w:pPr>
            <w:r w:rsidRPr="00D07214">
              <w:rPr>
                <w:sz w:val="16"/>
              </w:rPr>
              <w:t>Wheat</w:t>
            </w:r>
          </w:p>
        </w:tc>
        <w:tc>
          <w:tcPr>
            <w:tcW w:w="0" w:type="auto"/>
          </w:tcPr>
          <w:p w14:paraId="2852419A" w14:textId="77777777" w:rsidR="001A4BDA" w:rsidRPr="00D07214" w:rsidRDefault="008D6F99">
            <w:pPr>
              <w:pStyle w:val="Compact"/>
              <w:jc w:val="right"/>
              <w:rPr>
                <w:sz w:val="16"/>
              </w:rPr>
            </w:pPr>
            <w:r w:rsidRPr="00D07214">
              <w:rPr>
                <w:sz w:val="16"/>
              </w:rPr>
              <w:t>54,420,000</w:t>
            </w:r>
          </w:p>
        </w:tc>
        <w:tc>
          <w:tcPr>
            <w:tcW w:w="0" w:type="auto"/>
          </w:tcPr>
          <w:p w14:paraId="76AB80BE" w14:textId="77777777" w:rsidR="001A4BDA" w:rsidRPr="00D07214" w:rsidRDefault="008D6F99">
            <w:pPr>
              <w:pStyle w:val="Compact"/>
              <w:jc w:val="right"/>
              <w:rPr>
                <w:sz w:val="16"/>
              </w:rPr>
            </w:pPr>
            <w:r w:rsidRPr="00D07214">
              <w:rPr>
                <w:sz w:val="16"/>
              </w:rPr>
              <w:t>1,999,100</w:t>
            </w:r>
          </w:p>
        </w:tc>
        <w:tc>
          <w:tcPr>
            <w:tcW w:w="0" w:type="auto"/>
          </w:tcPr>
          <w:p w14:paraId="2C76E406" w14:textId="77777777" w:rsidR="001A4BDA" w:rsidRPr="00D07214" w:rsidRDefault="008D6F99">
            <w:pPr>
              <w:pStyle w:val="Compact"/>
              <w:jc w:val="right"/>
              <w:rPr>
                <w:sz w:val="16"/>
              </w:rPr>
            </w:pPr>
            <w:r w:rsidRPr="00D07214">
              <w:rPr>
                <w:sz w:val="16"/>
              </w:rPr>
              <w:t>32,790,000</w:t>
            </w:r>
          </w:p>
        </w:tc>
        <w:tc>
          <w:tcPr>
            <w:tcW w:w="0" w:type="auto"/>
          </w:tcPr>
          <w:p w14:paraId="68167C57" w14:textId="77777777" w:rsidR="001A4BDA" w:rsidRPr="00D07214" w:rsidRDefault="008D6F99">
            <w:pPr>
              <w:pStyle w:val="Compact"/>
              <w:jc w:val="right"/>
              <w:rPr>
                <w:sz w:val="16"/>
              </w:rPr>
            </w:pPr>
            <w:r w:rsidRPr="00D07214">
              <w:rPr>
                <w:sz w:val="16"/>
              </w:rPr>
              <w:t>-</w:t>
            </w:r>
          </w:p>
        </w:tc>
        <w:tc>
          <w:tcPr>
            <w:tcW w:w="0" w:type="auto"/>
          </w:tcPr>
          <w:p w14:paraId="41ACFE5B" w14:textId="77777777" w:rsidR="001A4BDA" w:rsidRPr="00D07214" w:rsidRDefault="008D6F99">
            <w:pPr>
              <w:pStyle w:val="Compact"/>
              <w:jc w:val="right"/>
              <w:rPr>
                <w:sz w:val="16"/>
              </w:rPr>
            </w:pPr>
            <w:r w:rsidRPr="00D07214">
              <w:rPr>
                <w:sz w:val="16"/>
              </w:rPr>
              <w:t>-</w:t>
            </w:r>
          </w:p>
        </w:tc>
        <w:tc>
          <w:tcPr>
            <w:tcW w:w="0" w:type="auto"/>
          </w:tcPr>
          <w:p w14:paraId="24A6C05A" w14:textId="77777777" w:rsidR="001A4BDA" w:rsidRPr="00D07214" w:rsidRDefault="008D6F99">
            <w:pPr>
              <w:pStyle w:val="Compact"/>
              <w:jc w:val="right"/>
              <w:rPr>
                <w:sz w:val="16"/>
              </w:rPr>
            </w:pPr>
            <w:r w:rsidRPr="00D07214">
              <w:rPr>
                <w:sz w:val="16"/>
              </w:rPr>
              <w:t>-</w:t>
            </w:r>
          </w:p>
        </w:tc>
        <w:tc>
          <w:tcPr>
            <w:tcW w:w="0" w:type="auto"/>
          </w:tcPr>
          <w:p w14:paraId="2C2E07A0" w14:textId="77777777" w:rsidR="001A4BDA" w:rsidRPr="00D07214" w:rsidRDefault="008D6F99">
            <w:pPr>
              <w:pStyle w:val="Compact"/>
              <w:jc w:val="right"/>
              <w:rPr>
                <w:sz w:val="16"/>
              </w:rPr>
            </w:pPr>
            <w:r w:rsidRPr="00D07214">
              <w:rPr>
                <w:sz w:val="16"/>
              </w:rPr>
              <w:t>-</w:t>
            </w:r>
          </w:p>
        </w:tc>
        <w:tc>
          <w:tcPr>
            <w:tcW w:w="0" w:type="auto"/>
          </w:tcPr>
          <w:p w14:paraId="7CE7512C" w14:textId="77777777" w:rsidR="001A4BDA" w:rsidRPr="00D07214" w:rsidRDefault="008D6F99">
            <w:pPr>
              <w:pStyle w:val="Compact"/>
              <w:jc w:val="right"/>
              <w:rPr>
                <w:sz w:val="16"/>
              </w:rPr>
            </w:pPr>
            <w:r w:rsidRPr="00D07214">
              <w:rPr>
                <w:sz w:val="16"/>
              </w:rPr>
              <w:t>-</w:t>
            </w:r>
          </w:p>
        </w:tc>
        <w:tc>
          <w:tcPr>
            <w:tcW w:w="0" w:type="auto"/>
          </w:tcPr>
          <w:p w14:paraId="51221333" w14:textId="77777777" w:rsidR="001A4BDA" w:rsidRPr="00D07214" w:rsidRDefault="008D6F99">
            <w:pPr>
              <w:pStyle w:val="Compact"/>
              <w:jc w:val="right"/>
              <w:rPr>
                <w:sz w:val="16"/>
              </w:rPr>
            </w:pPr>
            <w:r w:rsidRPr="00D07214">
              <w:rPr>
                <w:sz w:val="16"/>
              </w:rPr>
              <w:t>-</w:t>
            </w:r>
          </w:p>
        </w:tc>
        <w:tc>
          <w:tcPr>
            <w:tcW w:w="0" w:type="auto"/>
          </w:tcPr>
          <w:p w14:paraId="23475C14" w14:textId="77777777" w:rsidR="001A4BDA" w:rsidRPr="00D07214" w:rsidRDefault="008D6F99">
            <w:pPr>
              <w:pStyle w:val="Compact"/>
              <w:jc w:val="right"/>
              <w:rPr>
                <w:sz w:val="16"/>
              </w:rPr>
            </w:pPr>
            <w:r w:rsidRPr="00D07214">
              <w:rPr>
                <w:sz w:val="16"/>
              </w:rPr>
              <w:t>-</w:t>
            </w:r>
          </w:p>
        </w:tc>
        <w:tc>
          <w:tcPr>
            <w:tcW w:w="0" w:type="auto"/>
          </w:tcPr>
          <w:p w14:paraId="03A428DC" w14:textId="77777777" w:rsidR="001A4BDA" w:rsidRPr="00D07214" w:rsidRDefault="008D6F99">
            <w:pPr>
              <w:pStyle w:val="Compact"/>
              <w:jc w:val="right"/>
              <w:rPr>
                <w:sz w:val="16"/>
              </w:rPr>
            </w:pPr>
            <w:r w:rsidRPr="00D07214">
              <w:rPr>
                <w:sz w:val="16"/>
              </w:rPr>
              <w:t>-</w:t>
            </w:r>
          </w:p>
        </w:tc>
      </w:tr>
      <w:tr w:rsidR="001A4BDA" w:rsidRPr="00D07214" w14:paraId="2A7432D0" w14:textId="77777777" w:rsidTr="00D07214">
        <w:tc>
          <w:tcPr>
            <w:tcW w:w="641" w:type="pct"/>
          </w:tcPr>
          <w:p w14:paraId="2946CD4B" w14:textId="77777777" w:rsidR="001A4BDA" w:rsidRPr="00D07214" w:rsidRDefault="008D6F99">
            <w:pPr>
              <w:pStyle w:val="Compact"/>
              <w:jc w:val="right"/>
              <w:rPr>
                <w:sz w:val="16"/>
              </w:rPr>
            </w:pPr>
            <w:r w:rsidRPr="00D07214">
              <w:rPr>
                <w:sz w:val="16"/>
              </w:rPr>
              <w:t>Wheat flour</w:t>
            </w:r>
          </w:p>
        </w:tc>
        <w:tc>
          <w:tcPr>
            <w:tcW w:w="0" w:type="auto"/>
          </w:tcPr>
          <w:p w14:paraId="1C3E90B0" w14:textId="77777777" w:rsidR="001A4BDA" w:rsidRPr="00D07214" w:rsidRDefault="008D6F99">
            <w:pPr>
              <w:pStyle w:val="Compact"/>
              <w:jc w:val="right"/>
              <w:rPr>
                <w:sz w:val="16"/>
              </w:rPr>
            </w:pPr>
            <w:r w:rsidRPr="00D07214">
              <w:rPr>
                <w:sz w:val="16"/>
              </w:rPr>
              <w:t>18,650,000</w:t>
            </w:r>
          </w:p>
        </w:tc>
        <w:tc>
          <w:tcPr>
            <w:tcW w:w="0" w:type="auto"/>
          </w:tcPr>
          <w:p w14:paraId="27416CA2" w14:textId="77777777" w:rsidR="001A4BDA" w:rsidRPr="00D07214" w:rsidRDefault="008D6F99">
            <w:pPr>
              <w:pStyle w:val="Compact"/>
              <w:jc w:val="right"/>
              <w:rPr>
                <w:sz w:val="16"/>
              </w:rPr>
            </w:pPr>
            <w:r w:rsidRPr="00D07214">
              <w:rPr>
                <w:sz w:val="16"/>
              </w:rPr>
              <w:t>341,500</w:t>
            </w:r>
          </w:p>
        </w:tc>
        <w:tc>
          <w:tcPr>
            <w:tcW w:w="0" w:type="auto"/>
          </w:tcPr>
          <w:p w14:paraId="13F13B47" w14:textId="77777777" w:rsidR="001A4BDA" w:rsidRPr="00D07214" w:rsidRDefault="008D6F99">
            <w:pPr>
              <w:pStyle w:val="Compact"/>
              <w:jc w:val="right"/>
              <w:rPr>
                <w:sz w:val="16"/>
              </w:rPr>
            </w:pPr>
            <w:r w:rsidRPr="00D07214">
              <w:rPr>
                <w:sz w:val="16"/>
              </w:rPr>
              <w:t>572,800</w:t>
            </w:r>
          </w:p>
        </w:tc>
        <w:tc>
          <w:tcPr>
            <w:tcW w:w="0" w:type="auto"/>
          </w:tcPr>
          <w:p w14:paraId="287BBDA7" w14:textId="77777777" w:rsidR="001A4BDA" w:rsidRPr="00D07214" w:rsidRDefault="008D6F99">
            <w:pPr>
              <w:pStyle w:val="Compact"/>
              <w:jc w:val="right"/>
              <w:rPr>
                <w:sz w:val="16"/>
              </w:rPr>
            </w:pPr>
            <w:r w:rsidRPr="00D07214">
              <w:rPr>
                <w:sz w:val="16"/>
              </w:rPr>
              <w:t>-</w:t>
            </w:r>
          </w:p>
        </w:tc>
        <w:tc>
          <w:tcPr>
            <w:tcW w:w="0" w:type="auto"/>
          </w:tcPr>
          <w:p w14:paraId="2E27859D" w14:textId="77777777" w:rsidR="001A4BDA" w:rsidRPr="00D07214" w:rsidRDefault="008D6F99">
            <w:pPr>
              <w:pStyle w:val="Compact"/>
              <w:jc w:val="right"/>
              <w:rPr>
                <w:sz w:val="16"/>
              </w:rPr>
            </w:pPr>
            <w:r w:rsidRPr="00D07214">
              <w:rPr>
                <w:sz w:val="16"/>
              </w:rPr>
              <w:t>-</w:t>
            </w:r>
          </w:p>
        </w:tc>
        <w:tc>
          <w:tcPr>
            <w:tcW w:w="0" w:type="auto"/>
          </w:tcPr>
          <w:p w14:paraId="3D3D98A0" w14:textId="77777777" w:rsidR="001A4BDA" w:rsidRPr="00D07214" w:rsidRDefault="008D6F99">
            <w:pPr>
              <w:pStyle w:val="Compact"/>
              <w:jc w:val="right"/>
              <w:rPr>
                <w:sz w:val="16"/>
              </w:rPr>
            </w:pPr>
            <w:r w:rsidRPr="00D07214">
              <w:rPr>
                <w:sz w:val="16"/>
              </w:rPr>
              <w:t>-</w:t>
            </w:r>
          </w:p>
        </w:tc>
        <w:tc>
          <w:tcPr>
            <w:tcW w:w="0" w:type="auto"/>
          </w:tcPr>
          <w:p w14:paraId="7F14FBA0" w14:textId="77777777" w:rsidR="001A4BDA" w:rsidRPr="00D07214" w:rsidRDefault="008D6F99">
            <w:pPr>
              <w:pStyle w:val="Compact"/>
              <w:jc w:val="right"/>
              <w:rPr>
                <w:sz w:val="16"/>
              </w:rPr>
            </w:pPr>
            <w:r w:rsidRPr="00D07214">
              <w:rPr>
                <w:sz w:val="16"/>
              </w:rPr>
              <w:t>-</w:t>
            </w:r>
          </w:p>
        </w:tc>
        <w:tc>
          <w:tcPr>
            <w:tcW w:w="0" w:type="auto"/>
          </w:tcPr>
          <w:p w14:paraId="63063098" w14:textId="77777777" w:rsidR="001A4BDA" w:rsidRPr="00D07214" w:rsidRDefault="008D6F99">
            <w:pPr>
              <w:pStyle w:val="Compact"/>
              <w:jc w:val="right"/>
              <w:rPr>
                <w:sz w:val="16"/>
              </w:rPr>
            </w:pPr>
            <w:r w:rsidRPr="00D07214">
              <w:rPr>
                <w:sz w:val="16"/>
              </w:rPr>
              <w:t>-</w:t>
            </w:r>
          </w:p>
        </w:tc>
        <w:tc>
          <w:tcPr>
            <w:tcW w:w="0" w:type="auto"/>
          </w:tcPr>
          <w:p w14:paraId="7F8320A4" w14:textId="77777777" w:rsidR="001A4BDA" w:rsidRPr="00D07214" w:rsidRDefault="008D6F99">
            <w:pPr>
              <w:pStyle w:val="Compact"/>
              <w:jc w:val="right"/>
              <w:rPr>
                <w:sz w:val="16"/>
              </w:rPr>
            </w:pPr>
            <w:r w:rsidRPr="00D07214">
              <w:rPr>
                <w:sz w:val="16"/>
              </w:rPr>
              <w:t>-</w:t>
            </w:r>
          </w:p>
        </w:tc>
        <w:tc>
          <w:tcPr>
            <w:tcW w:w="0" w:type="auto"/>
          </w:tcPr>
          <w:p w14:paraId="64882338" w14:textId="77777777" w:rsidR="001A4BDA" w:rsidRPr="00D07214" w:rsidRDefault="008D6F99">
            <w:pPr>
              <w:pStyle w:val="Compact"/>
              <w:jc w:val="right"/>
              <w:rPr>
                <w:sz w:val="16"/>
              </w:rPr>
            </w:pPr>
            <w:r w:rsidRPr="00D07214">
              <w:rPr>
                <w:sz w:val="16"/>
              </w:rPr>
              <w:t>-</w:t>
            </w:r>
          </w:p>
        </w:tc>
        <w:tc>
          <w:tcPr>
            <w:tcW w:w="0" w:type="auto"/>
          </w:tcPr>
          <w:p w14:paraId="55BC0E0F" w14:textId="77777777" w:rsidR="001A4BDA" w:rsidRPr="00D07214" w:rsidRDefault="008D6F99">
            <w:pPr>
              <w:pStyle w:val="Compact"/>
              <w:jc w:val="right"/>
              <w:rPr>
                <w:sz w:val="16"/>
              </w:rPr>
            </w:pPr>
            <w:r w:rsidRPr="00D07214">
              <w:rPr>
                <w:sz w:val="16"/>
              </w:rPr>
              <w:t>-</w:t>
            </w:r>
          </w:p>
        </w:tc>
      </w:tr>
      <w:tr w:rsidR="001A4BDA" w:rsidRPr="00D07214" w14:paraId="508B7C96" w14:textId="77777777" w:rsidTr="00D07214">
        <w:tc>
          <w:tcPr>
            <w:tcW w:w="641" w:type="pct"/>
          </w:tcPr>
          <w:p w14:paraId="46CE157A" w14:textId="77777777" w:rsidR="001A4BDA" w:rsidRPr="00D07214" w:rsidRDefault="008D6F99">
            <w:pPr>
              <w:pStyle w:val="Compact"/>
              <w:jc w:val="right"/>
              <w:rPr>
                <w:sz w:val="16"/>
              </w:rPr>
            </w:pPr>
            <w:r w:rsidRPr="00D07214">
              <w:rPr>
                <w:sz w:val="16"/>
              </w:rPr>
              <w:t>Bulgur</w:t>
            </w:r>
          </w:p>
        </w:tc>
        <w:tc>
          <w:tcPr>
            <w:tcW w:w="0" w:type="auto"/>
          </w:tcPr>
          <w:p w14:paraId="6B1AC0D6" w14:textId="77777777" w:rsidR="001A4BDA" w:rsidRPr="00D07214" w:rsidRDefault="008D6F99">
            <w:pPr>
              <w:pStyle w:val="Compact"/>
              <w:jc w:val="right"/>
              <w:rPr>
                <w:sz w:val="16"/>
              </w:rPr>
            </w:pPr>
            <w:r w:rsidRPr="00D07214">
              <w:rPr>
                <w:sz w:val="16"/>
              </w:rPr>
              <w:t>-</w:t>
            </w:r>
          </w:p>
        </w:tc>
        <w:tc>
          <w:tcPr>
            <w:tcW w:w="0" w:type="auto"/>
          </w:tcPr>
          <w:p w14:paraId="7C64B192" w14:textId="77777777" w:rsidR="001A4BDA" w:rsidRPr="00D07214" w:rsidRDefault="008D6F99">
            <w:pPr>
              <w:pStyle w:val="Compact"/>
              <w:jc w:val="right"/>
              <w:rPr>
                <w:sz w:val="16"/>
              </w:rPr>
            </w:pPr>
            <w:r w:rsidRPr="00D07214">
              <w:rPr>
                <w:sz w:val="16"/>
              </w:rPr>
              <w:t>182,900</w:t>
            </w:r>
          </w:p>
        </w:tc>
        <w:tc>
          <w:tcPr>
            <w:tcW w:w="0" w:type="auto"/>
          </w:tcPr>
          <w:p w14:paraId="3DFD3A88" w14:textId="77777777" w:rsidR="001A4BDA" w:rsidRPr="00D07214" w:rsidRDefault="008D6F99">
            <w:pPr>
              <w:pStyle w:val="Compact"/>
              <w:jc w:val="right"/>
              <w:rPr>
                <w:sz w:val="16"/>
              </w:rPr>
            </w:pPr>
            <w:r w:rsidRPr="00D07214">
              <w:rPr>
                <w:sz w:val="16"/>
              </w:rPr>
              <w:t>580,000</w:t>
            </w:r>
          </w:p>
        </w:tc>
        <w:tc>
          <w:tcPr>
            <w:tcW w:w="0" w:type="auto"/>
          </w:tcPr>
          <w:p w14:paraId="36BB3D10" w14:textId="77777777" w:rsidR="001A4BDA" w:rsidRPr="00D07214" w:rsidRDefault="008D6F99">
            <w:pPr>
              <w:pStyle w:val="Compact"/>
              <w:jc w:val="right"/>
              <w:rPr>
                <w:sz w:val="16"/>
              </w:rPr>
            </w:pPr>
            <w:r w:rsidRPr="00D07214">
              <w:rPr>
                <w:sz w:val="16"/>
              </w:rPr>
              <w:t>-</w:t>
            </w:r>
          </w:p>
        </w:tc>
        <w:tc>
          <w:tcPr>
            <w:tcW w:w="0" w:type="auto"/>
          </w:tcPr>
          <w:p w14:paraId="4822577E" w14:textId="77777777" w:rsidR="001A4BDA" w:rsidRPr="00D07214" w:rsidRDefault="008D6F99">
            <w:pPr>
              <w:pStyle w:val="Compact"/>
              <w:jc w:val="right"/>
              <w:rPr>
                <w:sz w:val="16"/>
              </w:rPr>
            </w:pPr>
            <w:r w:rsidRPr="00D07214">
              <w:rPr>
                <w:sz w:val="16"/>
              </w:rPr>
              <w:t>-</w:t>
            </w:r>
          </w:p>
        </w:tc>
        <w:tc>
          <w:tcPr>
            <w:tcW w:w="0" w:type="auto"/>
          </w:tcPr>
          <w:p w14:paraId="68835DF4" w14:textId="77777777" w:rsidR="001A4BDA" w:rsidRPr="00D07214" w:rsidRDefault="008D6F99">
            <w:pPr>
              <w:pStyle w:val="Compact"/>
              <w:jc w:val="right"/>
              <w:rPr>
                <w:sz w:val="16"/>
              </w:rPr>
            </w:pPr>
            <w:r w:rsidRPr="00D07214">
              <w:rPr>
                <w:sz w:val="16"/>
              </w:rPr>
              <w:t>-</w:t>
            </w:r>
          </w:p>
        </w:tc>
        <w:tc>
          <w:tcPr>
            <w:tcW w:w="0" w:type="auto"/>
          </w:tcPr>
          <w:p w14:paraId="12B84A09" w14:textId="77777777" w:rsidR="001A4BDA" w:rsidRPr="00D07214" w:rsidRDefault="008D6F99">
            <w:pPr>
              <w:pStyle w:val="Compact"/>
              <w:jc w:val="right"/>
              <w:rPr>
                <w:sz w:val="16"/>
              </w:rPr>
            </w:pPr>
            <w:r w:rsidRPr="00D07214">
              <w:rPr>
                <w:sz w:val="16"/>
              </w:rPr>
              <w:t>-</w:t>
            </w:r>
          </w:p>
        </w:tc>
        <w:tc>
          <w:tcPr>
            <w:tcW w:w="0" w:type="auto"/>
          </w:tcPr>
          <w:p w14:paraId="42FD006E" w14:textId="77777777" w:rsidR="001A4BDA" w:rsidRPr="00D07214" w:rsidRDefault="008D6F99">
            <w:pPr>
              <w:pStyle w:val="Compact"/>
              <w:jc w:val="right"/>
              <w:rPr>
                <w:sz w:val="16"/>
              </w:rPr>
            </w:pPr>
            <w:r w:rsidRPr="00D07214">
              <w:rPr>
                <w:sz w:val="16"/>
              </w:rPr>
              <w:t>-</w:t>
            </w:r>
          </w:p>
        </w:tc>
        <w:tc>
          <w:tcPr>
            <w:tcW w:w="0" w:type="auto"/>
          </w:tcPr>
          <w:p w14:paraId="7F064889" w14:textId="77777777" w:rsidR="001A4BDA" w:rsidRPr="00D07214" w:rsidRDefault="008D6F99">
            <w:pPr>
              <w:pStyle w:val="Compact"/>
              <w:jc w:val="right"/>
              <w:rPr>
                <w:sz w:val="16"/>
              </w:rPr>
            </w:pPr>
            <w:r w:rsidRPr="00D07214">
              <w:rPr>
                <w:sz w:val="16"/>
              </w:rPr>
              <w:t>-</w:t>
            </w:r>
          </w:p>
        </w:tc>
        <w:tc>
          <w:tcPr>
            <w:tcW w:w="0" w:type="auto"/>
          </w:tcPr>
          <w:p w14:paraId="2F19A209" w14:textId="77777777" w:rsidR="001A4BDA" w:rsidRPr="00D07214" w:rsidRDefault="008D6F99">
            <w:pPr>
              <w:pStyle w:val="Compact"/>
              <w:jc w:val="right"/>
              <w:rPr>
                <w:sz w:val="16"/>
              </w:rPr>
            </w:pPr>
            <w:r w:rsidRPr="00D07214">
              <w:rPr>
                <w:sz w:val="16"/>
              </w:rPr>
              <w:t>-</w:t>
            </w:r>
          </w:p>
        </w:tc>
        <w:tc>
          <w:tcPr>
            <w:tcW w:w="0" w:type="auto"/>
          </w:tcPr>
          <w:p w14:paraId="056A0D43" w14:textId="77777777" w:rsidR="001A4BDA" w:rsidRPr="00D07214" w:rsidRDefault="008D6F99">
            <w:pPr>
              <w:pStyle w:val="Compact"/>
              <w:jc w:val="right"/>
              <w:rPr>
                <w:sz w:val="16"/>
              </w:rPr>
            </w:pPr>
            <w:r w:rsidRPr="00D07214">
              <w:rPr>
                <w:sz w:val="16"/>
              </w:rPr>
              <w:t>-</w:t>
            </w:r>
          </w:p>
        </w:tc>
      </w:tr>
      <w:tr w:rsidR="001A4BDA" w:rsidRPr="00D07214" w14:paraId="42C0382E" w14:textId="77777777" w:rsidTr="00D07214">
        <w:tc>
          <w:tcPr>
            <w:tcW w:w="641" w:type="pct"/>
          </w:tcPr>
          <w:p w14:paraId="123757A5" w14:textId="77777777" w:rsidR="001A4BDA" w:rsidRPr="00D07214" w:rsidRDefault="008D6F99">
            <w:pPr>
              <w:pStyle w:val="Compact"/>
              <w:jc w:val="right"/>
              <w:rPr>
                <w:sz w:val="16"/>
              </w:rPr>
            </w:pPr>
            <w:r w:rsidRPr="00D07214">
              <w:rPr>
                <w:sz w:val="16"/>
              </w:rPr>
              <w:t>Breakfast cereals</w:t>
            </w:r>
          </w:p>
        </w:tc>
        <w:tc>
          <w:tcPr>
            <w:tcW w:w="0" w:type="auto"/>
          </w:tcPr>
          <w:p w14:paraId="7029FD8D" w14:textId="77777777" w:rsidR="001A4BDA" w:rsidRPr="00D07214" w:rsidRDefault="008D6F99">
            <w:pPr>
              <w:pStyle w:val="Compact"/>
              <w:jc w:val="right"/>
              <w:rPr>
                <w:sz w:val="16"/>
              </w:rPr>
            </w:pPr>
            <w:r w:rsidRPr="00D07214">
              <w:rPr>
                <w:sz w:val="16"/>
              </w:rPr>
              <w:t>-</w:t>
            </w:r>
          </w:p>
        </w:tc>
        <w:tc>
          <w:tcPr>
            <w:tcW w:w="0" w:type="auto"/>
          </w:tcPr>
          <w:p w14:paraId="15F0F54C" w14:textId="77777777" w:rsidR="001A4BDA" w:rsidRPr="00D07214" w:rsidRDefault="008D6F99">
            <w:pPr>
              <w:pStyle w:val="Compact"/>
              <w:jc w:val="right"/>
              <w:rPr>
                <w:sz w:val="16"/>
              </w:rPr>
            </w:pPr>
            <w:r w:rsidRPr="00D07214">
              <w:rPr>
                <w:sz w:val="16"/>
              </w:rPr>
              <w:t>312,500</w:t>
            </w:r>
          </w:p>
        </w:tc>
        <w:tc>
          <w:tcPr>
            <w:tcW w:w="0" w:type="auto"/>
          </w:tcPr>
          <w:p w14:paraId="57FF2DD0" w14:textId="77777777" w:rsidR="001A4BDA" w:rsidRPr="00D07214" w:rsidRDefault="008D6F99">
            <w:pPr>
              <w:pStyle w:val="Compact"/>
              <w:jc w:val="right"/>
              <w:rPr>
                <w:sz w:val="16"/>
              </w:rPr>
            </w:pPr>
            <w:r w:rsidRPr="00D07214">
              <w:rPr>
                <w:sz w:val="16"/>
              </w:rPr>
              <w:t>217,300</w:t>
            </w:r>
          </w:p>
        </w:tc>
        <w:tc>
          <w:tcPr>
            <w:tcW w:w="0" w:type="auto"/>
          </w:tcPr>
          <w:p w14:paraId="738D7028" w14:textId="77777777" w:rsidR="001A4BDA" w:rsidRPr="00D07214" w:rsidRDefault="008D6F99">
            <w:pPr>
              <w:pStyle w:val="Compact"/>
              <w:jc w:val="right"/>
              <w:rPr>
                <w:sz w:val="16"/>
              </w:rPr>
            </w:pPr>
            <w:r w:rsidRPr="00D07214">
              <w:rPr>
                <w:sz w:val="16"/>
              </w:rPr>
              <w:t>-</w:t>
            </w:r>
          </w:p>
        </w:tc>
        <w:tc>
          <w:tcPr>
            <w:tcW w:w="0" w:type="auto"/>
          </w:tcPr>
          <w:p w14:paraId="1414A871" w14:textId="77777777" w:rsidR="001A4BDA" w:rsidRPr="00D07214" w:rsidRDefault="008D6F99">
            <w:pPr>
              <w:pStyle w:val="Compact"/>
              <w:jc w:val="right"/>
              <w:rPr>
                <w:sz w:val="16"/>
              </w:rPr>
            </w:pPr>
            <w:r w:rsidRPr="00D07214">
              <w:rPr>
                <w:sz w:val="16"/>
              </w:rPr>
              <w:t>-</w:t>
            </w:r>
          </w:p>
        </w:tc>
        <w:tc>
          <w:tcPr>
            <w:tcW w:w="0" w:type="auto"/>
          </w:tcPr>
          <w:p w14:paraId="778EBEE7" w14:textId="77777777" w:rsidR="001A4BDA" w:rsidRPr="00D07214" w:rsidRDefault="008D6F99">
            <w:pPr>
              <w:pStyle w:val="Compact"/>
              <w:jc w:val="right"/>
              <w:rPr>
                <w:sz w:val="16"/>
              </w:rPr>
            </w:pPr>
            <w:r w:rsidRPr="00D07214">
              <w:rPr>
                <w:sz w:val="16"/>
              </w:rPr>
              <w:t>-</w:t>
            </w:r>
          </w:p>
        </w:tc>
        <w:tc>
          <w:tcPr>
            <w:tcW w:w="0" w:type="auto"/>
          </w:tcPr>
          <w:p w14:paraId="3A3EAB8A" w14:textId="77777777" w:rsidR="001A4BDA" w:rsidRPr="00D07214" w:rsidRDefault="008D6F99">
            <w:pPr>
              <w:pStyle w:val="Compact"/>
              <w:jc w:val="right"/>
              <w:rPr>
                <w:sz w:val="16"/>
              </w:rPr>
            </w:pPr>
            <w:r w:rsidRPr="00D07214">
              <w:rPr>
                <w:sz w:val="16"/>
              </w:rPr>
              <w:t>-</w:t>
            </w:r>
          </w:p>
        </w:tc>
        <w:tc>
          <w:tcPr>
            <w:tcW w:w="0" w:type="auto"/>
          </w:tcPr>
          <w:p w14:paraId="11479E49" w14:textId="77777777" w:rsidR="001A4BDA" w:rsidRPr="00D07214" w:rsidRDefault="008D6F99">
            <w:pPr>
              <w:pStyle w:val="Compact"/>
              <w:jc w:val="right"/>
              <w:rPr>
                <w:sz w:val="16"/>
              </w:rPr>
            </w:pPr>
            <w:r w:rsidRPr="00D07214">
              <w:rPr>
                <w:sz w:val="16"/>
              </w:rPr>
              <w:t>-</w:t>
            </w:r>
          </w:p>
        </w:tc>
        <w:tc>
          <w:tcPr>
            <w:tcW w:w="0" w:type="auto"/>
          </w:tcPr>
          <w:p w14:paraId="038FFF22" w14:textId="77777777" w:rsidR="001A4BDA" w:rsidRPr="00D07214" w:rsidRDefault="008D6F99">
            <w:pPr>
              <w:pStyle w:val="Compact"/>
              <w:jc w:val="right"/>
              <w:rPr>
                <w:sz w:val="16"/>
              </w:rPr>
            </w:pPr>
            <w:r w:rsidRPr="00D07214">
              <w:rPr>
                <w:sz w:val="16"/>
              </w:rPr>
              <w:t>-</w:t>
            </w:r>
          </w:p>
        </w:tc>
        <w:tc>
          <w:tcPr>
            <w:tcW w:w="0" w:type="auto"/>
          </w:tcPr>
          <w:p w14:paraId="463B8010" w14:textId="77777777" w:rsidR="001A4BDA" w:rsidRPr="00D07214" w:rsidRDefault="008D6F99">
            <w:pPr>
              <w:pStyle w:val="Compact"/>
              <w:jc w:val="right"/>
              <w:rPr>
                <w:sz w:val="16"/>
              </w:rPr>
            </w:pPr>
            <w:r w:rsidRPr="00D07214">
              <w:rPr>
                <w:sz w:val="16"/>
              </w:rPr>
              <w:t>-</w:t>
            </w:r>
          </w:p>
        </w:tc>
        <w:tc>
          <w:tcPr>
            <w:tcW w:w="0" w:type="auto"/>
          </w:tcPr>
          <w:p w14:paraId="73ACAEF1" w14:textId="77777777" w:rsidR="001A4BDA" w:rsidRPr="00D07214" w:rsidRDefault="008D6F99">
            <w:pPr>
              <w:pStyle w:val="Compact"/>
              <w:jc w:val="right"/>
              <w:rPr>
                <w:sz w:val="16"/>
              </w:rPr>
            </w:pPr>
            <w:r w:rsidRPr="00D07214">
              <w:rPr>
                <w:sz w:val="16"/>
              </w:rPr>
              <w:t>-</w:t>
            </w:r>
          </w:p>
        </w:tc>
      </w:tr>
      <w:tr w:rsidR="001A4BDA" w:rsidRPr="00D07214" w14:paraId="0FEC36A4" w14:textId="77777777" w:rsidTr="00D07214">
        <w:tc>
          <w:tcPr>
            <w:tcW w:w="641" w:type="pct"/>
          </w:tcPr>
          <w:p w14:paraId="63381473" w14:textId="77777777" w:rsidR="001A4BDA" w:rsidRPr="00D07214" w:rsidRDefault="008D6F99">
            <w:pPr>
              <w:pStyle w:val="Compact"/>
              <w:jc w:val="right"/>
              <w:rPr>
                <w:sz w:val="16"/>
              </w:rPr>
            </w:pPr>
            <w:r w:rsidRPr="00D07214">
              <w:rPr>
                <w:sz w:val="16"/>
              </w:rPr>
              <w:t>Wheat starch</w:t>
            </w:r>
          </w:p>
        </w:tc>
        <w:tc>
          <w:tcPr>
            <w:tcW w:w="0" w:type="auto"/>
          </w:tcPr>
          <w:p w14:paraId="79757483" w14:textId="77777777" w:rsidR="001A4BDA" w:rsidRPr="00D07214" w:rsidRDefault="008D6F99">
            <w:pPr>
              <w:pStyle w:val="Compact"/>
              <w:jc w:val="right"/>
              <w:rPr>
                <w:sz w:val="16"/>
              </w:rPr>
            </w:pPr>
            <w:r w:rsidRPr="00D07214">
              <w:rPr>
                <w:sz w:val="16"/>
              </w:rPr>
              <w:t>-</w:t>
            </w:r>
          </w:p>
        </w:tc>
        <w:tc>
          <w:tcPr>
            <w:tcW w:w="0" w:type="auto"/>
          </w:tcPr>
          <w:p w14:paraId="2A03C5A5" w14:textId="77777777" w:rsidR="001A4BDA" w:rsidRPr="00D07214" w:rsidRDefault="008D6F99">
            <w:pPr>
              <w:pStyle w:val="Compact"/>
              <w:jc w:val="right"/>
              <w:rPr>
                <w:sz w:val="16"/>
              </w:rPr>
            </w:pPr>
            <w:r w:rsidRPr="00D07214">
              <w:rPr>
                <w:sz w:val="16"/>
              </w:rPr>
              <w:t>624,900</w:t>
            </w:r>
          </w:p>
        </w:tc>
        <w:tc>
          <w:tcPr>
            <w:tcW w:w="0" w:type="auto"/>
          </w:tcPr>
          <w:p w14:paraId="6DC20EC0" w14:textId="77777777" w:rsidR="001A4BDA" w:rsidRPr="00D07214" w:rsidRDefault="008D6F99">
            <w:pPr>
              <w:pStyle w:val="Compact"/>
              <w:jc w:val="right"/>
              <w:rPr>
                <w:sz w:val="16"/>
              </w:rPr>
            </w:pPr>
            <w:r w:rsidRPr="00D07214">
              <w:rPr>
                <w:sz w:val="16"/>
              </w:rPr>
              <w:t>224,500</w:t>
            </w:r>
          </w:p>
        </w:tc>
        <w:tc>
          <w:tcPr>
            <w:tcW w:w="0" w:type="auto"/>
          </w:tcPr>
          <w:p w14:paraId="48BCC45A" w14:textId="77777777" w:rsidR="001A4BDA" w:rsidRPr="00D07214" w:rsidRDefault="008D6F99">
            <w:pPr>
              <w:pStyle w:val="Compact"/>
              <w:jc w:val="right"/>
              <w:rPr>
                <w:sz w:val="16"/>
              </w:rPr>
            </w:pPr>
            <w:r w:rsidRPr="00D07214">
              <w:rPr>
                <w:sz w:val="16"/>
              </w:rPr>
              <w:t>-</w:t>
            </w:r>
          </w:p>
        </w:tc>
        <w:tc>
          <w:tcPr>
            <w:tcW w:w="0" w:type="auto"/>
          </w:tcPr>
          <w:p w14:paraId="0CC57A0E" w14:textId="77777777" w:rsidR="001A4BDA" w:rsidRPr="00D07214" w:rsidRDefault="008D6F99">
            <w:pPr>
              <w:pStyle w:val="Compact"/>
              <w:jc w:val="right"/>
              <w:rPr>
                <w:sz w:val="16"/>
              </w:rPr>
            </w:pPr>
            <w:r w:rsidRPr="00D07214">
              <w:rPr>
                <w:sz w:val="16"/>
              </w:rPr>
              <w:t>-</w:t>
            </w:r>
          </w:p>
        </w:tc>
        <w:tc>
          <w:tcPr>
            <w:tcW w:w="0" w:type="auto"/>
          </w:tcPr>
          <w:p w14:paraId="0EE817E5" w14:textId="77777777" w:rsidR="001A4BDA" w:rsidRPr="00D07214" w:rsidRDefault="008D6F99">
            <w:pPr>
              <w:pStyle w:val="Compact"/>
              <w:jc w:val="right"/>
              <w:rPr>
                <w:sz w:val="16"/>
              </w:rPr>
            </w:pPr>
            <w:r w:rsidRPr="00D07214">
              <w:rPr>
                <w:sz w:val="16"/>
              </w:rPr>
              <w:t>-</w:t>
            </w:r>
          </w:p>
        </w:tc>
        <w:tc>
          <w:tcPr>
            <w:tcW w:w="0" w:type="auto"/>
          </w:tcPr>
          <w:p w14:paraId="78E9777E" w14:textId="77777777" w:rsidR="001A4BDA" w:rsidRPr="00D07214" w:rsidRDefault="008D6F99">
            <w:pPr>
              <w:pStyle w:val="Compact"/>
              <w:jc w:val="right"/>
              <w:rPr>
                <w:sz w:val="16"/>
              </w:rPr>
            </w:pPr>
            <w:r w:rsidRPr="00D07214">
              <w:rPr>
                <w:sz w:val="16"/>
              </w:rPr>
              <w:t>-</w:t>
            </w:r>
          </w:p>
        </w:tc>
        <w:tc>
          <w:tcPr>
            <w:tcW w:w="0" w:type="auto"/>
          </w:tcPr>
          <w:p w14:paraId="2F9A0BAB" w14:textId="77777777" w:rsidR="001A4BDA" w:rsidRPr="00D07214" w:rsidRDefault="008D6F99">
            <w:pPr>
              <w:pStyle w:val="Compact"/>
              <w:jc w:val="right"/>
              <w:rPr>
                <w:sz w:val="16"/>
              </w:rPr>
            </w:pPr>
            <w:r w:rsidRPr="00D07214">
              <w:rPr>
                <w:sz w:val="16"/>
              </w:rPr>
              <w:t>-</w:t>
            </w:r>
          </w:p>
        </w:tc>
        <w:tc>
          <w:tcPr>
            <w:tcW w:w="0" w:type="auto"/>
          </w:tcPr>
          <w:p w14:paraId="43BE725E" w14:textId="77777777" w:rsidR="001A4BDA" w:rsidRPr="00D07214" w:rsidRDefault="008D6F99">
            <w:pPr>
              <w:pStyle w:val="Compact"/>
              <w:jc w:val="right"/>
              <w:rPr>
                <w:sz w:val="16"/>
              </w:rPr>
            </w:pPr>
            <w:r w:rsidRPr="00D07214">
              <w:rPr>
                <w:sz w:val="16"/>
              </w:rPr>
              <w:t>-</w:t>
            </w:r>
          </w:p>
        </w:tc>
        <w:tc>
          <w:tcPr>
            <w:tcW w:w="0" w:type="auto"/>
          </w:tcPr>
          <w:p w14:paraId="7C36526B" w14:textId="77777777" w:rsidR="001A4BDA" w:rsidRPr="00D07214" w:rsidRDefault="008D6F99">
            <w:pPr>
              <w:pStyle w:val="Compact"/>
              <w:jc w:val="right"/>
              <w:rPr>
                <w:sz w:val="16"/>
              </w:rPr>
            </w:pPr>
            <w:r w:rsidRPr="00D07214">
              <w:rPr>
                <w:sz w:val="16"/>
              </w:rPr>
              <w:t>-</w:t>
            </w:r>
          </w:p>
        </w:tc>
        <w:tc>
          <w:tcPr>
            <w:tcW w:w="0" w:type="auto"/>
          </w:tcPr>
          <w:p w14:paraId="4B04BDA5" w14:textId="77777777" w:rsidR="001A4BDA" w:rsidRPr="00D07214" w:rsidRDefault="008D6F99">
            <w:pPr>
              <w:pStyle w:val="Compact"/>
              <w:jc w:val="right"/>
              <w:rPr>
                <w:sz w:val="16"/>
              </w:rPr>
            </w:pPr>
            <w:r w:rsidRPr="00D07214">
              <w:rPr>
                <w:sz w:val="16"/>
              </w:rPr>
              <w:t>-</w:t>
            </w:r>
          </w:p>
        </w:tc>
      </w:tr>
      <w:tr w:rsidR="001A4BDA" w:rsidRPr="00D07214" w14:paraId="2B540E53" w14:textId="77777777" w:rsidTr="00D07214">
        <w:tc>
          <w:tcPr>
            <w:tcW w:w="641" w:type="pct"/>
          </w:tcPr>
          <w:p w14:paraId="73F8E0EE" w14:textId="77777777" w:rsidR="001A4BDA" w:rsidRPr="00D07214" w:rsidRDefault="008D6F99">
            <w:pPr>
              <w:pStyle w:val="Compact"/>
              <w:jc w:val="right"/>
              <w:rPr>
                <w:sz w:val="16"/>
              </w:rPr>
            </w:pPr>
            <w:r w:rsidRPr="00D07214">
              <w:rPr>
                <w:sz w:val="16"/>
              </w:rPr>
              <w:t>Wheat bran</w:t>
            </w:r>
          </w:p>
        </w:tc>
        <w:tc>
          <w:tcPr>
            <w:tcW w:w="0" w:type="auto"/>
          </w:tcPr>
          <w:p w14:paraId="2DDA02DF" w14:textId="77777777" w:rsidR="001A4BDA" w:rsidRPr="00D07214" w:rsidRDefault="008D6F99">
            <w:pPr>
              <w:pStyle w:val="Compact"/>
              <w:jc w:val="right"/>
              <w:rPr>
                <w:sz w:val="16"/>
              </w:rPr>
            </w:pPr>
            <w:r w:rsidRPr="00D07214">
              <w:rPr>
                <w:sz w:val="16"/>
              </w:rPr>
              <w:t>-</w:t>
            </w:r>
          </w:p>
        </w:tc>
        <w:tc>
          <w:tcPr>
            <w:tcW w:w="0" w:type="auto"/>
          </w:tcPr>
          <w:p w14:paraId="1FACFAF5" w14:textId="77777777" w:rsidR="001A4BDA" w:rsidRPr="00D07214" w:rsidRDefault="008D6F99">
            <w:pPr>
              <w:pStyle w:val="Compact"/>
              <w:jc w:val="right"/>
              <w:rPr>
                <w:sz w:val="16"/>
              </w:rPr>
            </w:pPr>
            <w:r w:rsidRPr="00D07214">
              <w:rPr>
                <w:b/>
                <w:sz w:val="16"/>
              </w:rPr>
              <w:t>258,900</w:t>
            </w:r>
          </w:p>
        </w:tc>
        <w:tc>
          <w:tcPr>
            <w:tcW w:w="0" w:type="auto"/>
          </w:tcPr>
          <w:p w14:paraId="4A244998" w14:textId="77777777" w:rsidR="001A4BDA" w:rsidRPr="00D07214" w:rsidRDefault="008D6F99">
            <w:pPr>
              <w:pStyle w:val="Compact"/>
              <w:jc w:val="right"/>
              <w:rPr>
                <w:sz w:val="16"/>
              </w:rPr>
            </w:pPr>
            <w:r w:rsidRPr="00D07214">
              <w:rPr>
                <w:sz w:val="16"/>
              </w:rPr>
              <w:t>2,343,700</w:t>
            </w:r>
          </w:p>
        </w:tc>
        <w:tc>
          <w:tcPr>
            <w:tcW w:w="0" w:type="auto"/>
          </w:tcPr>
          <w:p w14:paraId="6D2815B9" w14:textId="77777777" w:rsidR="001A4BDA" w:rsidRPr="00D07214" w:rsidRDefault="008D6F99">
            <w:pPr>
              <w:pStyle w:val="Compact"/>
              <w:jc w:val="right"/>
              <w:rPr>
                <w:sz w:val="16"/>
              </w:rPr>
            </w:pPr>
            <w:r w:rsidRPr="00D07214">
              <w:rPr>
                <w:sz w:val="16"/>
              </w:rPr>
              <w:t>-</w:t>
            </w:r>
          </w:p>
        </w:tc>
        <w:tc>
          <w:tcPr>
            <w:tcW w:w="0" w:type="auto"/>
          </w:tcPr>
          <w:p w14:paraId="35D63B51" w14:textId="77777777" w:rsidR="001A4BDA" w:rsidRPr="00D07214" w:rsidRDefault="008D6F99">
            <w:pPr>
              <w:pStyle w:val="Compact"/>
              <w:jc w:val="right"/>
              <w:rPr>
                <w:sz w:val="16"/>
              </w:rPr>
            </w:pPr>
            <w:r w:rsidRPr="00D07214">
              <w:rPr>
                <w:sz w:val="16"/>
              </w:rPr>
              <w:t>-</w:t>
            </w:r>
          </w:p>
        </w:tc>
        <w:tc>
          <w:tcPr>
            <w:tcW w:w="0" w:type="auto"/>
          </w:tcPr>
          <w:p w14:paraId="76AE557C" w14:textId="77777777" w:rsidR="001A4BDA" w:rsidRPr="00D07214" w:rsidRDefault="008D6F99">
            <w:pPr>
              <w:pStyle w:val="Compact"/>
              <w:jc w:val="right"/>
              <w:rPr>
                <w:sz w:val="16"/>
              </w:rPr>
            </w:pPr>
            <w:r w:rsidRPr="00D07214">
              <w:rPr>
                <w:sz w:val="16"/>
              </w:rPr>
              <w:t>-</w:t>
            </w:r>
          </w:p>
        </w:tc>
        <w:tc>
          <w:tcPr>
            <w:tcW w:w="0" w:type="auto"/>
          </w:tcPr>
          <w:p w14:paraId="191265B1" w14:textId="77777777" w:rsidR="001A4BDA" w:rsidRPr="00D07214" w:rsidRDefault="008D6F99">
            <w:pPr>
              <w:pStyle w:val="Compact"/>
              <w:jc w:val="right"/>
              <w:rPr>
                <w:sz w:val="16"/>
              </w:rPr>
            </w:pPr>
            <w:r w:rsidRPr="00D07214">
              <w:rPr>
                <w:sz w:val="16"/>
              </w:rPr>
              <w:t>-</w:t>
            </w:r>
          </w:p>
        </w:tc>
        <w:tc>
          <w:tcPr>
            <w:tcW w:w="0" w:type="auto"/>
          </w:tcPr>
          <w:p w14:paraId="71D403A6" w14:textId="77777777" w:rsidR="001A4BDA" w:rsidRPr="00D07214" w:rsidRDefault="008D6F99">
            <w:pPr>
              <w:pStyle w:val="Compact"/>
              <w:jc w:val="right"/>
              <w:rPr>
                <w:sz w:val="16"/>
              </w:rPr>
            </w:pPr>
            <w:r w:rsidRPr="00D07214">
              <w:rPr>
                <w:sz w:val="16"/>
              </w:rPr>
              <w:t>-</w:t>
            </w:r>
          </w:p>
        </w:tc>
        <w:tc>
          <w:tcPr>
            <w:tcW w:w="0" w:type="auto"/>
          </w:tcPr>
          <w:p w14:paraId="6D9CFB07" w14:textId="77777777" w:rsidR="001A4BDA" w:rsidRPr="00D07214" w:rsidRDefault="008D6F99">
            <w:pPr>
              <w:pStyle w:val="Compact"/>
              <w:jc w:val="right"/>
              <w:rPr>
                <w:sz w:val="16"/>
              </w:rPr>
            </w:pPr>
            <w:r w:rsidRPr="00D07214">
              <w:rPr>
                <w:sz w:val="16"/>
              </w:rPr>
              <w:t>-</w:t>
            </w:r>
          </w:p>
        </w:tc>
        <w:tc>
          <w:tcPr>
            <w:tcW w:w="0" w:type="auto"/>
          </w:tcPr>
          <w:p w14:paraId="3A5721F8" w14:textId="77777777" w:rsidR="001A4BDA" w:rsidRPr="00D07214" w:rsidRDefault="008D6F99">
            <w:pPr>
              <w:pStyle w:val="Compact"/>
              <w:jc w:val="right"/>
              <w:rPr>
                <w:sz w:val="16"/>
              </w:rPr>
            </w:pPr>
            <w:r w:rsidRPr="00D07214">
              <w:rPr>
                <w:sz w:val="16"/>
              </w:rPr>
              <w:t>-</w:t>
            </w:r>
          </w:p>
        </w:tc>
        <w:tc>
          <w:tcPr>
            <w:tcW w:w="0" w:type="auto"/>
          </w:tcPr>
          <w:p w14:paraId="3BBF0C9F" w14:textId="77777777" w:rsidR="001A4BDA" w:rsidRPr="00D07214" w:rsidRDefault="008D6F99">
            <w:pPr>
              <w:pStyle w:val="Compact"/>
              <w:jc w:val="right"/>
              <w:rPr>
                <w:sz w:val="16"/>
              </w:rPr>
            </w:pPr>
            <w:r w:rsidRPr="00D07214">
              <w:rPr>
                <w:sz w:val="16"/>
              </w:rPr>
              <w:t>-</w:t>
            </w:r>
          </w:p>
        </w:tc>
      </w:tr>
    </w:tbl>
    <w:p w14:paraId="52B64278" w14:textId="77777777" w:rsidR="00A414F8" w:rsidRDefault="00A414F8"/>
    <w:p w14:paraId="3520D7E7" w14:textId="77777777" w:rsidR="00A414F8" w:rsidRDefault="00A414F8"/>
    <w:p w14:paraId="48077862" w14:textId="77777777" w:rsidR="001A4BDA" w:rsidRDefault="008D6F99">
      <w:r>
        <w:t xml:space="preserve">For all the next steps, this example will consider all the data for the various variables as </w:t>
      </w:r>
      <w:proofErr w:type="spellStart"/>
      <w:r>
        <w:t>unavaiable</w:t>
      </w:r>
      <w:proofErr w:type="spellEnd"/>
      <w:r>
        <w:t xml:space="preserve">, and thus all the figures are to </w:t>
      </w:r>
      <w:proofErr w:type="gramStart"/>
      <w:r>
        <w:t>be imputed</w:t>
      </w:r>
      <w:proofErr w:type="gramEnd"/>
      <w:r>
        <w:t>.</w:t>
      </w:r>
    </w:p>
    <w:p w14:paraId="61A21BAB" w14:textId="77777777" w:rsidR="001A4BDA" w:rsidRDefault="008D6F99">
      <w:pPr>
        <w:pStyle w:val="Heading3"/>
      </w:pPr>
      <w:bookmarkStart w:id="5" w:name="stock-changes"/>
      <w:bookmarkEnd w:id="5"/>
      <w:r>
        <w:t>Stock Changes</w:t>
      </w:r>
    </w:p>
    <w:p w14:paraId="230C67AF" w14:textId="77777777" w:rsidR="001A4BDA" w:rsidRDefault="008D6F99">
      <w:r>
        <w:t xml:space="preserve">We now estimate the stock changes. Generally, stocks </w:t>
      </w:r>
      <w:proofErr w:type="gramStart"/>
      <w:r>
        <w:t>will be held</w:t>
      </w:r>
      <w:proofErr w:type="gramEnd"/>
      <w:r>
        <w:t xml:space="preserve"> for a select number of primary level products (such as wheat or rice). The numbers below represent the estimated stock changes for the example country we are considering. The stock imputation methodology, as described more thoroughly in chapter 2, estimates stock change in the current year as a linear regression on the cumulative stock changes in the previous years. In this case, our estimate represents a withdrawal (hence the negative sign) in the stocks held.</w:t>
      </w:r>
    </w:p>
    <w:tbl>
      <w:tblPr>
        <w:tblW w:w="5000" w:type="pct"/>
        <w:tblLook w:val="04A0" w:firstRow="1" w:lastRow="0" w:firstColumn="1" w:lastColumn="0" w:noHBand="0" w:noVBand="1"/>
      </w:tblPr>
      <w:tblGrid>
        <w:gridCol w:w="868"/>
        <w:gridCol w:w="990"/>
        <w:gridCol w:w="901"/>
        <w:gridCol w:w="990"/>
        <w:gridCol w:w="1091"/>
        <w:gridCol w:w="561"/>
        <w:gridCol w:w="956"/>
        <w:gridCol w:w="547"/>
        <w:gridCol w:w="541"/>
        <w:gridCol w:w="717"/>
        <w:gridCol w:w="889"/>
        <w:gridCol w:w="525"/>
      </w:tblGrid>
      <w:tr w:rsidR="001A4BDA" w:rsidRPr="00D07214" w14:paraId="6122B7BD" w14:textId="77777777" w:rsidTr="00D07214">
        <w:tc>
          <w:tcPr>
            <w:tcW w:w="641" w:type="pct"/>
            <w:tcBorders>
              <w:bottom w:val="single" w:sz="0" w:space="0" w:color="auto"/>
            </w:tcBorders>
            <w:vAlign w:val="bottom"/>
          </w:tcPr>
          <w:p w14:paraId="2DF26204"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46A70B32"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11654B8B"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760FC6D2"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564B5063"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2257C799"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1C91060F"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02A24040"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25877FB7"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5A3B4641"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2F0313FD"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2422ABBA" w14:textId="77777777" w:rsidR="001A4BDA" w:rsidRPr="00D07214" w:rsidRDefault="008D6F99">
            <w:pPr>
              <w:pStyle w:val="Compact"/>
              <w:jc w:val="right"/>
              <w:rPr>
                <w:sz w:val="16"/>
              </w:rPr>
            </w:pPr>
            <w:r w:rsidRPr="00D07214">
              <w:rPr>
                <w:sz w:val="16"/>
              </w:rPr>
              <w:t>Loss</w:t>
            </w:r>
          </w:p>
        </w:tc>
      </w:tr>
      <w:tr w:rsidR="001A4BDA" w:rsidRPr="00D07214" w14:paraId="44949AD3" w14:textId="77777777" w:rsidTr="00D07214">
        <w:tc>
          <w:tcPr>
            <w:tcW w:w="641" w:type="pct"/>
          </w:tcPr>
          <w:p w14:paraId="0BEFBE35" w14:textId="77777777" w:rsidR="001A4BDA" w:rsidRPr="00D07214" w:rsidRDefault="008D6F99">
            <w:pPr>
              <w:pStyle w:val="Compact"/>
              <w:jc w:val="right"/>
              <w:rPr>
                <w:sz w:val="16"/>
              </w:rPr>
            </w:pPr>
            <w:r w:rsidRPr="00D07214">
              <w:rPr>
                <w:sz w:val="16"/>
              </w:rPr>
              <w:t>Wheat</w:t>
            </w:r>
          </w:p>
        </w:tc>
        <w:tc>
          <w:tcPr>
            <w:tcW w:w="0" w:type="auto"/>
          </w:tcPr>
          <w:p w14:paraId="0760A3FD" w14:textId="77777777" w:rsidR="001A4BDA" w:rsidRPr="00D07214" w:rsidRDefault="008D6F99">
            <w:pPr>
              <w:pStyle w:val="Compact"/>
              <w:jc w:val="right"/>
              <w:rPr>
                <w:sz w:val="16"/>
              </w:rPr>
            </w:pPr>
            <w:r w:rsidRPr="00D07214">
              <w:rPr>
                <w:sz w:val="16"/>
              </w:rPr>
              <w:t>54,420,000</w:t>
            </w:r>
          </w:p>
        </w:tc>
        <w:tc>
          <w:tcPr>
            <w:tcW w:w="0" w:type="auto"/>
          </w:tcPr>
          <w:p w14:paraId="217FE53F" w14:textId="77777777" w:rsidR="001A4BDA" w:rsidRPr="00D07214" w:rsidRDefault="008D6F99">
            <w:pPr>
              <w:pStyle w:val="Compact"/>
              <w:jc w:val="right"/>
              <w:rPr>
                <w:sz w:val="16"/>
              </w:rPr>
            </w:pPr>
            <w:r w:rsidRPr="00D07214">
              <w:rPr>
                <w:sz w:val="16"/>
              </w:rPr>
              <w:t>1,999,100</w:t>
            </w:r>
          </w:p>
        </w:tc>
        <w:tc>
          <w:tcPr>
            <w:tcW w:w="0" w:type="auto"/>
          </w:tcPr>
          <w:p w14:paraId="428A6E8A" w14:textId="77777777" w:rsidR="001A4BDA" w:rsidRPr="00D07214" w:rsidRDefault="008D6F99">
            <w:pPr>
              <w:pStyle w:val="Compact"/>
              <w:jc w:val="right"/>
              <w:rPr>
                <w:sz w:val="16"/>
              </w:rPr>
            </w:pPr>
            <w:r w:rsidRPr="00D07214">
              <w:rPr>
                <w:sz w:val="16"/>
              </w:rPr>
              <w:t>32,790,000</w:t>
            </w:r>
          </w:p>
        </w:tc>
        <w:tc>
          <w:tcPr>
            <w:tcW w:w="0" w:type="auto"/>
          </w:tcPr>
          <w:p w14:paraId="53BF7701" w14:textId="77777777" w:rsidR="001A4BDA" w:rsidRPr="00D07214" w:rsidRDefault="008D6F99">
            <w:pPr>
              <w:pStyle w:val="Compact"/>
              <w:jc w:val="right"/>
              <w:rPr>
                <w:sz w:val="16"/>
              </w:rPr>
            </w:pPr>
            <w:r w:rsidRPr="00D07214">
              <w:rPr>
                <w:b/>
                <w:sz w:val="16"/>
              </w:rPr>
              <w:t>-230,600</w:t>
            </w:r>
          </w:p>
        </w:tc>
        <w:tc>
          <w:tcPr>
            <w:tcW w:w="0" w:type="auto"/>
          </w:tcPr>
          <w:p w14:paraId="73453727" w14:textId="77777777" w:rsidR="001A4BDA" w:rsidRPr="00D07214" w:rsidRDefault="008D6F99">
            <w:pPr>
              <w:pStyle w:val="Compact"/>
              <w:jc w:val="right"/>
              <w:rPr>
                <w:sz w:val="16"/>
              </w:rPr>
            </w:pPr>
            <w:r w:rsidRPr="00D07214">
              <w:rPr>
                <w:sz w:val="16"/>
              </w:rPr>
              <w:t>-</w:t>
            </w:r>
          </w:p>
        </w:tc>
        <w:tc>
          <w:tcPr>
            <w:tcW w:w="0" w:type="auto"/>
          </w:tcPr>
          <w:p w14:paraId="4161D28C" w14:textId="77777777" w:rsidR="001A4BDA" w:rsidRPr="00D07214" w:rsidRDefault="008D6F99">
            <w:pPr>
              <w:pStyle w:val="Compact"/>
              <w:jc w:val="right"/>
              <w:rPr>
                <w:sz w:val="16"/>
              </w:rPr>
            </w:pPr>
            <w:r w:rsidRPr="00D07214">
              <w:rPr>
                <w:sz w:val="16"/>
              </w:rPr>
              <w:t>-</w:t>
            </w:r>
          </w:p>
        </w:tc>
        <w:tc>
          <w:tcPr>
            <w:tcW w:w="0" w:type="auto"/>
          </w:tcPr>
          <w:p w14:paraId="60D7169B" w14:textId="77777777" w:rsidR="001A4BDA" w:rsidRPr="00D07214" w:rsidRDefault="008D6F99">
            <w:pPr>
              <w:pStyle w:val="Compact"/>
              <w:jc w:val="right"/>
              <w:rPr>
                <w:sz w:val="16"/>
              </w:rPr>
            </w:pPr>
            <w:r w:rsidRPr="00D07214">
              <w:rPr>
                <w:sz w:val="16"/>
              </w:rPr>
              <w:t>-</w:t>
            </w:r>
          </w:p>
        </w:tc>
        <w:tc>
          <w:tcPr>
            <w:tcW w:w="0" w:type="auto"/>
          </w:tcPr>
          <w:p w14:paraId="368B18AB" w14:textId="77777777" w:rsidR="001A4BDA" w:rsidRPr="00D07214" w:rsidRDefault="008D6F99">
            <w:pPr>
              <w:pStyle w:val="Compact"/>
              <w:jc w:val="right"/>
              <w:rPr>
                <w:sz w:val="16"/>
              </w:rPr>
            </w:pPr>
            <w:r w:rsidRPr="00D07214">
              <w:rPr>
                <w:sz w:val="16"/>
              </w:rPr>
              <w:t>-</w:t>
            </w:r>
          </w:p>
        </w:tc>
        <w:tc>
          <w:tcPr>
            <w:tcW w:w="0" w:type="auto"/>
          </w:tcPr>
          <w:p w14:paraId="113E223A" w14:textId="77777777" w:rsidR="001A4BDA" w:rsidRPr="00D07214" w:rsidRDefault="008D6F99">
            <w:pPr>
              <w:pStyle w:val="Compact"/>
              <w:jc w:val="right"/>
              <w:rPr>
                <w:sz w:val="16"/>
              </w:rPr>
            </w:pPr>
            <w:r w:rsidRPr="00D07214">
              <w:rPr>
                <w:sz w:val="16"/>
              </w:rPr>
              <w:t>-</w:t>
            </w:r>
          </w:p>
        </w:tc>
        <w:tc>
          <w:tcPr>
            <w:tcW w:w="0" w:type="auto"/>
          </w:tcPr>
          <w:p w14:paraId="17B3D733" w14:textId="77777777" w:rsidR="001A4BDA" w:rsidRPr="00D07214" w:rsidRDefault="008D6F99">
            <w:pPr>
              <w:pStyle w:val="Compact"/>
              <w:jc w:val="right"/>
              <w:rPr>
                <w:sz w:val="16"/>
              </w:rPr>
            </w:pPr>
            <w:r w:rsidRPr="00D07214">
              <w:rPr>
                <w:sz w:val="16"/>
              </w:rPr>
              <w:t>-</w:t>
            </w:r>
          </w:p>
        </w:tc>
        <w:tc>
          <w:tcPr>
            <w:tcW w:w="0" w:type="auto"/>
          </w:tcPr>
          <w:p w14:paraId="695387FB" w14:textId="77777777" w:rsidR="001A4BDA" w:rsidRPr="00D07214" w:rsidRDefault="008D6F99">
            <w:pPr>
              <w:pStyle w:val="Compact"/>
              <w:jc w:val="right"/>
              <w:rPr>
                <w:sz w:val="16"/>
              </w:rPr>
            </w:pPr>
            <w:r w:rsidRPr="00D07214">
              <w:rPr>
                <w:sz w:val="16"/>
              </w:rPr>
              <w:t>-</w:t>
            </w:r>
          </w:p>
        </w:tc>
      </w:tr>
      <w:tr w:rsidR="001A4BDA" w:rsidRPr="00D07214" w14:paraId="296570EE" w14:textId="77777777" w:rsidTr="00D07214">
        <w:tc>
          <w:tcPr>
            <w:tcW w:w="641" w:type="pct"/>
          </w:tcPr>
          <w:p w14:paraId="1404670C" w14:textId="77777777" w:rsidR="001A4BDA" w:rsidRPr="00D07214" w:rsidRDefault="008D6F99">
            <w:pPr>
              <w:pStyle w:val="Compact"/>
              <w:jc w:val="right"/>
              <w:rPr>
                <w:sz w:val="16"/>
              </w:rPr>
            </w:pPr>
            <w:r w:rsidRPr="00D07214">
              <w:rPr>
                <w:sz w:val="16"/>
              </w:rPr>
              <w:t>Wheat flour</w:t>
            </w:r>
          </w:p>
        </w:tc>
        <w:tc>
          <w:tcPr>
            <w:tcW w:w="0" w:type="auto"/>
          </w:tcPr>
          <w:p w14:paraId="07F1FB66" w14:textId="77777777" w:rsidR="001A4BDA" w:rsidRPr="00D07214" w:rsidRDefault="008D6F99">
            <w:pPr>
              <w:pStyle w:val="Compact"/>
              <w:jc w:val="right"/>
              <w:rPr>
                <w:sz w:val="16"/>
              </w:rPr>
            </w:pPr>
            <w:r w:rsidRPr="00D07214">
              <w:rPr>
                <w:sz w:val="16"/>
              </w:rPr>
              <w:t>18,650,000</w:t>
            </w:r>
          </w:p>
        </w:tc>
        <w:tc>
          <w:tcPr>
            <w:tcW w:w="0" w:type="auto"/>
          </w:tcPr>
          <w:p w14:paraId="694628D5" w14:textId="77777777" w:rsidR="001A4BDA" w:rsidRPr="00D07214" w:rsidRDefault="008D6F99">
            <w:pPr>
              <w:pStyle w:val="Compact"/>
              <w:jc w:val="right"/>
              <w:rPr>
                <w:sz w:val="16"/>
              </w:rPr>
            </w:pPr>
            <w:r w:rsidRPr="00D07214">
              <w:rPr>
                <w:sz w:val="16"/>
              </w:rPr>
              <w:t>341,500</w:t>
            </w:r>
          </w:p>
        </w:tc>
        <w:tc>
          <w:tcPr>
            <w:tcW w:w="0" w:type="auto"/>
          </w:tcPr>
          <w:p w14:paraId="439956BC" w14:textId="77777777" w:rsidR="001A4BDA" w:rsidRPr="00D07214" w:rsidRDefault="008D6F99">
            <w:pPr>
              <w:pStyle w:val="Compact"/>
              <w:jc w:val="right"/>
              <w:rPr>
                <w:sz w:val="16"/>
              </w:rPr>
            </w:pPr>
            <w:r w:rsidRPr="00D07214">
              <w:rPr>
                <w:sz w:val="16"/>
              </w:rPr>
              <w:t>572,800</w:t>
            </w:r>
          </w:p>
        </w:tc>
        <w:tc>
          <w:tcPr>
            <w:tcW w:w="0" w:type="auto"/>
          </w:tcPr>
          <w:p w14:paraId="6CA13E97" w14:textId="77777777" w:rsidR="001A4BDA" w:rsidRPr="00D07214" w:rsidRDefault="008D6F99">
            <w:pPr>
              <w:pStyle w:val="Compact"/>
              <w:jc w:val="right"/>
              <w:rPr>
                <w:sz w:val="16"/>
              </w:rPr>
            </w:pPr>
            <w:r w:rsidRPr="00D07214">
              <w:rPr>
                <w:b/>
                <w:sz w:val="16"/>
              </w:rPr>
              <w:t>0</w:t>
            </w:r>
          </w:p>
        </w:tc>
        <w:tc>
          <w:tcPr>
            <w:tcW w:w="0" w:type="auto"/>
          </w:tcPr>
          <w:p w14:paraId="00EB0DF6" w14:textId="77777777" w:rsidR="001A4BDA" w:rsidRPr="00D07214" w:rsidRDefault="008D6F99">
            <w:pPr>
              <w:pStyle w:val="Compact"/>
              <w:jc w:val="right"/>
              <w:rPr>
                <w:sz w:val="16"/>
              </w:rPr>
            </w:pPr>
            <w:r w:rsidRPr="00D07214">
              <w:rPr>
                <w:sz w:val="16"/>
              </w:rPr>
              <w:t>-</w:t>
            </w:r>
          </w:p>
        </w:tc>
        <w:tc>
          <w:tcPr>
            <w:tcW w:w="0" w:type="auto"/>
          </w:tcPr>
          <w:p w14:paraId="54834772" w14:textId="77777777" w:rsidR="001A4BDA" w:rsidRPr="00D07214" w:rsidRDefault="008D6F99">
            <w:pPr>
              <w:pStyle w:val="Compact"/>
              <w:jc w:val="right"/>
              <w:rPr>
                <w:sz w:val="16"/>
              </w:rPr>
            </w:pPr>
            <w:r w:rsidRPr="00D07214">
              <w:rPr>
                <w:sz w:val="16"/>
              </w:rPr>
              <w:t>-</w:t>
            </w:r>
          </w:p>
        </w:tc>
        <w:tc>
          <w:tcPr>
            <w:tcW w:w="0" w:type="auto"/>
          </w:tcPr>
          <w:p w14:paraId="4B58B948" w14:textId="77777777" w:rsidR="001A4BDA" w:rsidRPr="00D07214" w:rsidRDefault="008D6F99">
            <w:pPr>
              <w:pStyle w:val="Compact"/>
              <w:jc w:val="right"/>
              <w:rPr>
                <w:sz w:val="16"/>
              </w:rPr>
            </w:pPr>
            <w:r w:rsidRPr="00D07214">
              <w:rPr>
                <w:sz w:val="16"/>
              </w:rPr>
              <w:t>-</w:t>
            </w:r>
          </w:p>
        </w:tc>
        <w:tc>
          <w:tcPr>
            <w:tcW w:w="0" w:type="auto"/>
          </w:tcPr>
          <w:p w14:paraId="25C8CE6F" w14:textId="77777777" w:rsidR="001A4BDA" w:rsidRPr="00D07214" w:rsidRDefault="008D6F99">
            <w:pPr>
              <w:pStyle w:val="Compact"/>
              <w:jc w:val="right"/>
              <w:rPr>
                <w:sz w:val="16"/>
              </w:rPr>
            </w:pPr>
            <w:r w:rsidRPr="00D07214">
              <w:rPr>
                <w:sz w:val="16"/>
              </w:rPr>
              <w:t>-</w:t>
            </w:r>
          </w:p>
        </w:tc>
        <w:tc>
          <w:tcPr>
            <w:tcW w:w="0" w:type="auto"/>
          </w:tcPr>
          <w:p w14:paraId="23A4328C" w14:textId="77777777" w:rsidR="001A4BDA" w:rsidRPr="00D07214" w:rsidRDefault="008D6F99">
            <w:pPr>
              <w:pStyle w:val="Compact"/>
              <w:jc w:val="right"/>
              <w:rPr>
                <w:sz w:val="16"/>
              </w:rPr>
            </w:pPr>
            <w:r w:rsidRPr="00D07214">
              <w:rPr>
                <w:sz w:val="16"/>
              </w:rPr>
              <w:t>-</w:t>
            </w:r>
          </w:p>
        </w:tc>
        <w:tc>
          <w:tcPr>
            <w:tcW w:w="0" w:type="auto"/>
          </w:tcPr>
          <w:p w14:paraId="6D33DD81" w14:textId="77777777" w:rsidR="001A4BDA" w:rsidRPr="00D07214" w:rsidRDefault="008D6F99">
            <w:pPr>
              <w:pStyle w:val="Compact"/>
              <w:jc w:val="right"/>
              <w:rPr>
                <w:sz w:val="16"/>
              </w:rPr>
            </w:pPr>
            <w:r w:rsidRPr="00D07214">
              <w:rPr>
                <w:sz w:val="16"/>
              </w:rPr>
              <w:t>-</w:t>
            </w:r>
          </w:p>
        </w:tc>
        <w:tc>
          <w:tcPr>
            <w:tcW w:w="0" w:type="auto"/>
          </w:tcPr>
          <w:p w14:paraId="79C583FD" w14:textId="77777777" w:rsidR="001A4BDA" w:rsidRPr="00D07214" w:rsidRDefault="008D6F99">
            <w:pPr>
              <w:pStyle w:val="Compact"/>
              <w:jc w:val="right"/>
              <w:rPr>
                <w:sz w:val="16"/>
              </w:rPr>
            </w:pPr>
            <w:r w:rsidRPr="00D07214">
              <w:rPr>
                <w:sz w:val="16"/>
              </w:rPr>
              <w:t>-</w:t>
            </w:r>
          </w:p>
        </w:tc>
      </w:tr>
      <w:tr w:rsidR="001A4BDA" w:rsidRPr="00D07214" w14:paraId="4C61994D" w14:textId="77777777" w:rsidTr="00D07214">
        <w:tc>
          <w:tcPr>
            <w:tcW w:w="641" w:type="pct"/>
          </w:tcPr>
          <w:p w14:paraId="33AA2338" w14:textId="77777777" w:rsidR="001A4BDA" w:rsidRPr="00D07214" w:rsidRDefault="008D6F99">
            <w:pPr>
              <w:pStyle w:val="Compact"/>
              <w:jc w:val="right"/>
              <w:rPr>
                <w:sz w:val="16"/>
              </w:rPr>
            </w:pPr>
            <w:r w:rsidRPr="00D07214">
              <w:rPr>
                <w:sz w:val="16"/>
              </w:rPr>
              <w:t>Bulgur</w:t>
            </w:r>
          </w:p>
        </w:tc>
        <w:tc>
          <w:tcPr>
            <w:tcW w:w="0" w:type="auto"/>
          </w:tcPr>
          <w:p w14:paraId="2115DD22" w14:textId="77777777" w:rsidR="001A4BDA" w:rsidRPr="00D07214" w:rsidRDefault="008D6F99">
            <w:pPr>
              <w:pStyle w:val="Compact"/>
              <w:jc w:val="right"/>
              <w:rPr>
                <w:sz w:val="16"/>
              </w:rPr>
            </w:pPr>
            <w:r w:rsidRPr="00D07214">
              <w:rPr>
                <w:sz w:val="16"/>
              </w:rPr>
              <w:t>-</w:t>
            </w:r>
          </w:p>
        </w:tc>
        <w:tc>
          <w:tcPr>
            <w:tcW w:w="0" w:type="auto"/>
          </w:tcPr>
          <w:p w14:paraId="5ED12742" w14:textId="77777777" w:rsidR="001A4BDA" w:rsidRPr="00D07214" w:rsidRDefault="008D6F99">
            <w:pPr>
              <w:pStyle w:val="Compact"/>
              <w:jc w:val="right"/>
              <w:rPr>
                <w:sz w:val="16"/>
              </w:rPr>
            </w:pPr>
            <w:r w:rsidRPr="00D07214">
              <w:rPr>
                <w:sz w:val="16"/>
              </w:rPr>
              <w:t>182,900</w:t>
            </w:r>
          </w:p>
        </w:tc>
        <w:tc>
          <w:tcPr>
            <w:tcW w:w="0" w:type="auto"/>
          </w:tcPr>
          <w:p w14:paraId="18DBFAE0" w14:textId="77777777" w:rsidR="001A4BDA" w:rsidRPr="00D07214" w:rsidRDefault="008D6F99">
            <w:pPr>
              <w:pStyle w:val="Compact"/>
              <w:jc w:val="right"/>
              <w:rPr>
                <w:sz w:val="16"/>
              </w:rPr>
            </w:pPr>
            <w:r w:rsidRPr="00D07214">
              <w:rPr>
                <w:sz w:val="16"/>
              </w:rPr>
              <w:t>580,000</w:t>
            </w:r>
          </w:p>
        </w:tc>
        <w:tc>
          <w:tcPr>
            <w:tcW w:w="0" w:type="auto"/>
          </w:tcPr>
          <w:p w14:paraId="4A342C6E" w14:textId="77777777" w:rsidR="001A4BDA" w:rsidRPr="00D07214" w:rsidRDefault="008D6F99">
            <w:pPr>
              <w:pStyle w:val="Compact"/>
              <w:jc w:val="right"/>
              <w:rPr>
                <w:sz w:val="16"/>
              </w:rPr>
            </w:pPr>
            <w:r w:rsidRPr="00D07214">
              <w:rPr>
                <w:b/>
                <w:sz w:val="16"/>
              </w:rPr>
              <w:t>0</w:t>
            </w:r>
          </w:p>
        </w:tc>
        <w:tc>
          <w:tcPr>
            <w:tcW w:w="0" w:type="auto"/>
          </w:tcPr>
          <w:p w14:paraId="4E99559F" w14:textId="77777777" w:rsidR="001A4BDA" w:rsidRPr="00D07214" w:rsidRDefault="008D6F99">
            <w:pPr>
              <w:pStyle w:val="Compact"/>
              <w:jc w:val="right"/>
              <w:rPr>
                <w:sz w:val="16"/>
              </w:rPr>
            </w:pPr>
            <w:r w:rsidRPr="00D07214">
              <w:rPr>
                <w:sz w:val="16"/>
              </w:rPr>
              <w:t>-</w:t>
            </w:r>
          </w:p>
        </w:tc>
        <w:tc>
          <w:tcPr>
            <w:tcW w:w="0" w:type="auto"/>
          </w:tcPr>
          <w:p w14:paraId="6B76908C" w14:textId="77777777" w:rsidR="001A4BDA" w:rsidRPr="00D07214" w:rsidRDefault="008D6F99">
            <w:pPr>
              <w:pStyle w:val="Compact"/>
              <w:jc w:val="right"/>
              <w:rPr>
                <w:sz w:val="16"/>
              </w:rPr>
            </w:pPr>
            <w:r w:rsidRPr="00D07214">
              <w:rPr>
                <w:sz w:val="16"/>
              </w:rPr>
              <w:t>-</w:t>
            </w:r>
          </w:p>
        </w:tc>
        <w:tc>
          <w:tcPr>
            <w:tcW w:w="0" w:type="auto"/>
          </w:tcPr>
          <w:p w14:paraId="3E943841" w14:textId="77777777" w:rsidR="001A4BDA" w:rsidRPr="00D07214" w:rsidRDefault="008D6F99">
            <w:pPr>
              <w:pStyle w:val="Compact"/>
              <w:jc w:val="right"/>
              <w:rPr>
                <w:sz w:val="16"/>
              </w:rPr>
            </w:pPr>
            <w:r w:rsidRPr="00D07214">
              <w:rPr>
                <w:sz w:val="16"/>
              </w:rPr>
              <w:t>-</w:t>
            </w:r>
          </w:p>
        </w:tc>
        <w:tc>
          <w:tcPr>
            <w:tcW w:w="0" w:type="auto"/>
          </w:tcPr>
          <w:p w14:paraId="573EF6F2" w14:textId="77777777" w:rsidR="001A4BDA" w:rsidRPr="00D07214" w:rsidRDefault="008D6F99">
            <w:pPr>
              <w:pStyle w:val="Compact"/>
              <w:jc w:val="right"/>
              <w:rPr>
                <w:sz w:val="16"/>
              </w:rPr>
            </w:pPr>
            <w:r w:rsidRPr="00D07214">
              <w:rPr>
                <w:sz w:val="16"/>
              </w:rPr>
              <w:t>-</w:t>
            </w:r>
          </w:p>
        </w:tc>
        <w:tc>
          <w:tcPr>
            <w:tcW w:w="0" w:type="auto"/>
          </w:tcPr>
          <w:p w14:paraId="259479E2" w14:textId="77777777" w:rsidR="001A4BDA" w:rsidRPr="00D07214" w:rsidRDefault="008D6F99">
            <w:pPr>
              <w:pStyle w:val="Compact"/>
              <w:jc w:val="right"/>
              <w:rPr>
                <w:sz w:val="16"/>
              </w:rPr>
            </w:pPr>
            <w:r w:rsidRPr="00D07214">
              <w:rPr>
                <w:sz w:val="16"/>
              </w:rPr>
              <w:t>-</w:t>
            </w:r>
          </w:p>
        </w:tc>
        <w:tc>
          <w:tcPr>
            <w:tcW w:w="0" w:type="auto"/>
          </w:tcPr>
          <w:p w14:paraId="4C149005" w14:textId="77777777" w:rsidR="001A4BDA" w:rsidRPr="00D07214" w:rsidRDefault="008D6F99">
            <w:pPr>
              <w:pStyle w:val="Compact"/>
              <w:jc w:val="right"/>
              <w:rPr>
                <w:sz w:val="16"/>
              </w:rPr>
            </w:pPr>
            <w:r w:rsidRPr="00D07214">
              <w:rPr>
                <w:sz w:val="16"/>
              </w:rPr>
              <w:t>-</w:t>
            </w:r>
          </w:p>
        </w:tc>
        <w:tc>
          <w:tcPr>
            <w:tcW w:w="0" w:type="auto"/>
          </w:tcPr>
          <w:p w14:paraId="4BE5DD24" w14:textId="77777777" w:rsidR="001A4BDA" w:rsidRPr="00D07214" w:rsidRDefault="008D6F99">
            <w:pPr>
              <w:pStyle w:val="Compact"/>
              <w:jc w:val="right"/>
              <w:rPr>
                <w:sz w:val="16"/>
              </w:rPr>
            </w:pPr>
            <w:r w:rsidRPr="00D07214">
              <w:rPr>
                <w:sz w:val="16"/>
              </w:rPr>
              <w:t>-</w:t>
            </w:r>
          </w:p>
        </w:tc>
      </w:tr>
      <w:tr w:rsidR="001A4BDA" w:rsidRPr="00D07214" w14:paraId="53AD5976" w14:textId="77777777" w:rsidTr="00D07214">
        <w:tc>
          <w:tcPr>
            <w:tcW w:w="641" w:type="pct"/>
          </w:tcPr>
          <w:p w14:paraId="5742F60A" w14:textId="77777777" w:rsidR="001A4BDA" w:rsidRPr="00D07214" w:rsidRDefault="008D6F99">
            <w:pPr>
              <w:pStyle w:val="Compact"/>
              <w:jc w:val="right"/>
              <w:rPr>
                <w:sz w:val="16"/>
              </w:rPr>
            </w:pPr>
            <w:r w:rsidRPr="00D07214">
              <w:rPr>
                <w:sz w:val="16"/>
              </w:rPr>
              <w:t>Breakfast cereals</w:t>
            </w:r>
          </w:p>
        </w:tc>
        <w:tc>
          <w:tcPr>
            <w:tcW w:w="0" w:type="auto"/>
          </w:tcPr>
          <w:p w14:paraId="3EE5BA05" w14:textId="77777777" w:rsidR="001A4BDA" w:rsidRPr="00D07214" w:rsidRDefault="008D6F99">
            <w:pPr>
              <w:pStyle w:val="Compact"/>
              <w:jc w:val="right"/>
              <w:rPr>
                <w:sz w:val="16"/>
              </w:rPr>
            </w:pPr>
            <w:r w:rsidRPr="00D07214">
              <w:rPr>
                <w:sz w:val="16"/>
              </w:rPr>
              <w:t>-</w:t>
            </w:r>
          </w:p>
        </w:tc>
        <w:tc>
          <w:tcPr>
            <w:tcW w:w="0" w:type="auto"/>
          </w:tcPr>
          <w:p w14:paraId="0E1E2A3C" w14:textId="77777777" w:rsidR="001A4BDA" w:rsidRPr="00D07214" w:rsidRDefault="008D6F99">
            <w:pPr>
              <w:pStyle w:val="Compact"/>
              <w:jc w:val="right"/>
              <w:rPr>
                <w:sz w:val="16"/>
              </w:rPr>
            </w:pPr>
            <w:r w:rsidRPr="00D07214">
              <w:rPr>
                <w:sz w:val="16"/>
              </w:rPr>
              <w:t>312,500</w:t>
            </w:r>
          </w:p>
        </w:tc>
        <w:tc>
          <w:tcPr>
            <w:tcW w:w="0" w:type="auto"/>
          </w:tcPr>
          <w:p w14:paraId="36470029" w14:textId="77777777" w:rsidR="001A4BDA" w:rsidRPr="00D07214" w:rsidRDefault="008D6F99">
            <w:pPr>
              <w:pStyle w:val="Compact"/>
              <w:jc w:val="right"/>
              <w:rPr>
                <w:sz w:val="16"/>
              </w:rPr>
            </w:pPr>
            <w:r w:rsidRPr="00D07214">
              <w:rPr>
                <w:sz w:val="16"/>
              </w:rPr>
              <w:t>217,300</w:t>
            </w:r>
          </w:p>
        </w:tc>
        <w:tc>
          <w:tcPr>
            <w:tcW w:w="0" w:type="auto"/>
          </w:tcPr>
          <w:p w14:paraId="5CDDFFDB" w14:textId="77777777" w:rsidR="001A4BDA" w:rsidRPr="00D07214" w:rsidRDefault="008D6F99">
            <w:pPr>
              <w:pStyle w:val="Compact"/>
              <w:jc w:val="right"/>
              <w:rPr>
                <w:sz w:val="16"/>
              </w:rPr>
            </w:pPr>
            <w:r w:rsidRPr="00D07214">
              <w:rPr>
                <w:b/>
                <w:sz w:val="16"/>
              </w:rPr>
              <w:t>0</w:t>
            </w:r>
          </w:p>
        </w:tc>
        <w:tc>
          <w:tcPr>
            <w:tcW w:w="0" w:type="auto"/>
          </w:tcPr>
          <w:p w14:paraId="4BAD6207" w14:textId="77777777" w:rsidR="001A4BDA" w:rsidRPr="00D07214" w:rsidRDefault="008D6F99">
            <w:pPr>
              <w:pStyle w:val="Compact"/>
              <w:jc w:val="right"/>
              <w:rPr>
                <w:sz w:val="16"/>
              </w:rPr>
            </w:pPr>
            <w:r w:rsidRPr="00D07214">
              <w:rPr>
                <w:sz w:val="16"/>
              </w:rPr>
              <w:t>-</w:t>
            </w:r>
          </w:p>
        </w:tc>
        <w:tc>
          <w:tcPr>
            <w:tcW w:w="0" w:type="auto"/>
          </w:tcPr>
          <w:p w14:paraId="55968ED8" w14:textId="77777777" w:rsidR="001A4BDA" w:rsidRPr="00D07214" w:rsidRDefault="008D6F99">
            <w:pPr>
              <w:pStyle w:val="Compact"/>
              <w:jc w:val="right"/>
              <w:rPr>
                <w:sz w:val="16"/>
              </w:rPr>
            </w:pPr>
            <w:r w:rsidRPr="00D07214">
              <w:rPr>
                <w:sz w:val="16"/>
              </w:rPr>
              <w:t>-</w:t>
            </w:r>
          </w:p>
        </w:tc>
        <w:tc>
          <w:tcPr>
            <w:tcW w:w="0" w:type="auto"/>
          </w:tcPr>
          <w:p w14:paraId="0BF2C851" w14:textId="77777777" w:rsidR="001A4BDA" w:rsidRPr="00D07214" w:rsidRDefault="008D6F99">
            <w:pPr>
              <w:pStyle w:val="Compact"/>
              <w:jc w:val="right"/>
              <w:rPr>
                <w:sz w:val="16"/>
              </w:rPr>
            </w:pPr>
            <w:r w:rsidRPr="00D07214">
              <w:rPr>
                <w:sz w:val="16"/>
              </w:rPr>
              <w:t>-</w:t>
            </w:r>
          </w:p>
        </w:tc>
        <w:tc>
          <w:tcPr>
            <w:tcW w:w="0" w:type="auto"/>
          </w:tcPr>
          <w:p w14:paraId="7BFB88B7" w14:textId="77777777" w:rsidR="001A4BDA" w:rsidRPr="00D07214" w:rsidRDefault="008D6F99">
            <w:pPr>
              <w:pStyle w:val="Compact"/>
              <w:jc w:val="right"/>
              <w:rPr>
                <w:sz w:val="16"/>
              </w:rPr>
            </w:pPr>
            <w:r w:rsidRPr="00D07214">
              <w:rPr>
                <w:sz w:val="16"/>
              </w:rPr>
              <w:t>-</w:t>
            </w:r>
          </w:p>
        </w:tc>
        <w:tc>
          <w:tcPr>
            <w:tcW w:w="0" w:type="auto"/>
          </w:tcPr>
          <w:p w14:paraId="7BB8C4A5" w14:textId="77777777" w:rsidR="001A4BDA" w:rsidRPr="00D07214" w:rsidRDefault="008D6F99">
            <w:pPr>
              <w:pStyle w:val="Compact"/>
              <w:jc w:val="right"/>
              <w:rPr>
                <w:sz w:val="16"/>
              </w:rPr>
            </w:pPr>
            <w:r w:rsidRPr="00D07214">
              <w:rPr>
                <w:sz w:val="16"/>
              </w:rPr>
              <w:t>-</w:t>
            </w:r>
          </w:p>
        </w:tc>
        <w:tc>
          <w:tcPr>
            <w:tcW w:w="0" w:type="auto"/>
          </w:tcPr>
          <w:p w14:paraId="7A5CEAFE" w14:textId="77777777" w:rsidR="001A4BDA" w:rsidRPr="00D07214" w:rsidRDefault="008D6F99">
            <w:pPr>
              <w:pStyle w:val="Compact"/>
              <w:jc w:val="right"/>
              <w:rPr>
                <w:sz w:val="16"/>
              </w:rPr>
            </w:pPr>
            <w:r w:rsidRPr="00D07214">
              <w:rPr>
                <w:sz w:val="16"/>
              </w:rPr>
              <w:t>-</w:t>
            </w:r>
          </w:p>
        </w:tc>
        <w:tc>
          <w:tcPr>
            <w:tcW w:w="0" w:type="auto"/>
          </w:tcPr>
          <w:p w14:paraId="59B0189E" w14:textId="77777777" w:rsidR="001A4BDA" w:rsidRPr="00D07214" w:rsidRDefault="008D6F99">
            <w:pPr>
              <w:pStyle w:val="Compact"/>
              <w:jc w:val="right"/>
              <w:rPr>
                <w:sz w:val="16"/>
              </w:rPr>
            </w:pPr>
            <w:r w:rsidRPr="00D07214">
              <w:rPr>
                <w:sz w:val="16"/>
              </w:rPr>
              <w:t>-</w:t>
            </w:r>
          </w:p>
        </w:tc>
      </w:tr>
      <w:tr w:rsidR="001A4BDA" w:rsidRPr="00D07214" w14:paraId="5F3418E2" w14:textId="77777777" w:rsidTr="00D07214">
        <w:tc>
          <w:tcPr>
            <w:tcW w:w="641" w:type="pct"/>
          </w:tcPr>
          <w:p w14:paraId="3C4DEB92" w14:textId="77777777" w:rsidR="001A4BDA" w:rsidRPr="00D07214" w:rsidRDefault="008D6F99">
            <w:pPr>
              <w:pStyle w:val="Compact"/>
              <w:jc w:val="right"/>
              <w:rPr>
                <w:sz w:val="16"/>
              </w:rPr>
            </w:pPr>
            <w:r w:rsidRPr="00D07214">
              <w:rPr>
                <w:sz w:val="16"/>
              </w:rPr>
              <w:t>Wheat starch</w:t>
            </w:r>
          </w:p>
        </w:tc>
        <w:tc>
          <w:tcPr>
            <w:tcW w:w="0" w:type="auto"/>
          </w:tcPr>
          <w:p w14:paraId="14530281" w14:textId="77777777" w:rsidR="001A4BDA" w:rsidRPr="00D07214" w:rsidRDefault="008D6F99">
            <w:pPr>
              <w:pStyle w:val="Compact"/>
              <w:jc w:val="right"/>
              <w:rPr>
                <w:sz w:val="16"/>
              </w:rPr>
            </w:pPr>
            <w:r w:rsidRPr="00D07214">
              <w:rPr>
                <w:sz w:val="16"/>
              </w:rPr>
              <w:t>-</w:t>
            </w:r>
          </w:p>
        </w:tc>
        <w:tc>
          <w:tcPr>
            <w:tcW w:w="0" w:type="auto"/>
          </w:tcPr>
          <w:p w14:paraId="4F93C6C2" w14:textId="77777777" w:rsidR="001A4BDA" w:rsidRPr="00D07214" w:rsidRDefault="008D6F99">
            <w:pPr>
              <w:pStyle w:val="Compact"/>
              <w:jc w:val="right"/>
              <w:rPr>
                <w:sz w:val="16"/>
              </w:rPr>
            </w:pPr>
            <w:r w:rsidRPr="00D07214">
              <w:rPr>
                <w:sz w:val="16"/>
              </w:rPr>
              <w:t>624,900</w:t>
            </w:r>
          </w:p>
        </w:tc>
        <w:tc>
          <w:tcPr>
            <w:tcW w:w="0" w:type="auto"/>
          </w:tcPr>
          <w:p w14:paraId="733CEDA5" w14:textId="77777777" w:rsidR="001A4BDA" w:rsidRPr="00D07214" w:rsidRDefault="008D6F99">
            <w:pPr>
              <w:pStyle w:val="Compact"/>
              <w:jc w:val="right"/>
              <w:rPr>
                <w:sz w:val="16"/>
              </w:rPr>
            </w:pPr>
            <w:r w:rsidRPr="00D07214">
              <w:rPr>
                <w:sz w:val="16"/>
              </w:rPr>
              <w:t>224,500</w:t>
            </w:r>
          </w:p>
        </w:tc>
        <w:tc>
          <w:tcPr>
            <w:tcW w:w="0" w:type="auto"/>
          </w:tcPr>
          <w:p w14:paraId="0375C5BC" w14:textId="77777777" w:rsidR="001A4BDA" w:rsidRPr="00D07214" w:rsidRDefault="008D6F99">
            <w:pPr>
              <w:pStyle w:val="Compact"/>
              <w:jc w:val="right"/>
              <w:rPr>
                <w:sz w:val="16"/>
              </w:rPr>
            </w:pPr>
            <w:r w:rsidRPr="00D07214">
              <w:rPr>
                <w:b/>
                <w:sz w:val="16"/>
              </w:rPr>
              <w:t>0</w:t>
            </w:r>
          </w:p>
        </w:tc>
        <w:tc>
          <w:tcPr>
            <w:tcW w:w="0" w:type="auto"/>
          </w:tcPr>
          <w:p w14:paraId="582F7B43" w14:textId="77777777" w:rsidR="001A4BDA" w:rsidRPr="00D07214" w:rsidRDefault="008D6F99">
            <w:pPr>
              <w:pStyle w:val="Compact"/>
              <w:jc w:val="right"/>
              <w:rPr>
                <w:sz w:val="16"/>
              </w:rPr>
            </w:pPr>
            <w:r w:rsidRPr="00D07214">
              <w:rPr>
                <w:sz w:val="16"/>
              </w:rPr>
              <w:t>-</w:t>
            </w:r>
          </w:p>
        </w:tc>
        <w:tc>
          <w:tcPr>
            <w:tcW w:w="0" w:type="auto"/>
          </w:tcPr>
          <w:p w14:paraId="30989B7F" w14:textId="77777777" w:rsidR="001A4BDA" w:rsidRPr="00D07214" w:rsidRDefault="008D6F99">
            <w:pPr>
              <w:pStyle w:val="Compact"/>
              <w:jc w:val="right"/>
              <w:rPr>
                <w:sz w:val="16"/>
              </w:rPr>
            </w:pPr>
            <w:r w:rsidRPr="00D07214">
              <w:rPr>
                <w:sz w:val="16"/>
              </w:rPr>
              <w:t>-</w:t>
            </w:r>
          </w:p>
        </w:tc>
        <w:tc>
          <w:tcPr>
            <w:tcW w:w="0" w:type="auto"/>
          </w:tcPr>
          <w:p w14:paraId="69922F07" w14:textId="77777777" w:rsidR="001A4BDA" w:rsidRPr="00D07214" w:rsidRDefault="008D6F99">
            <w:pPr>
              <w:pStyle w:val="Compact"/>
              <w:jc w:val="right"/>
              <w:rPr>
                <w:sz w:val="16"/>
              </w:rPr>
            </w:pPr>
            <w:r w:rsidRPr="00D07214">
              <w:rPr>
                <w:sz w:val="16"/>
              </w:rPr>
              <w:t>-</w:t>
            </w:r>
          </w:p>
        </w:tc>
        <w:tc>
          <w:tcPr>
            <w:tcW w:w="0" w:type="auto"/>
          </w:tcPr>
          <w:p w14:paraId="2822FBDB" w14:textId="77777777" w:rsidR="001A4BDA" w:rsidRPr="00D07214" w:rsidRDefault="008D6F99">
            <w:pPr>
              <w:pStyle w:val="Compact"/>
              <w:jc w:val="right"/>
              <w:rPr>
                <w:sz w:val="16"/>
              </w:rPr>
            </w:pPr>
            <w:r w:rsidRPr="00D07214">
              <w:rPr>
                <w:sz w:val="16"/>
              </w:rPr>
              <w:t>-</w:t>
            </w:r>
          </w:p>
        </w:tc>
        <w:tc>
          <w:tcPr>
            <w:tcW w:w="0" w:type="auto"/>
          </w:tcPr>
          <w:p w14:paraId="6124D201" w14:textId="77777777" w:rsidR="001A4BDA" w:rsidRPr="00D07214" w:rsidRDefault="008D6F99">
            <w:pPr>
              <w:pStyle w:val="Compact"/>
              <w:jc w:val="right"/>
              <w:rPr>
                <w:sz w:val="16"/>
              </w:rPr>
            </w:pPr>
            <w:r w:rsidRPr="00D07214">
              <w:rPr>
                <w:sz w:val="16"/>
              </w:rPr>
              <w:t>-</w:t>
            </w:r>
          </w:p>
        </w:tc>
        <w:tc>
          <w:tcPr>
            <w:tcW w:w="0" w:type="auto"/>
          </w:tcPr>
          <w:p w14:paraId="5C995B36" w14:textId="77777777" w:rsidR="001A4BDA" w:rsidRPr="00D07214" w:rsidRDefault="008D6F99">
            <w:pPr>
              <w:pStyle w:val="Compact"/>
              <w:jc w:val="right"/>
              <w:rPr>
                <w:sz w:val="16"/>
              </w:rPr>
            </w:pPr>
            <w:r w:rsidRPr="00D07214">
              <w:rPr>
                <w:sz w:val="16"/>
              </w:rPr>
              <w:t>-</w:t>
            </w:r>
          </w:p>
        </w:tc>
        <w:tc>
          <w:tcPr>
            <w:tcW w:w="0" w:type="auto"/>
          </w:tcPr>
          <w:p w14:paraId="024D0136" w14:textId="77777777" w:rsidR="001A4BDA" w:rsidRPr="00D07214" w:rsidRDefault="008D6F99">
            <w:pPr>
              <w:pStyle w:val="Compact"/>
              <w:jc w:val="right"/>
              <w:rPr>
                <w:sz w:val="16"/>
              </w:rPr>
            </w:pPr>
            <w:r w:rsidRPr="00D07214">
              <w:rPr>
                <w:sz w:val="16"/>
              </w:rPr>
              <w:t>-</w:t>
            </w:r>
          </w:p>
        </w:tc>
      </w:tr>
      <w:tr w:rsidR="001A4BDA" w:rsidRPr="00D07214" w14:paraId="1378BD52" w14:textId="77777777" w:rsidTr="00D07214">
        <w:tc>
          <w:tcPr>
            <w:tcW w:w="641" w:type="pct"/>
          </w:tcPr>
          <w:p w14:paraId="6CAB6CA5" w14:textId="77777777" w:rsidR="001A4BDA" w:rsidRPr="00D07214" w:rsidRDefault="008D6F99">
            <w:pPr>
              <w:pStyle w:val="Compact"/>
              <w:jc w:val="right"/>
              <w:rPr>
                <w:sz w:val="16"/>
              </w:rPr>
            </w:pPr>
            <w:r w:rsidRPr="00D07214">
              <w:rPr>
                <w:sz w:val="16"/>
              </w:rPr>
              <w:t>Wheat bran</w:t>
            </w:r>
          </w:p>
        </w:tc>
        <w:tc>
          <w:tcPr>
            <w:tcW w:w="0" w:type="auto"/>
          </w:tcPr>
          <w:p w14:paraId="0773DEEB" w14:textId="77777777" w:rsidR="001A4BDA" w:rsidRPr="00D07214" w:rsidRDefault="008D6F99">
            <w:pPr>
              <w:pStyle w:val="Compact"/>
              <w:jc w:val="right"/>
              <w:rPr>
                <w:sz w:val="16"/>
              </w:rPr>
            </w:pPr>
            <w:r w:rsidRPr="00D07214">
              <w:rPr>
                <w:sz w:val="16"/>
              </w:rPr>
              <w:t>-</w:t>
            </w:r>
          </w:p>
        </w:tc>
        <w:tc>
          <w:tcPr>
            <w:tcW w:w="0" w:type="auto"/>
          </w:tcPr>
          <w:p w14:paraId="033BA349" w14:textId="77777777" w:rsidR="001A4BDA" w:rsidRPr="00D07214" w:rsidRDefault="008D6F99">
            <w:pPr>
              <w:pStyle w:val="Compact"/>
              <w:jc w:val="right"/>
              <w:rPr>
                <w:sz w:val="16"/>
              </w:rPr>
            </w:pPr>
            <w:r w:rsidRPr="00D07214">
              <w:rPr>
                <w:sz w:val="16"/>
              </w:rPr>
              <w:t>258,900</w:t>
            </w:r>
          </w:p>
        </w:tc>
        <w:tc>
          <w:tcPr>
            <w:tcW w:w="0" w:type="auto"/>
          </w:tcPr>
          <w:p w14:paraId="21F3C6B1" w14:textId="77777777" w:rsidR="001A4BDA" w:rsidRPr="00D07214" w:rsidRDefault="008D6F99">
            <w:pPr>
              <w:pStyle w:val="Compact"/>
              <w:jc w:val="right"/>
              <w:rPr>
                <w:sz w:val="16"/>
              </w:rPr>
            </w:pPr>
            <w:r w:rsidRPr="00D07214">
              <w:rPr>
                <w:sz w:val="16"/>
              </w:rPr>
              <w:t>2,343,700</w:t>
            </w:r>
          </w:p>
        </w:tc>
        <w:tc>
          <w:tcPr>
            <w:tcW w:w="0" w:type="auto"/>
          </w:tcPr>
          <w:p w14:paraId="201A3D5C" w14:textId="77777777" w:rsidR="001A4BDA" w:rsidRPr="00D07214" w:rsidRDefault="008D6F99">
            <w:pPr>
              <w:pStyle w:val="Compact"/>
              <w:jc w:val="right"/>
              <w:rPr>
                <w:sz w:val="16"/>
              </w:rPr>
            </w:pPr>
            <w:r w:rsidRPr="00D07214">
              <w:rPr>
                <w:b/>
                <w:sz w:val="16"/>
              </w:rPr>
              <w:t>0</w:t>
            </w:r>
          </w:p>
        </w:tc>
        <w:tc>
          <w:tcPr>
            <w:tcW w:w="0" w:type="auto"/>
          </w:tcPr>
          <w:p w14:paraId="29B0C0B9" w14:textId="77777777" w:rsidR="001A4BDA" w:rsidRPr="00D07214" w:rsidRDefault="008D6F99">
            <w:pPr>
              <w:pStyle w:val="Compact"/>
              <w:jc w:val="right"/>
              <w:rPr>
                <w:sz w:val="16"/>
              </w:rPr>
            </w:pPr>
            <w:r w:rsidRPr="00D07214">
              <w:rPr>
                <w:sz w:val="16"/>
              </w:rPr>
              <w:t>-</w:t>
            </w:r>
          </w:p>
        </w:tc>
        <w:tc>
          <w:tcPr>
            <w:tcW w:w="0" w:type="auto"/>
          </w:tcPr>
          <w:p w14:paraId="7CDE4BED" w14:textId="77777777" w:rsidR="001A4BDA" w:rsidRPr="00D07214" w:rsidRDefault="008D6F99">
            <w:pPr>
              <w:pStyle w:val="Compact"/>
              <w:jc w:val="right"/>
              <w:rPr>
                <w:sz w:val="16"/>
              </w:rPr>
            </w:pPr>
            <w:r w:rsidRPr="00D07214">
              <w:rPr>
                <w:sz w:val="16"/>
              </w:rPr>
              <w:t>-</w:t>
            </w:r>
          </w:p>
        </w:tc>
        <w:tc>
          <w:tcPr>
            <w:tcW w:w="0" w:type="auto"/>
          </w:tcPr>
          <w:p w14:paraId="7713B150" w14:textId="77777777" w:rsidR="001A4BDA" w:rsidRPr="00D07214" w:rsidRDefault="008D6F99">
            <w:pPr>
              <w:pStyle w:val="Compact"/>
              <w:jc w:val="right"/>
              <w:rPr>
                <w:sz w:val="16"/>
              </w:rPr>
            </w:pPr>
            <w:r w:rsidRPr="00D07214">
              <w:rPr>
                <w:sz w:val="16"/>
              </w:rPr>
              <w:t>-</w:t>
            </w:r>
          </w:p>
        </w:tc>
        <w:tc>
          <w:tcPr>
            <w:tcW w:w="0" w:type="auto"/>
          </w:tcPr>
          <w:p w14:paraId="498651C2" w14:textId="77777777" w:rsidR="001A4BDA" w:rsidRPr="00D07214" w:rsidRDefault="008D6F99">
            <w:pPr>
              <w:pStyle w:val="Compact"/>
              <w:jc w:val="right"/>
              <w:rPr>
                <w:sz w:val="16"/>
              </w:rPr>
            </w:pPr>
            <w:r w:rsidRPr="00D07214">
              <w:rPr>
                <w:sz w:val="16"/>
              </w:rPr>
              <w:t>-</w:t>
            </w:r>
          </w:p>
        </w:tc>
        <w:tc>
          <w:tcPr>
            <w:tcW w:w="0" w:type="auto"/>
          </w:tcPr>
          <w:p w14:paraId="40FB5784" w14:textId="77777777" w:rsidR="001A4BDA" w:rsidRPr="00D07214" w:rsidRDefault="008D6F99">
            <w:pPr>
              <w:pStyle w:val="Compact"/>
              <w:jc w:val="right"/>
              <w:rPr>
                <w:sz w:val="16"/>
              </w:rPr>
            </w:pPr>
            <w:r w:rsidRPr="00D07214">
              <w:rPr>
                <w:sz w:val="16"/>
              </w:rPr>
              <w:t>-</w:t>
            </w:r>
          </w:p>
        </w:tc>
        <w:tc>
          <w:tcPr>
            <w:tcW w:w="0" w:type="auto"/>
          </w:tcPr>
          <w:p w14:paraId="05594D35" w14:textId="77777777" w:rsidR="001A4BDA" w:rsidRPr="00D07214" w:rsidRDefault="008D6F99">
            <w:pPr>
              <w:pStyle w:val="Compact"/>
              <w:jc w:val="right"/>
              <w:rPr>
                <w:sz w:val="16"/>
              </w:rPr>
            </w:pPr>
            <w:r w:rsidRPr="00D07214">
              <w:rPr>
                <w:sz w:val="16"/>
              </w:rPr>
              <w:t>-</w:t>
            </w:r>
          </w:p>
        </w:tc>
        <w:tc>
          <w:tcPr>
            <w:tcW w:w="0" w:type="auto"/>
          </w:tcPr>
          <w:p w14:paraId="4DF38D18" w14:textId="77777777" w:rsidR="001A4BDA" w:rsidRPr="00D07214" w:rsidRDefault="008D6F99">
            <w:pPr>
              <w:pStyle w:val="Compact"/>
              <w:jc w:val="right"/>
              <w:rPr>
                <w:sz w:val="16"/>
              </w:rPr>
            </w:pPr>
            <w:r w:rsidRPr="00D07214">
              <w:rPr>
                <w:sz w:val="16"/>
              </w:rPr>
              <w:t>-</w:t>
            </w:r>
          </w:p>
        </w:tc>
      </w:tr>
    </w:tbl>
    <w:p w14:paraId="1A039FF9" w14:textId="77777777" w:rsidR="001A4BDA" w:rsidRDefault="008D6F99">
      <w:pPr>
        <w:pStyle w:val="Heading3"/>
      </w:pPr>
      <w:bookmarkStart w:id="6" w:name="food"/>
      <w:bookmarkEnd w:id="6"/>
      <w:r>
        <w:t>Food</w:t>
      </w:r>
    </w:p>
    <w:p w14:paraId="181CDB3E" w14:textId="77777777" w:rsidR="001A4BDA" w:rsidRDefault="008D6F99">
      <w:r>
        <w:t xml:space="preserve">The module estimating food allocation uses food consumption estimates from the previous year and extrapolates these estimates forward using changes in GDP and product-related income elasticities. The allocation to food </w:t>
      </w:r>
      <w:proofErr w:type="gramStart"/>
      <w:r>
        <w:t>can potentially be considered</w:t>
      </w:r>
      <w:proofErr w:type="gramEnd"/>
      <w:r>
        <w:t xml:space="preserve"> for any edible item at the SUA level; however, the food module estimates variables at the primary level only. This is done by estimating the food variable at the primary level if the commodity is eaten directly (this will not apply in the case of wheat) and by standardizing/aggregating all the processed consumption quantities to the primary level in the "Food Processing" variable. We now impute food consumption for the example country and update the SUA table below.</w:t>
      </w:r>
    </w:p>
    <w:tbl>
      <w:tblPr>
        <w:tblW w:w="5000" w:type="pct"/>
        <w:tblLook w:val="04A0" w:firstRow="1" w:lastRow="0" w:firstColumn="1" w:lastColumn="0" w:noHBand="0" w:noVBand="1"/>
      </w:tblPr>
      <w:tblGrid>
        <w:gridCol w:w="861"/>
        <w:gridCol w:w="980"/>
        <w:gridCol w:w="892"/>
        <w:gridCol w:w="980"/>
        <w:gridCol w:w="1080"/>
        <w:gridCol w:w="556"/>
        <w:gridCol w:w="1037"/>
        <w:gridCol w:w="542"/>
        <w:gridCol w:w="536"/>
        <w:gridCol w:w="711"/>
        <w:gridCol w:w="880"/>
        <w:gridCol w:w="521"/>
      </w:tblGrid>
      <w:tr w:rsidR="001A4BDA" w:rsidRPr="00D07214" w14:paraId="751FCA3F" w14:textId="77777777" w:rsidTr="00D07214">
        <w:tc>
          <w:tcPr>
            <w:tcW w:w="619" w:type="pct"/>
            <w:tcBorders>
              <w:bottom w:val="single" w:sz="0" w:space="0" w:color="auto"/>
            </w:tcBorders>
            <w:vAlign w:val="bottom"/>
          </w:tcPr>
          <w:p w14:paraId="26138D73"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572649E5"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72EDBD37"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2580DDD2"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5BCA780F"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016CCF30"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465521F4"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4B046C5A"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03BD8E6B"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1A0D4A8F"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0AF1FF75"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00E1E521" w14:textId="77777777" w:rsidR="001A4BDA" w:rsidRPr="00D07214" w:rsidRDefault="008D6F99">
            <w:pPr>
              <w:pStyle w:val="Compact"/>
              <w:jc w:val="right"/>
              <w:rPr>
                <w:sz w:val="16"/>
              </w:rPr>
            </w:pPr>
            <w:r w:rsidRPr="00D07214">
              <w:rPr>
                <w:sz w:val="16"/>
              </w:rPr>
              <w:t>Loss</w:t>
            </w:r>
          </w:p>
        </w:tc>
      </w:tr>
      <w:tr w:rsidR="001A4BDA" w:rsidRPr="00D07214" w14:paraId="6780A898" w14:textId="77777777" w:rsidTr="00D07214">
        <w:tc>
          <w:tcPr>
            <w:tcW w:w="619" w:type="pct"/>
          </w:tcPr>
          <w:p w14:paraId="5F9ED9FB" w14:textId="77777777" w:rsidR="001A4BDA" w:rsidRPr="00D07214" w:rsidRDefault="008D6F99">
            <w:pPr>
              <w:pStyle w:val="Compact"/>
              <w:jc w:val="right"/>
              <w:rPr>
                <w:sz w:val="16"/>
              </w:rPr>
            </w:pPr>
            <w:r w:rsidRPr="00D07214">
              <w:rPr>
                <w:sz w:val="16"/>
              </w:rPr>
              <w:t>Wheat</w:t>
            </w:r>
          </w:p>
        </w:tc>
        <w:tc>
          <w:tcPr>
            <w:tcW w:w="0" w:type="auto"/>
          </w:tcPr>
          <w:p w14:paraId="6C1D6ABE" w14:textId="77777777" w:rsidR="001A4BDA" w:rsidRPr="00D07214" w:rsidRDefault="008D6F99">
            <w:pPr>
              <w:pStyle w:val="Compact"/>
              <w:jc w:val="right"/>
              <w:rPr>
                <w:sz w:val="16"/>
              </w:rPr>
            </w:pPr>
            <w:r w:rsidRPr="00D07214">
              <w:rPr>
                <w:sz w:val="16"/>
              </w:rPr>
              <w:t>54,420,000</w:t>
            </w:r>
          </w:p>
        </w:tc>
        <w:tc>
          <w:tcPr>
            <w:tcW w:w="0" w:type="auto"/>
          </w:tcPr>
          <w:p w14:paraId="3F94DED4" w14:textId="77777777" w:rsidR="001A4BDA" w:rsidRPr="00D07214" w:rsidRDefault="008D6F99">
            <w:pPr>
              <w:pStyle w:val="Compact"/>
              <w:jc w:val="right"/>
              <w:rPr>
                <w:sz w:val="16"/>
              </w:rPr>
            </w:pPr>
            <w:r w:rsidRPr="00D07214">
              <w:rPr>
                <w:sz w:val="16"/>
              </w:rPr>
              <w:t>1,999,100</w:t>
            </w:r>
          </w:p>
        </w:tc>
        <w:tc>
          <w:tcPr>
            <w:tcW w:w="0" w:type="auto"/>
          </w:tcPr>
          <w:p w14:paraId="4D3542C2" w14:textId="77777777" w:rsidR="001A4BDA" w:rsidRPr="00D07214" w:rsidRDefault="008D6F99">
            <w:pPr>
              <w:pStyle w:val="Compact"/>
              <w:jc w:val="right"/>
              <w:rPr>
                <w:sz w:val="16"/>
              </w:rPr>
            </w:pPr>
            <w:r w:rsidRPr="00D07214">
              <w:rPr>
                <w:sz w:val="16"/>
              </w:rPr>
              <w:t>32,790,000</w:t>
            </w:r>
          </w:p>
        </w:tc>
        <w:tc>
          <w:tcPr>
            <w:tcW w:w="0" w:type="auto"/>
          </w:tcPr>
          <w:p w14:paraId="0F4EDADB" w14:textId="77777777" w:rsidR="001A4BDA" w:rsidRPr="00D07214" w:rsidRDefault="008D6F99">
            <w:pPr>
              <w:pStyle w:val="Compact"/>
              <w:jc w:val="right"/>
              <w:rPr>
                <w:sz w:val="16"/>
              </w:rPr>
            </w:pPr>
            <w:r w:rsidRPr="00D07214">
              <w:rPr>
                <w:sz w:val="16"/>
              </w:rPr>
              <w:t>-230,600</w:t>
            </w:r>
          </w:p>
        </w:tc>
        <w:tc>
          <w:tcPr>
            <w:tcW w:w="0" w:type="auto"/>
          </w:tcPr>
          <w:p w14:paraId="5F2EB6E2" w14:textId="77777777" w:rsidR="001A4BDA" w:rsidRPr="00D07214" w:rsidRDefault="008D6F99">
            <w:pPr>
              <w:pStyle w:val="Compact"/>
              <w:jc w:val="right"/>
              <w:rPr>
                <w:sz w:val="16"/>
              </w:rPr>
            </w:pPr>
            <w:r w:rsidRPr="00D07214">
              <w:rPr>
                <w:b/>
                <w:sz w:val="16"/>
              </w:rPr>
              <w:t>0</w:t>
            </w:r>
          </w:p>
        </w:tc>
        <w:tc>
          <w:tcPr>
            <w:tcW w:w="0" w:type="auto"/>
          </w:tcPr>
          <w:p w14:paraId="1E2AE634" w14:textId="77777777" w:rsidR="001A4BDA" w:rsidRPr="00D07214" w:rsidRDefault="008D6F99">
            <w:pPr>
              <w:pStyle w:val="Compact"/>
              <w:jc w:val="right"/>
              <w:rPr>
                <w:sz w:val="16"/>
              </w:rPr>
            </w:pPr>
            <w:r w:rsidRPr="00D07214">
              <w:rPr>
                <w:b/>
                <w:sz w:val="16"/>
              </w:rPr>
              <w:t>26,720,000</w:t>
            </w:r>
          </w:p>
        </w:tc>
        <w:tc>
          <w:tcPr>
            <w:tcW w:w="0" w:type="auto"/>
          </w:tcPr>
          <w:p w14:paraId="6ECE1428" w14:textId="77777777" w:rsidR="001A4BDA" w:rsidRPr="00D07214" w:rsidRDefault="008D6F99">
            <w:pPr>
              <w:pStyle w:val="Compact"/>
              <w:jc w:val="right"/>
              <w:rPr>
                <w:sz w:val="16"/>
              </w:rPr>
            </w:pPr>
            <w:r w:rsidRPr="00D07214">
              <w:rPr>
                <w:sz w:val="16"/>
              </w:rPr>
              <w:t>-</w:t>
            </w:r>
          </w:p>
        </w:tc>
        <w:tc>
          <w:tcPr>
            <w:tcW w:w="0" w:type="auto"/>
          </w:tcPr>
          <w:p w14:paraId="72E8365E" w14:textId="77777777" w:rsidR="001A4BDA" w:rsidRPr="00D07214" w:rsidRDefault="008D6F99">
            <w:pPr>
              <w:pStyle w:val="Compact"/>
              <w:jc w:val="right"/>
              <w:rPr>
                <w:sz w:val="16"/>
              </w:rPr>
            </w:pPr>
            <w:r w:rsidRPr="00D07214">
              <w:rPr>
                <w:sz w:val="16"/>
              </w:rPr>
              <w:t>-</w:t>
            </w:r>
          </w:p>
        </w:tc>
        <w:tc>
          <w:tcPr>
            <w:tcW w:w="0" w:type="auto"/>
          </w:tcPr>
          <w:p w14:paraId="517AAD75" w14:textId="77777777" w:rsidR="001A4BDA" w:rsidRPr="00D07214" w:rsidRDefault="008D6F99">
            <w:pPr>
              <w:pStyle w:val="Compact"/>
              <w:jc w:val="right"/>
              <w:rPr>
                <w:sz w:val="16"/>
              </w:rPr>
            </w:pPr>
            <w:r w:rsidRPr="00D07214">
              <w:rPr>
                <w:sz w:val="16"/>
              </w:rPr>
              <w:t>-</w:t>
            </w:r>
          </w:p>
        </w:tc>
        <w:tc>
          <w:tcPr>
            <w:tcW w:w="0" w:type="auto"/>
          </w:tcPr>
          <w:p w14:paraId="6A5D3E56" w14:textId="77777777" w:rsidR="001A4BDA" w:rsidRPr="00D07214" w:rsidRDefault="008D6F99">
            <w:pPr>
              <w:pStyle w:val="Compact"/>
              <w:jc w:val="right"/>
              <w:rPr>
                <w:sz w:val="16"/>
              </w:rPr>
            </w:pPr>
            <w:r w:rsidRPr="00D07214">
              <w:rPr>
                <w:sz w:val="16"/>
              </w:rPr>
              <w:t>-</w:t>
            </w:r>
          </w:p>
        </w:tc>
        <w:tc>
          <w:tcPr>
            <w:tcW w:w="0" w:type="auto"/>
          </w:tcPr>
          <w:p w14:paraId="162D6B78" w14:textId="77777777" w:rsidR="001A4BDA" w:rsidRPr="00D07214" w:rsidRDefault="008D6F99">
            <w:pPr>
              <w:pStyle w:val="Compact"/>
              <w:jc w:val="right"/>
              <w:rPr>
                <w:sz w:val="16"/>
              </w:rPr>
            </w:pPr>
            <w:r w:rsidRPr="00D07214">
              <w:rPr>
                <w:sz w:val="16"/>
              </w:rPr>
              <w:t>-</w:t>
            </w:r>
          </w:p>
        </w:tc>
      </w:tr>
      <w:tr w:rsidR="001A4BDA" w:rsidRPr="00D07214" w14:paraId="15E832A3" w14:textId="77777777" w:rsidTr="00D07214">
        <w:tc>
          <w:tcPr>
            <w:tcW w:w="619" w:type="pct"/>
          </w:tcPr>
          <w:p w14:paraId="4DD0AC6E" w14:textId="77777777" w:rsidR="001A4BDA" w:rsidRPr="00D07214" w:rsidRDefault="008D6F99">
            <w:pPr>
              <w:pStyle w:val="Compact"/>
              <w:jc w:val="right"/>
              <w:rPr>
                <w:sz w:val="16"/>
              </w:rPr>
            </w:pPr>
            <w:r w:rsidRPr="00D07214">
              <w:rPr>
                <w:sz w:val="16"/>
              </w:rPr>
              <w:t>Wheat flour</w:t>
            </w:r>
          </w:p>
        </w:tc>
        <w:tc>
          <w:tcPr>
            <w:tcW w:w="0" w:type="auto"/>
          </w:tcPr>
          <w:p w14:paraId="5973D04D" w14:textId="77777777" w:rsidR="001A4BDA" w:rsidRPr="00D07214" w:rsidRDefault="008D6F99">
            <w:pPr>
              <w:pStyle w:val="Compact"/>
              <w:jc w:val="right"/>
              <w:rPr>
                <w:sz w:val="16"/>
              </w:rPr>
            </w:pPr>
            <w:r w:rsidRPr="00D07214">
              <w:rPr>
                <w:sz w:val="16"/>
              </w:rPr>
              <w:t>18,650,000</w:t>
            </w:r>
          </w:p>
        </w:tc>
        <w:tc>
          <w:tcPr>
            <w:tcW w:w="0" w:type="auto"/>
          </w:tcPr>
          <w:p w14:paraId="4B0AF9BB" w14:textId="77777777" w:rsidR="001A4BDA" w:rsidRPr="00D07214" w:rsidRDefault="008D6F99">
            <w:pPr>
              <w:pStyle w:val="Compact"/>
              <w:jc w:val="right"/>
              <w:rPr>
                <w:sz w:val="16"/>
              </w:rPr>
            </w:pPr>
            <w:r w:rsidRPr="00D07214">
              <w:rPr>
                <w:sz w:val="16"/>
              </w:rPr>
              <w:t>341,500</w:t>
            </w:r>
          </w:p>
        </w:tc>
        <w:tc>
          <w:tcPr>
            <w:tcW w:w="0" w:type="auto"/>
          </w:tcPr>
          <w:p w14:paraId="7F1B5A04" w14:textId="77777777" w:rsidR="001A4BDA" w:rsidRPr="00D07214" w:rsidRDefault="008D6F99">
            <w:pPr>
              <w:pStyle w:val="Compact"/>
              <w:jc w:val="right"/>
              <w:rPr>
                <w:sz w:val="16"/>
              </w:rPr>
            </w:pPr>
            <w:r w:rsidRPr="00D07214">
              <w:rPr>
                <w:sz w:val="16"/>
              </w:rPr>
              <w:t>572,800</w:t>
            </w:r>
          </w:p>
        </w:tc>
        <w:tc>
          <w:tcPr>
            <w:tcW w:w="0" w:type="auto"/>
          </w:tcPr>
          <w:p w14:paraId="5759388C" w14:textId="77777777" w:rsidR="001A4BDA" w:rsidRPr="00D07214" w:rsidRDefault="008D6F99">
            <w:pPr>
              <w:pStyle w:val="Compact"/>
              <w:jc w:val="right"/>
              <w:rPr>
                <w:sz w:val="16"/>
              </w:rPr>
            </w:pPr>
            <w:r w:rsidRPr="00D07214">
              <w:rPr>
                <w:sz w:val="16"/>
              </w:rPr>
              <w:t>0</w:t>
            </w:r>
          </w:p>
        </w:tc>
        <w:tc>
          <w:tcPr>
            <w:tcW w:w="0" w:type="auto"/>
          </w:tcPr>
          <w:p w14:paraId="14DB3EAF" w14:textId="77777777" w:rsidR="001A4BDA" w:rsidRPr="00D07214" w:rsidRDefault="008D6F99">
            <w:pPr>
              <w:pStyle w:val="Compact"/>
              <w:jc w:val="right"/>
              <w:rPr>
                <w:sz w:val="16"/>
              </w:rPr>
            </w:pPr>
            <w:r w:rsidRPr="00D07214">
              <w:rPr>
                <w:sz w:val="16"/>
              </w:rPr>
              <w:t>-</w:t>
            </w:r>
          </w:p>
        </w:tc>
        <w:tc>
          <w:tcPr>
            <w:tcW w:w="0" w:type="auto"/>
          </w:tcPr>
          <w:p w14:paraId="3A0081A9" w14:textId="77777777" w:rsidR="001A4BDA" w:rsidRPr="00D07214" w:rsidRDefault="008D6F99">
            <w:pPr>
              <w:pStyle w:val="Compact"/>
              <w:jc w:val="right"/>
              <w:rPr>
                <w:sz w:val="16"/>
              </w:rPr>
            </w:pPr>
            <w:r w:rsidRPr="00D07214">
              <w:rPr>
                <w:sz w:val="16"/>
              </w:rPr>
              <w:t>-</w:t>
            </w:r>
          </w:p>
        </w:tc>
        <w:tc>
          <w:tcPr>
            <w:tcW w:w="0" w:type="auto"/>
          </w:tcPr>
          <w:p w14:paraId="407B122D" w14:textId="77777777" w:rsidR="001A4BDA" w:rsidRPr="00D07214" w:rsidRDefault="008D6F99">
            <w:pPr>
              <w:pStyle w:val="Compact"/>
              <w:jc w:val="right"/>
              <w:rPr>
                <w:sz w:val="16"/>
              </w:rPr>
            </w:pPr>
            <w:r w:rsidRPr="00D07214">
              <w:rPr>
                <w:sz w:val="16"/>
              </w:rPr>
              <w:t>-</w:t>
            </w:r>
          </w:p>
        </w:tc>
        <w:tc>
          <w:tcPr>
            <w:tcW w:w="0" w:type="auto"/>
          </w:tcPr>
          <w:p w14:paraId="4C7523C2" w14:textId="77777777" w:rsidR="001A4BDA" w:rsidRPr="00D07214" w:rsidRDefault="008D6F99">
            <w:pPr>
              <w:pStyle w:val="Compact"/>
              <w:jc w:val="right"/>
              <w:rPr>
                <w:sz w:val="16"/>
              </w:rPr>
            </w:pPr>
            <w:r w:rsidRPr="00D07214">
              <w:rPr>
                <w:sz w:val="16"/>
              </w:rPr>
              <w:t>-</w:t>
            </w:r>
          </w:p>
        </w:tc>
        <w:tc>
          <w:tcPr>
            <w:tcW w:w="0" w:type="auto"/>
          </w:tcPr>
          <w:p w14:paraId="44E9BA65" w14:textId="77777777" w:rsidR="001A4BDA" w:rsidRPr="00D07214" w:rsidRDefault="008D6F99">
            <w:pPr>
              <w:pStyle w:val="Compact"/>
              <w:jc w:val="right"/>
              <w:rPr>
                <w:sz w:val="16"/>
              </w:rPr>
            </w:pPr>
            <w:r w:rsidRPr="00D07214">
              <w:rPr>
                <w:sz w:val="16"/>
              </w:rPr>
              <w:t>-</w:t>
            </w:r>
          </w:p>
        </w:tc>
        <w:tc>
          <w:tcPr>
            <w:tcW w:w="0" w:type="auto"/>
          </w:tcPr>
          <w:p w14:paraId="55A08444" w14:textId="77777777" w:rsidR="001A4BDA" w:rsidRPr="00D07214" w:rsidRDefault="008D6F99">
            <w:pPr>
              <w:pStyle w:val="Compact"/>
              <w:jc w:val="right"/>
              <w:rPr>
                <w:sz w:val="16"/>
              </w:rPr>
            </w:pPr>
            <w:r w:rsidRPr="00D07214">
              <w:rPr>
                <w:sz w:val="16"/>
              </w:rPr>
              <w:t>-</w:t>
            </w:r>
          </w:p>
        </w:tc>
        <w:tc>
          <w:tcPr>
            <w:tcW w:w="0" w:type="auto"/>
          </w:tcPr>
          <w:p w14:paraId="09FEFACD" w14:textId="77777777" w:rsidR="001A4BDA" w:rsidRPr="00D07214" w:rsidRDefault="008D6F99">
            <w:pPr>
              <w:pStyle w:val="Compact"/>
              <w:jc w:val="right"/>
              <w:rPr>
                <w:sz w:val="16"/>
              </w:rPr>
            </w:pPr>
            <w:r w:rsidRPr="00D07214">
              <w:rPr>
                <w:sz w:val="16"/>
              </w:rPr>
              <w:t>-</w:t>
            </w:r>
          </w:p>
        </w:tc>
      </w:tr>
      <w:tr w:rsidR="001A4BDA" w:rsidRPr="00D07214" w14:paraId="4C10D33A" w14:textId="77777777" w:rsidTr="00D07214">
        <w:tc>
          <w:tcPr>
            <w:tcW w:w="619" w:type="pct"/>
          </w:tcPr>
          <w:p w14:paraId="07EB587B" w14:textId="77777777" w:rsidR="001A4BDA" w:rsidRPr="00D07214" w:rsidRDefault="008D6F99">
            <w:pPr>
              <w:pStyle w:val="Compact"/>
              <w:jc w:val="right"/>
              <w:rPr>
                <w:sz w:val="16"/>
              </w:rPr>
            </w:pPr>
            <w:r w:rsidRPr="00D07214">
              <w:rPr>
                <w:sz w:val="16"/>
              </w:rPr>
              <w:t>Bulgur</w:t>
            </w:r>
          </w:p>
        </w:tc>
        <w:tc>
          <w:tcPr>
            <w:tcW w:w="0" w:type="auto"/>
          </w:tcPr>
          <w:p w14:paraId="6AAE222D" w14:textId="77777777" w:rsidR="001A4BDA" w:rsidRPr="00D07214" w:rsidRDefault="008D6F99">
            <w:pPr>
              <w:pStyle w:val="Compact"/>
              <w:jc w:val="right"/>
              <w:rPr>
                <w:sz w:val="16"/>
              </w:rPr>
            </w:pPr>
            <w:r w:rsidRPr="00D07214">
              <w:rPr>
                <w:sz w:val="16"/>
              </w:rPr>
              <w:t>-</w:t>
            </w:r>
          </w:p>
        </w:tc>
        <w:tc>
          <w:tcPr>
            <w:tcW w:w="0" w:type="auto"/>
          </w:tcPr>
          <w:p w14:paraId="3561FABB" w14:textId="77777777" w:rsidR="001A4BDA" w:rsidRPr="00D07214" w:rsidRDefault="008D6F99">
            <w:pPr>
              <w:pStyle w:val="Compact"/>
              <w:jc w:val="right"/>
              <w:rPr>
                <w:sz w:val="16"/>
              </w:rPr>
            </w:pPr>
            <w:r w:rsidRPr="00D07214">
              <w:rPr>
                <w:sz w:val="16"/>
              </w:rPr>
              <w:t>182,900</w:t>
            </w:r>
          </w:p>
        </w:tc>
        <w:tc>
          <w:tcPr>
            <w:tcW w:w="0" w:type="auto"/>
          </w:tcPr>
          <w:p w14:paraId="0ADC9E5F" w14:textId="77777777" w:rsidR="001A4BDA" w:rsidRPr="00D07214" w:rsidRDefault="008D6F99">
            <w:pPr>
              <w:pStyle w:val="Compact"/>
              <w:jc w:val="right"/>
              <w:rPr>
                <w:sz w:val="16"/>
              </w:rPr>
            </w:pPr>
            <w:r w:rsidRPr="00D07214">
              <w:rPr>
                <w:sz w:val="16"/>
              </w:rPr>
              <w:t>580,000</w:t>
            </w:r>
          </w:p>
        </w:tc>
        <w:tc>
          <w:tcPr>
            <w:tcW w:w="0" w:type="auto"/>
          </w:tcPr>
          <w:p w14:paraId="4CB44C19" w14:textId="77777777" w:rsidR="001A4BDA" w:rsidRPr="00D07214" w:rsidRDefault="008D6F99">
            <w:pPr>
              <w:pStyle w:val="Compact"/>
              <w:jc w:val="right"/>
              <w:rPr>
                <w:sz w:val="16"/>
              </w:rPr>
            </w:pPr>
            <w:r w:rsidRPr="00D07214">
              <w:rPr>
                <w:sz w:val="16"/>
              </w:rPr>
              <w:t>0</w:t>
            </w:r>
          </w:p>
        </w:tc>
        <w:tc>
          <w:tcPr>
            <w:tcW w:w="0" w:type="auto"/>
          </w:tcPr>
          <w:p w14:paraId="3BD82DA7" w14:textId="77777777" w:rsidR="001A4BDA" w:rsidRPr="00D07214" w:rsidRDefault="008D6F99">
            <w:pPr>
              <w:pStyle w:val="Compact"/>
              <w:jc w:val="right"/>
              <w:rPr>
                <w:sz w:val="16"/>
              </w:rPr>
            </w:pPr>
            <w:r w:rsidRPr="00D07214">
              <w:rPr>
                <w:sz w:val="16"/>
              </w:rPr>
              <w:t>-</w:t>
            </w:r>
          </w:p>
        </w:tc>
        <w:tc>
          <w:tcPr>
            <w:tcW w:w="0" w:type="auto"/>
          </w:tcPr>
          <w:p w14:paraId="6F5C3FF3" w14:textId="77777777" w:rsidR="001A4BDA" w:rsidRPr="00D07214" w:rsidRDefault="008D6F99">
            <w:pPr>
              <w:pStyle w:val="Compact"/>
              <w:jc w:val="right"/>
              <w:rPr>
                <w:sz w:val="16"/>
              </w:rPr>
            </w:pPr>
            <w:r w:rsidRPr="00D07214">
              <w:rPr>
                <w:sz w:val="16"/>
              </w:rPr>
              <w:t>-</w:t>
            </w:r>
          </w:p>
        </w:tc>
        <w:tc>
          <w:tcPr>
            <w:tcW w:w="0" w:type="auto"/>
          </w:tcPr>
          <w:p w14:paraId="410E36C7" w14:textId="77777777" w:rsidR="001A4BDA" w:rsidRPr="00D07214" w:rsidRDefault="008D6F99">
            <w:pPr>
              <w:pStyle w:val="Compact"/>
              <w:jc w:val="right"/>
              <w:rPr>
                <w:sz w:val="16"/>
              </w:rPr>
            </w:pPr>
            <w:r w:rsidRPr="00D07214">
              <w:rPr>
                <w:sz w:val="16"/>
              </w:rPr>
              <w:t>-</w:t>
            </w:r>
          </w:p>
        </w:tc>
        <w:tc>
          <w:tcPr>
            <w:tcW w:w="0" w:type="auto"/>
          </w:tcPr>
          <w:p w14:paraId="5958408A" w14:textId="77777777" w:rsidR="001A4BDA" w:rsidRPr="00D07214" w:rsidRDefault="008D6F99">
            <w:pPr>
              <w:pStyle w:val="Compact"/>
              <w:jc w:val="right"/>
              <w:rPr>
                <w:sz w:val="16"/>
              </w:rPr>
            </w:pPr>
            <w:r w:rsidRPr="00D07214">
              <w:rPr>
                <w:sz w:val="16"/>
              </w:rPr>
              <w:t>-</w:t>
            </w:r>
          </w:p>
        </w:tc>
        <w:tc>
          <w:tcPr>
            <w:tcW w:w="0" w:type="auto"/>
          </w:tcPr>
          <w:p w14:paraId="29B0DC94" w14:textId="77777777" w:rsidR="001A4BDA" w:rsidRPr="00D07214" w:rsidRDefault="008D6F99">
            <w:pPr>
              <w:pStyle w:val="Compact"/>
              <w:jc w:val="right"/>
              <w:rPr>
                <w:sz w:val="16"/>
              </w:rPr>
            </w:pPr>
            <w:r w:rsidRPr="00D07214">
              <w:rPr>
                <w:sz w:val="16"/>
              </w:rPr>
              <w:t>-</w:t>
            </w:r>
          </w:p>
        </w:tc>
        <w:tc>
          <w:tcPr>
            <w:tcW w:w="0" w:type="auto"/>
          </w:tcPr>
          <w:p w14:paraId="010AE992" w14:textId="77777777" w:rsidR="001A4BDA" w:rsidRPr="00D07214" w:rsidRDefault="008D6F99">
            <w:pPr>
              <w:pStyle w:val="Compact"/>
              <w:jc w:val="right"/>
              <w:rPr>
                <w:sz w:val="16"/>
              </w:rPr>
            </w:pPr>
            <w:r w:rsidRPr="00D07214">
              <w:rPr>
                <w:sz w:val="16"/>
              </w:rPr>
              <w:t>-</w:t>
            </w:r>
          </w:p>
        </w:tc>
        <w:tc>
          <w:tcPr>
            <w:tcW w:w="0" w:type="auto"/>
          </w:tcPr>
          <w:p w14:paraId="1AAF2450" w14:textId="77777777" w:rsidR="001A4BDA" w:rsidRPr="00D07214" w:rsidRDefault="008D6F99">
            <w:pPr>
              <w:pStyle w:val="Compact"/>
              <w:jc w:val="right"/>
              <w:rPr>
                <w:sz w:val="16"/>
              </w:rPr>
            </w:pPr>
            <w:r w:rsidRPr="00D07214">
              <w:rPr>
                <w:sz w:val="16"/>
              </w:rPr>
              <w:t>-</w:t>
            </w:r>
          </w:p>
        </w:tc>
      </w:tr>
      <w:tr w:rsidR="001A4BDA" w:rsidRPr="00D07214" w14:paraId="3804468F" w14:textId="77777777" w:rsidTr="00D07214">
        <w:tc>
          <w:tcPr>
            <w:tcW w:w="619" w:type="pct"/>
          </w:tcPr>
          <w:p w14:paraId="3C8425F5" w14:textId="77777777" w:rsidR="001A4BDA" w:rsidRPr="00D07214" w:rsidRDefault="008D6F99">
            <w:pPr>
              <w:pStyle w:val="Compact"/>
              <w:jc w:val="right"/>
              <w:rPr>
                <w:sz w:val="16"/>
              </w:rPr>
            </w:pPr>
            <w:r w:rsidRPr="00D07214">
              <w:rPr>
                <w:sz w:val="16"/>
              </w:rPr>
              <w:t>Breakfas</w:t>
            </w:r>
            <w:r w:rsidRPr="00D07214">
              <w:rPr>
                <w:sz w:val="16"/>
              </w:rPr>
              <w:lastRenderedPageBreak/>
              <w:t>t cereals</w:t>
            </w:r>
          </w:p>
        </w:tc>
        <w:tc>
          <w:tcPr>
            <w:tcW w:w="0" w:type="auto"/>
          </w:tcPr>
          <w:p w14:paraId="34B10DE8" w14:textId="77777777" w:rsidR="001A4BDA" w:rsidRPr="00D07214" w:rsidRDefault="008D6F99">
            <w:pPr>
              <w:pStyle w:val="Compact"/>
              <w:jc w:val="right"/>
              <w:rPr>
                <w:sz w:val="16"/>
              </w:rPr>
            </w:pPr>
            <w:r w:rsidRPr="00D07214">
              <w:rPr>
                <w:sz w:val="16"/>
              </w:rPr>
              <w:lastRenderedPageBreak/>
              <w:t>-</w:t>
            </w:r>
          </w:p>
        </w:tc>
        <w:tc>
          <w:tcPr>
            <w:tcW w:w="0" w:type="auto"/>
          </w:tcPr>
          <w:p w14:paraId="076F5853" w14:textId="77777777" w:rsidR="001A4BDA" w:rsidRPr="00D07214" w:rsidRDefault="008D6F99">
            <w:pPr>
              <w:pStyle w:val="Compact"/>
              <w:jc w:val="right"/>
              <w:rPr>
                <w:sz w:val="16"/>
              </w:rPr>
            </w:pPr>
            <w:r w:rsidRPr="00D07214">
              <w:rPr>
                <w:sz w:val="16"/>
              </w:rPr>
              <w:t>312,500</w:t>
            </w:r>
          </w:p>
        </w:tc>
        <w:tc>
          <w:tcPr>
            <w:tcW w:w="0" w:type="auto"/>
          </w:tcPr>
          <w:p w14:paraId="559C0FDD" w14:textId="77777777" w:rsidR="001A4BDA" w:rsidRPr="00D07214" w:rsidRDefault="008D6F99">
            <w:pPr>
              <w:pStyle w:val="Compact"/>
              <w:jc w:val="right"/>
              <w:rPr>
                <w:sz w:val="16"/>
              </w:rPr>
            </w:pPr>
            <w:r w:rsidRPr="00D07214">
              <w:rPr>
                <w:sz w:val="16"/>
              </w:rPr>
              <w:t>217,300</w:t>
            </w:r>
          </w:p>
        </w:tc>
        <w:tc>
          <w:tcPr>
            <w:tcW w:w="0" w:type="auto"/>
          </w:tcPr>
          <w:p w14:paraId="5F197576" w14:textId="77777777" w:rsidR="001A4BDA" w:rsidRPr="00D07214" w:rsidRDefault="008D6F99">
            <w:pPr>
              <w:pStyle w:val="Compact"/>
              <w:jc w:val="right"/>
              <w:rPr>
                <w:sz w:val="16"/>
              </w:rPr>
            </w:pPr>
            <w:r w:rsidRPr="00D07214">
              <w:rPr>
                <w:sz w:val="16"/>
              </w:rPr>
              <w:t>0</w:t>
            </w:r>
          </w:p>
        </w:tc>
        <w:tc>
          <w:tcPr>
            <w:tcW w:w="0" w:type="auto"/>
          </w:tcPr>
          <w:p w14:paraId="6EBC2A73" w14:textId="77777777" w:rsidR="001A4BDA" w:rsidRPr="00D07214" w:rsidRDefault="008D6F99">
            <w:pPr>
              <w:pStyle w:val="Compact"/>
              <w:jc w:val="right"/>
              <w:rPr>
                <w:sz w:val="16"/>
              </w:rPr>
            </w:pPr>
            <w:r w:rsidRPr="00D07214">
              <w:rPr>
                <w:sz w:val="16"/>
              </w:rPr>
              <w:t>-</w:t>
            </w:r>
          </w:p>
        </w:tc>
        <w:tc>
          <w:tcPr>
            <w:tcW w:w="0" w:type="auto"/>
          </w:tcPr>
          <w:p w14:paraId="43B55DE9" w14:textId="77777777" w:rsidR="001A4BDA" w:rsidRPr="00D07214" w:rsidRDefault="008D6F99">
            <w:pPr>
              <w:pStyle w:val="Compact"/>
              <w:jc w:val="right"/>
              <w:rPr>
                <w:sz w:val="16"/>
              </w:rPr>
            </w:pPr>
            <w:r w:rsidRPr="00D07214">
              <w:rPr>
                <w:sz w:val="16"/>
              </w:rPr>
              <w:t>-</w:t>
            </w:r>
          </w:p>
        </w:tc>
        <w:tc>
          <w:tcPr>
            <w:tcW w:w="0" w:type="auto"/>
          </w:tcPr>
          <w:p w14:paraId="1FE08F49" w14:textId="77777777" w:rsidR="001A4BDA" w:rsidRPr="00D07214" w:rsidRDefault="008D6F99">
            <w:pPr>
              <w:pStyle w:val="Compact"/>
              <w:jc w:val="right"/>
              <w:rPr>
                <w:sz w:val="16"/>
              </w:rPr>
            </w:pPr>
            <w:r w:rsidRPr="00D07214">
              <w:rPr>
                <w:sz w:val="16"/>
              </w:rPr>
              <w:t>-</w:t>
            </w:r>
          </w:p>
        </w:tc>
        <w:tc>
          <w:tcPr>
            <w:tcW w:w="0" w:type="auto"/>
          </w:tcPr>
          <w:p w14:paraId="04E59C9E" w14:textId="77777777" w:rsidR="001A4BDA" w:rsidRPr="00D07214" w:rsidRDefault="008D6F99">
            <w:pPr>
              <w:pStyle w:val="Compact"/>
              <w:jc w:val="right"/>
              <w:rPr>
                <w:sz w:val="16"/>
              </w:rPr>
            </w:pPr>
            <w:r w:rsidRPr="00D07214">
              <w:rPr>
                <w:sz w:val="16"/>
              </w:rPr>
              <w:t>-</w:t>
            </w:r>
          </w:p>
        </w:tc>
        <w:tc>
          <w:tcPr>
            <w:tcW w:w="0" w:type="auto"/>
          </w:tcPr>
          <w:p w14:paraId="77B61C9B" w14:textId="77777777" w:rsidR="001A4BDA" w:rsidRPr="00D07214" w:rsidRDefault="008D6F99">
            <w:pPr>
              <w:pStyle w:val="Compact"/>
              <w:jc w:val="right"/>
              <w:rPr>
                <w:sz w:val="16"/>
              </w:rPr>
            </w:pPr>
            <w:r w:rsidRPr="00D07214">
              <w:rPr>
                <w:sz w:val="16"/>
              </w:rPr>
              <w:t>-</w:t>
            </w:r>
          </w:p>
        </w:tc>
        <w:tc>
          <w:tcPr>
            <w:tcW w:w="0" w:type="auto"/>
          </w:tcPr>
          <w:p w14:paraId="207463E4" w14:textId="77777777" w:rsidR="001A4BDA" w:rsidRPr="00D07214" w:rsidRDefault="008D6F99">
            <w:pPr>
              <w:pStyle w:val="Compact"/>
              <w:jc w:val="right"/>
              <w:rPr>
                <w:sz w:val="16"/>
              </w:rPr>
            </w:pPr>
            <w:r w:rsidRPr="00D07214">
              <w:rPr>
                <w:sz w:val="16"/>
              </w:rPr>
              <w:t>-</w:t>
            </w:r>
          </w:p>
        </w:tc>
        <w:tc>
          <w:tcPr>
            <w:tcW w:w="0" w:type="auto"/>
          </w:tcPr>
          <w:p w14:paraId="2C28E5CA" w14:textId="77777777" w:rsidR="001A4BDA" w:rsidRPr="00D07214" w:rsidRDefault="008D6F99">
            <w:pPr>
              <w:pStyle w:val="Compact"/>
              <w:jc w:val="right"/>
              <w:rPr>
                <w:sz w:val="16"/>
              </w:rPr>
            </w:pPr>
            <w:r w:rsidRPr="00D07214">
              <w:rPr>
                <w:sz w:val="16"/>
              </w:rPr>
              <w:t>-</w:t>
            </w:r>
          </w:p>
        </w:tc>
      </w:tr>
      <w:tr w:rsidR="001A4BDA" w:rsidRPr="00D07214" w14:paraId="5DE83C04" w14:textId="77777777" w:rsidTr="00D07214">
        <w:tc>
          <w:tcPr>
            <w:tcW w:w="619" w:type="pct"/>
          </w:tcPr>
          <w:p w14:paraId="17139D11" w14:textId="77777777" w:rsidR="001A4BDA" w:rsidRPr="00D07214" w:rsidRDefault="008D6F99">
            <w:pPr>
              <w:pStyle w:val="Compact"/>
              <w:jc w:val="right"/>
              <w:rPr>
                <w:sz w:val="16"/>
              </w:rPr>
            </w:pPr>
            <w:r w:rsidRPr="00D07214">
              <w:rPr>
                <w:sz w:val="16"/>
              </w:rPr>
              <w:lastRenderedPageBreak/>
              <w:t>Wheat starch</w:t>
            </w:r>
          </w:p>
        </w:tc>
        <w:tc>
          <w:tcPr>
            <w:tcW w:w="0" w:type="auto"/>
          </w:tcPr>
          <w:p w14:paraId="667D42BB" w14:textId="77777777" w:rsidR="001A4BDA" w:rsidRPr="00D07214" w:rsidRDefault="008D6F99">
            <w:pPr>
              <w:pStyle w:val="Compact"/>
              <w:jc w:val="right"/>
              <w:rPr>
                <w:sz w:val="16"/>
              </w:rPr>
            </w:pPr>
            <w:r w:rsidRPr="00D07214">
              <w:rPr>
                <w:sz w:val="16"/>
              </w:rPr>
              <w:t>-</w:t>
            </w:r>
          </w:p>
        </w:tc>
        <w:tc>
          <w:tcPr>
            <w:tcW w:w="0" w:type="auto"/>
          </w:tcPr>
          <w:p w14:paraId="6E75EA8E" w14:textId="77777777" w:rsidR="001A4BDA" w:rsidRPr="00D07214" w:rsidRDefault="008D6F99">
            <w:pPr>
              <w:pStyle w:val="Compact"/>
              <w:jc w:val="right"/>
              <w:rPr>
                <w:sz w:val="16"/>
              </w:rPr>
            </w:pPr>
            <w:r w:rsidRPr="00D07214">
              <w:rPr>
                <w:sz w:val="16"/>
              </w:rPr>
              <w:t>624,900</w:t>
            </w:r>
          </w:p>
        </w:tc>
        <w:tc>
          <w:tcPr>
            <w:tcW w:w="0" w:type="auto"/>
          </w:tcPr>
          <w:p w14:paraId="3CB435A2" w14:textId="77777777" w:rsidR="001A4BDA" w:rsidRPr="00D07214" w:rsidRDefault="008D6F99">
            <w:pPr>
              <w:pStyle w:val="Compact"/>
              <w:jc w:val="right"/>
              <w:rPr>
                <w:sz w:val="16"/>
              </w:rPr>
            </w:pPr>
            <w:r w:rsidRPr="00D07214">
              <w:rPr>
                <w:sz w:val="16"/>
              </w:rPr>
              <w:t>224,500</w:t>
            </w:r>
          </w:p>
        </w:tc>
        <w:tc>
          <w:tcPr>
            <w:tcW w:w="0" w:type="auto"/>
          </w:tcPr>
          <w:p w14:paraId="687A5EFE" w14:textId="77777777" w:rsidR="001A4BDA" w:rsidRPr="00D07214" w:rsidRDefault="008D6F99">
            <w:pPr>
              <w:pStyle w:val="Compact"/>
              <w:jc w:val="right"/>
              <w:rPr>
                <w:sz w:val="16"/>
              </w:rPr>
            </w:pPr>
            <w:r w:rsidRPr="00D07214">
              <w:rPr>
                <w:sz w:val="16"/>
              </w:rPr>
              <w:t>0</w:t>
            </w:r>
          </w:p>
        </w:tc>
        <w:tc>
          <w:tcPr>
            <w:tcW w:w="0" w:type="auto"/>
          </w:tcPr>
          <w:p w14:paraId="399B19A1" w14:textId="77777777" w:rsidR="001A4BDA" w:rsidRPr="00D07214" w:rsidRDefault="008D6F99">
            <w:pPr>
              <w:pStyle w:val="Compact"/>
              <w:jc w:val="right"/>
              <w:rPr>
                <w:sz w:val="16"/>
              </w:rPr>
            </w:pPr>
            <w:r w:rsidRPr="00D07214">
              <w:rPr>
                <w:sz w:val="16"/>
              </w:rPr>
              <w:t>-</w:t>
            </w:r>
          </w:p>
        </w:tc>
        <w:tc>
          <w:tcPr>
            <w:tcW w:w="0" w:type="auto"/>
          </w:tcPr>
          <w:p w14:paraId="0E3309C9" w14:textId="77777777" w:rsidR="001A4BDA" w:rsidRPr="00D07214" w:rsidRDefault="008D6F99">
            <w:pPr>
              <w:pStyle w:val="Compact"/>
              <w:jc w:val="right"/>
              <w:rPr>
                <w:sz w:val="16"/>
              </w:rPr>
            </w:pPr>
            <w:r w:rsidRPr="00D07214">
              <w:rPr>
                <w:sz w:val="16"/>
              </w:rPr>
              <w:t>-</w:t>
            </w:r>
          </w:p>
        </w:tc>
        <w:tc>
          <w:tcPr>
            <w:tcW w:w="0" w:type="auto"/>
          </w:tcPr>
          <w:p w14:paraId="570B24C2" w14:textId="77777777" w:rsidR="001A4BDA" w:rsidRPr="00D07214" w:rsidRDefault="008D6F99">
            <w:pPr>
              <w:pStyle w:val="Compact"/>
              <w:jc w:val="right"/>
              <w:rPr>
                <w:sz w:val="16"/>
              </w:rPr>
            </w:pPr>
            <w:r w:rsidRPr="00D07214">
              <w:rPr>
                <w:sz w:val="16"/>
              </w:rPr>
              <w:t>-</w:t>
            </w:r>
          </w:p>
        </w:tc>
        <w:tc>
          <w:tcPr>
            <w:tcW w:w="0" w:type="auto"/>
          </w:tcPr>
          <w:p w14:paraId="618DFDEB" w14:textId="77777777" w:rsidR="001A4BDA" w:rsidRPr="00D07214" w:rsidRDefault="008D6F99">
            <w:pPr>
              <w:pStyle w:val="Compact"/>
              <w:jc w:val="right"/>
              <w:rPr>
                <w:sz w:val="16"/>
              </w:rPr>
            </w:pPr>
            <w:r w:rsidRPr="00D07214">
              <w:rPr>
                <w:sz w:val="16"/>
              </w:rPr>
              <w:t>-</w:t>
            </w:r>
          </w:p>
        </w:tc>
        <w:tc>
          <w:tcPr>
            <w:tcW w:w="0" w:type="auto"/>
          </w:tcPr>
          <w:p w14:paraId="1F52F93D" w14:textId="77777777" w:rsidR="001A4BDA" w:rsidRPr="00D07214" w:rsidRDefault="008D6F99">
            <w:pPr>
              <w:pStyle w:val="Compact"/>
              <w:jc w:val="right"/>
              <w:rPr>
                <w:sz w:val="16"/>
              </w:rPr>
            </w:pPr>
            <w:r w:rsidRPr="00D07214">
              <w:rPr>
                <w:sz w:val="16"/>
              </w:rPr>
              <w:t>-</w:t>
            </w:r>
          </w:p>
        </w:tc>
        <w:tc>
          <w:tcPr>
            <w:tcW w:w="0" w:type="auto"/>
          </w:tcPr>
          <w:p w14:paraId="4D305CF8" w14:textId="77777777" w:rsidR="001A4BDA" w:rsidRPr="00D07214" w:rsidRDefault="008D6F99">
            <w:pPr>
              <w:pStyle w:val="Compact"/>
              <w:jc w:val="right"/>
              <w:rPr>
                <w:sz w:val="16"/>
              </w:rPr>
            </w:pPr>
            <w:r w:rsidRPr="00D07214">
              <w:rPr>
                <w:sz w:val="16"/>
              </w:rPr>
              <w:t>-</w:t>
            </w:r>
          </w:p>
        </w:tc>
        <w:tc>
          <w:tcPr>
            <w:tcW w:w="0" w:type="auto"/>
          </w:tcPr>
          <w:p w14:paraId="536B7EB1" w14:textId="77777777" w:rsidR="001A4BDA" w:rsidRPr="00D07214" w:rsidRDefault="008D6F99">
            <w:pPr>
              <w:pStyle w:val="Compact"/>
              <w:jc w:val="right"/>
              <w:rPr>
                <w:sz w:val="16"/>
              </w:rPr>
            </w:pPr>
            <w:r w:rsidRPr="00D07214">
              <w:rPr>
                <w:sz w:val="16"/>
              </w:rPr>
              <w:t>-</w:t>
            </w:r>
          </w:p>
        </w:tc>
      </w:tr>
      <w:tr w:rsidR="001A4BDA" w:rsidRPr="00D07214" w14:paraId="25374B8A" w14:textId="77777777" w:rsidTr="00D07214">
        <w:tc>
          <w:tcPr>
            <w:tcW w:w="619" w:type="pct"/>
          </w:tcPr>
          <w:p w14:paraId="31535EFD" w14:textId="77777777" w:rsidR="001A4BDA" w:rsidRPr="00D07214" w:rsidRDefault="008D6F99">
            <w:pPr>
              <w:pStyle w:val="Compact"/>
              <w:jc w:val="right"/>
              <w:rPr>
                <w:sz w:val="16"/>
              </w:rPr>
            </w:pPr>
            <w:r w:rsidRPr="00D07214">
              <w:rPr>
                <w:sz w:val="16"/>
              </w:rPr>
              <w:t>Wheat bran</w:t>
            </w:r>
          </w:p>
        </w:tc>
        <w:tc>
          <w:tcPr>
            <w:tcW w:w="0" w:type="auto"/>
          </w:tcPr>
          <w:p w14:paraId="666FDB36" w14:textId="77777777" w:rsidR="001A4BDA" w:rsidRPr="00D07214" w:rsidRDefault="008D6F99">
            <w:pPr>
              <w:pStyle w:val="Compact"/>
              <w:jc w:val="right"/>
              <w:rPr>
                <w:sz w:val="16"/>
              </w:rPr>
            </w:pPr>
            <w:r w:rsidRPr="00D07214">
              <w:rPr>
                <w:sz w:val="16"/>
              </w:rPr>
              <w:t>-</w:t>
            </w:r>
          </w:p>
        </w:tc>
        <w:tc>
          <w:tcPr>
            <w:tcW w:w="0" w:type="auto"/>
          </w:tcPr>
          <w:p w14:paraId="6C399582" w14:textId="77777777" w:rsidR="001A4BDA" w:rsidRPr="00D07214" w:rsidRDefault="008D6F99">
            <w:pPr>
              <w:pStyle w:val="Compact"/>
              <w:jc w:val="right"/>
              <w:rPr>
                <w:sz w:val="16"/>
              </w:rPr>
            </w:pPr>
            <w:r w:rsidRPr="00D07214">
              <w:rPr>
                <w:sz w:val="16"/>
              </w:rPr>
              <w:t>258,900</w:t>
            </w:r>
          </w:p>
        </w:tc>
        <w:tc>
          <w:tcPr>
            <w:tcW w:w="0" w:type="auto"/>
          </w:tcPr>
          <w:p w14:paraId="782995D5" w14:textId="77777777" w:rsidR="001A4BDA" w:rsidRPr="00D07214" w:rsidRDefault="008D6F99">
            <w:pPr>
              <w:pStyle w:val="Compact"/>
              <w:jc w:val="right"/>
              <w:rPr>
                <w:sz w:val="16"/>
              </w:rPr>
            </w:pPr>
            <w:r w:rsidRPr="00D07214">
              <w:rPr>
                <w:sz w:val="16"/>
              </w:rPr>
              <w:t>2,343,700</w:t>
            </w:r>
          </w:p>
        </w:tc>
        <w:tc>
          <w:tcPr>
            <w:tcW w:w="0" w:type="auto"/>
          </w:tcPr>
          <w:p w14:paraId="6E660516" w14:textId="77777777" w:rsidR="001A4BDA" w:rsidRPr="00D07214" w:rsidRDefault="008D6F99">
            <w:pPr>
              <w:pStyle w:val="Compact"/>
              <w:jc w:val="right"/>
              <w:rPr>
                <w:sz w:val="16"/>
              </w:rPr>
            </w:pPr>
            <w:r w:rsidRPr="00D07214">
              <w:rPr>
                <w:sz w:val="16"/>
              </w:rPr>
              <w:t>0</w:t>
            </w:r>
          </w:p>
        </w:tc>
        <w:tc>
          <w:tcPr>
            <w:tcW w:w="0" w:type="auto"/>
          </w:tcPr>
          <w:p w14:paraId="5ADE0ECF" w14:textId="77777777" w:rsidR="001A4BDA" w:rsidRPr="00D07214" w:rsidRDefault="008D6F99">
            <w:pPr>
              <w:pStyle w:val="Compact"/>
              <w:jc w:val="right"/>
              <w:rPr>
                <w:sz w:val="16"/>
              </w:rPr>
            </w:pPr>
            <w:r w:rsidRPr="00D07214">
              <w:rPr>
                <w:sz w:val="16"/>
              </w:rPr>
              <w:t>-</w:t>
            </w:r>
          </w:p>
        </w:tc>
        <w:tc>
          <w:tcPr>
            <w:tcW w:w="0" w:type="auto"/>
          </w:tcPr>
          <w:p w14:paraId="13EAF1BF" w14:textId="77777777" w:rsidR="001A4BDA" w:rsidRPr="00D07214" w:rsidRDefault="008D6F99">
            <w:pPr>
              <w:pStyle w:val="Compact"/>
              <w:jc w:val="right"/>
              <w:rPr>
                <w:sz w:val="16"/>
              </w:rPr>
            </w:pPr>
            <w:r w:rsidRPr="00D07214">
              <w:rPr>
                <w:sz w:val="16"/>
              </w:rPr>
              <w:t>-</w:t>
            </w:r>
          </w:p>
        </w:tc>
        <w:tc>
          <w:tcPr>
            <w:tcW w:w="0" w:type="auto"/>
          </w:tcPr>
          <w:p w14:paraId="3748D7FF" w14:textId="77777777" w:rsidR="001A4BDA" w:rsidRPr="00D07214" w:rsidRDefault="008D6F99">
            <w:pPr>
              <w:pStyle w:val="Compact"/>
              <w:jc w:val="right"/>
              <w:rPr>
                <w:sz w:val="16"/>
              </w:rPr>
            </w:pPr>
            <w:r w:rsidRPr="00D07214">
              <w:rPr>
                <w:sz w:val="16"/>
              </w:rPr>
              <w:t>-</w:t>
            </w:r>
          </w:p>
        </w:tc>
        <w:tc>
          <w:tcPr>
            <w:tcW w:w="0" w:type="auto"/>
          </w:tcPr>
          <w:p w14:paraId="0093208A" w14:textId="77777777" w:rsidR="001A4BDA" w:rsidRPr="00D07214" w:rsidRDefault="008D6F99">
            <w:pPr>
              <w:pStyle w:val="Compact"/>
              <w:jc w:val="right"/>
              <w:rPr>
                <w:sz w:val="16"/>
              </w:rPr>
            </w:pPr>
            <w:r w:rsidRPr="00D07214">
              <w:rPr>
                <w:sz w:val="16"/>
              </w:rPr>
              <w:t>-</w:t>
            </w:r>
          </w:p>
        </w:tc>
        <w:tc>
          <w:tcPr>
            <w:tcW w:w="0" w:type="auto"/>
          </w:tcPr>
          <w:p w14:paraId="27540BE0" w14:textId="77777777" w:rsidR="001A4BDA" w:rsidRPr="00D07214" w:rsidRDefault="008D6F99">
            <w:pPr>
              <w:pStyle w:val="Compact"/>
              <w:jc w:val="right"/>
              <w:rPr>
                <w:sz w:val="16"/>
              </w:rPr>
            </w:pPr>
            <w:r w:rsidRPr="00D07214">
              <w:rPr>
                <w:sz w:val="16"/>
              </w:rPr>
              <w:t>-</w:t>
            </w:r>
          </w:p>
        </w:tc>
        <w:tc>
          <w:tcPr>
            <w:tcW w:w="0" w:type="auto"/>
          </w:tcPr>
          <w:p w14:paraId="5E585DA0" w14:textId="77777777" w:rsidR="001A4BDA" w:rsidRPr="00D07214" w:rsidRDefault="008D6F99">
            <w:pPr>
              <w:pStyle w:val="Compact"/>
              <w:jc w:val="right"/>
              <w:rPr>
                <w:sz w:val="16"/>
              </w:rPr>
            </w:pPr>
            <w:r w:rsidRPr="00D07214">
              <w:rPr>
                <w:sz w:val="16"/>
              </w:rPr>
              <w:t>-</w:t>
            </w:r>
          </w:p>
        </w:tc>
        <w:tc>
          <w:tcPr>
            <w:tcW w:w="0" w:type="auto"/>
          </w:tcPr>
          <w:p w14:paraId="7F0CB2E1" w14:textId="77777777" w:rsidR="001A4BDA" w:rsidRPr="00D07214" w:rsidRDefault="008D6F99">
            <w:pPr>
              <w:pStyle w:val="Compact"/>
              <w:jc w:val="right"/>
              <w:rPr>
                <w:sz w:val="16"/>
              </w:rPr>
            </w:pPr>
            <w:r w:rsidRPr="00D07214">
              <w:rPr>
                <w:sz w:val="16"/>
              </w:rPr>
              <w:t>-</w:t>
            </w:r>
          </w:p>
        </w:tc>
      </w:tr>
    </w:tbl>
    <w:p w14:paraId="5559B2E4" w14:textId="77777777" w:rsidR="001A4BDA" w:rsidRDefault="008D6F99">
      <w:pPr>
        <w:pStyle w:val="Heading3"/>
      </w:pPr>
      <w:bookmarkStart w:id="7" w:name="feed"/>
      <w:bookmarkEnd w:id="7"/>
      <w:r>
        <w:t>Feed</w:t>
      </w:r>
    </w:p>
    <w:p w14:paraId="6D30B2C9" w14:textId="77777777" w:rsidR="001A4BDA" w:rsidRDefault="008D6F99">
      <w:r>
        <w:t xml:space="preserve">The Feed variable </w:t>
      </w:r>
      <w:proofErr w:type="gramStart"/>
      <w:r>
        <w:t>is then imputed</w:t>
      </w:r>
      <w:proofErr w:type="gramEnd"/>
      <w:r>
        <w:t xml:space="preserve"> (see the methodology described in detail in Chapter 2, based on the animal numbers and feed "intensification" factors, resulting in calculated </w:t>
      </w:r>
      <w:r w:rsidR="00F320E4">
        <w:t>“</w:t>
      </w:r>
      <w:r>
        <w:t>feed requirements</w:t>
      </w:r>
      <w:r w:rsidR="00F320E4">
        <w:t>”</w:t>
      </w:r>
      <w:r>
        <w:t xml:space="preserve">). The assumption here is that some of the primary level quantities </w:t>
      </w:r>
      <w:proofErr w:type="gramStart"/>
      <w:r>
        <w:t>are used</w:t>
      </w:r>
      <w:proofErr w:type="gramEnd"/>
      <w:r>
        <w:t xml:space="preserve"> as feed, as well as all of the bran (which is a by-product of the flour production process). </w:t>
      </w:r>
      <w:r w:rsidRPr="00183E05">
        <w:rPr>
          <w:highlight w:val="yellow"/>
        </w:rPr>
        <w:t>The feed requirements apply at a country level</w:t>
      </w:r>
      <w:del w:id="8" w:author="browningj" w:date="2015-08-20T16:21:00Z">
        <w:r w:rsidRPr="00183E05" w:rsidDel="00094AC5">
          <w:rPr>
            <w:highlight w:val="yellow"/>
          </w:rPr>
          <w:delText xml:space="preserve">, </w:delText>
        </w:r>
      </w:del>
      <w:ins w:id="9" w:author="browningj" w:date="2015-08-20T16:21:00Z">
        <w:r w:rsidR="00094AC5">
          <w:rPr>
            <w:highlight w:val="yellow"/>
          </w:rPr>
          <w:t>.</w:t>
        </w:r>
        <w:r w:rsidR="00094AC5" w:rsidRPr="00183E05">
          <w:rPr>
            <w:highlight w:val="yellow"/>
          </w:rPr>
          <w:t xml:space="preserve"> </w:t>
        </w:r>
        <w:r w:rsidR="00094AC5">
          <w:rPr>
            <w:highlight w:val="yellow"/>
          </w:rPr>
          <w:t xml:space="preserve"> Before allocating primary level commodities to satisfy the feed requirements, </w:t>
        </w:r>
      </w:ins>
      <w:del w:id="10" w:author="browningj" w:date="2015-08-20T16:21:00Z">
        <w:r w:rsidRPr="00183E05" w:rsidDel="00094AC5">
          <w:rPr>
            <w:highlight w:val="yellow"/>
          </w:rPr>
          <w:delText xml:space="preserve">and </w:delText>
        </w:r>
      </w:del>
      <w:r w:rsidRPr="00183E05">
        <w:rPr>
          <w:highlight w:val="yellow"/>
        </w:rPr>
        <w:t xml:space="preserve">we </w:t>
      </w:r>
      <w:del w:id="11" w:author="browningj" w:date="2015-08-20T16:21:00Z">
        <w:r w:rsidRPr="00183E05" w:rsidDel="00094AC5">
          <w:rPr>
            <w:highlight w:val="yellow"/>
          </w:rPr>
          <w:delText xml:space="preserve">will </w:delText>
        </w:r>
      </w:del>
      <w:r w:rsidRPr="00183E05">
        <w:rPr>
          <w:highlight w:val="yellow"/>
        </w:rPr>
        <w:t xml:space="preserve">first reduce from </w:t>
      </w:r>
      <w:del w:id="12" w:author="browningj" w:date="2015-08-20T16:21:00Z">
        <w:r w:rsidRPr="00183E05" w:rsidDel="00094AC5">
          <w:rPr>
            <w:highlight w:val="yellow"/>
          </w:rPr>
          <w:delText>this total</w:delText>
        </w:r>
        <w:r w:rsidR="00183E05" w:rsidDel="00094AC5">
          <w:rPr>
            <w:highlight w:val="yellow"/>
          </w:rPr>
          <w:delText xml:space="preserve">, </w:delText>
        </w:r>
      </w:del>
      <w:ins w:id="13" w:author="browningj" w:date="2015-08-20T16:21:00Z">
        <w:r w:rsidR="00094AC5">
          <w:rPr>
            <w:highlight w:val="yellow"/>
          </w:rPr>
          <w:t xml:space="preserve">the total </w:t>
        </w:r>
      </w:ins>
      <w:r w:rsidR="00183E05">
        <w:rPr>
          <w:highlight w:val="yellow"/>
        </w:rPr>
        <w:t xml:space="preserve">country level requirement </w:t>
      </w:r>
      <w:del w:id="14" w:author="browningj" w:date="2015-08-20T16:22:00Z">
        <w:r w:rsidR="00183E05" w:rsidDel="00094AC5">
          <w:rPr>
            <w:highlight w:val="yellow"/>
          </w:rPr>
          <w:delText>those</w:delText>
        </w:r>
        <w:r w:rsidRPr="00183E05" w:rsidDel="00094AC5">
          <w:rPr>
            <w:highlight w:val="yellow"/>
          </w:rPr>
          <w:delText xml:space="preserve"> estimated amount </w:delText>
        </w:r>
      </w:del>
      <w:ins w:id="15" w:author="browningj" w:date="2015-08-20T16:22:00Z">
        <w:r w:rsidR="00094AC5">
          <w:rPr>
            <w:highlight w:val="yellow"/>
          </w:rPr>
          <w:t xml:space="preserve">the feed quantities from </w:t>
        </w:r>
      </w:ins>
      <w:del w:id="16" w:author="browningj" w:date="2015-08-20T16:22:00Z">
        <w:r w:rsidRPr="00183E05" w:rsidDel="00094AC5">
          <w:rPr>
            <w:highlight w:val="yellow"/>
          </w:rPr>
          <w:delText xml:space="preserve">of </w:delText>
        </w:r>
      </w:del>
      <w:r w:rsidRPr="00183E05">
        <w:rPr>
          <w:highlight w:val="yellow"/>
        </w:rPr>
        <w:t>bran and other feed products.</w:t>
      </w:r>
      <w:r w:rsidR="00183E05">
        <w:t xml:space="preserve"> </w:t>
      </w:r>
      <w:commentRangeStart w:id="17"/>
      <w:proofErr w:type="gramStart"/>
      <w:r w:rsidR="00183E05" w:rsidRPr="00183E05">
        <w:rPr>
          <w:color w:val="C00000"/>
        </w:rPr>
        <w:t>Don’t</w:t>
      </w:r>
      <w:proofErr w:type="gramEnd"/>
      <w:r w:rsidR="00183E05" w:rsidRPr="00183E05">
        <w:rPr>
          <w:color w:val="C00000"/>
        </w:rPr>
        <w:t xml:space="preserve"> understand what Josh wrote here</w:t>
      </w:r>
      <w:r w:rsidR="00183E05">
        <w:t xml:space="preserve">. </w:t>
      </w:r>
      <w:r>
        <w:t xml:space="preserve"> </w:t>
      </w:r>
      <w:commentRangeEnd w:id="17"/>
      <w:r w:rsidR="00094AC5">
        <w:rPr>
          <w:rStyle w:val="CommentReference"/>
        </w:rPr>
        <w:commentReference w:id="17"/>
      </w:r>
      <w:r>
        <w:t xml:space="preserve">The remainder of the feed requirements </w:t>
      </w:r>
      <w:proofErr w:type="gramStart"/>
      <w:r>
        <w:t>will be satisfied</w:t>
      </w:r>
      <w:proofErr w:type="gramEnd"/>
      <w:r>
        <w:t xml:space="preserve"> by allocating to the feed commodities at primary level (such as cereals, oil crops, etc.) according to their availability. Negligible amounts of bran may go into such products as breakfast cereals, but for the sake of simplicity, such quantities </w:t>
      </w:r>
      <w:proofErr w:type="gramStart"/>
      <w:r>
        <w:t>will be ignored</w:t>
      </w:r>
      <w:proofErr w:type="gramEnd"/>
      <w:r>
        <w:t xml:space="preserve"> in this example.</w:t>
      </w:r>
    </w:p>
    <w:p w14:paraId="0047C0AF" w14:textId="77777777" w:rsidR="001A4BDA" w:rsidRDefault="008D6F99">
      <w:r>
        <w:t xml:space="preserve">The feed amount allocated to bran </w:t>
      </w:r>
      <w:proofErr w:type="gramStart"/>
      <w:r>
        <w:t>is computed</w:t>
      </w:r>
      <w:proofErr w:type="gramEnd"/>
      <w:r>
        <w:t xml:space="preserve"> using the food amount allocated to flour (as they are produced in the same process). Thus, we take the flour production, convert it into wheat by dividing by the flour extraction rate, and then compute bran production by multiplying by the bran extraction rate. Here flour production is given as official; if it must be calculated then we first must deduct from the wheat food quantity the amount which will be processed into other commodities (i.e. bulgur, breakfast cereals, etc.) to satisfy trade imbalances. Then, the remainder of the food variable </w:t>
      </w:r>
      <w:proofErr w:type="gramStart"/>
      <w:r>
        <w:t>is processed</w:t>
      </w:r>
      <w:proofErr w:type="gramEnd"/>
      <w:r>
        <w:t xml:space="preserve"> into flour, and we create the bran commodity in this process as well.</w:t>
      </w:r>
    </w:p>
    <w:tbl>
      <w:tblPr>
        <w:tblW w:w="5000" w:type="pct"/>
        <w:tblLook w:val="04A0" w:firstRow="1" w:lastRow="0" w:firstColumn="1" w:lastColumn="0" w:noHBand="0" w:noVBand="1"/>
      </w:tblPr>
      <w:tblGrid>
        <w:gridCol w:w="831"/>
        <w:gridCol w:w="945"/>
        <w:gridCol w:w="860"/>
        <w:gridCol w:w="944"/>
        <w:gridCol w:w="1039"/>
        <w:gridCol w:w="540"/>
        <w:gridCol w:w="944"/>
        <w:gridCol w:w="909"/>
        <w:gridCol w:w="521"/>
        <w:gridCol w:w="688"/>
        <w:gridCol w:w="849"/>
        <w:gridCol w:w="506"/>
      </w:tblGrid>
      <w:tr w:rsidR="001A4BDA" w:rsidRPr="00D07214" w14:paraId="49DD2B29" w14:textId="77777777" w:rsidTr="00D07214">
        <w:tc>
          <w:tcPr>
            <w:tcW w:w="602" w:type="pct"/>
            <w:tcBorders>
              <w:bottom w:val="single" w:sz="0" w:space="0" w:color="auto"/>
            </w:tcBorders>
            <w:vAlign w:val="bottom"/>
          </w:tcPr>
          <w:p w14:paraId="5BB7B032"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30EF57F7"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690E72DF"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6A59D48A"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133B91D2"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6F55D70A"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4B278BD9"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472CEF5B"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21E742A3"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3FF4331E"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1659DFD1"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10EC0735" w14:textId="77777777" w:rsidR="001A4BDA" w:rsidRPr="00D07214" w:rsidRDefault="008D6F99">
            <w:pPr>
              <w:pStyle w:val="Compact"/>
              <w:jc w:val="right"/>
              <w:rPr>
                <w:sz w:val="16"/>
              </w:rPr>
            </w:pPr>
            <w:r w:rsidRPr="00D07214">
              <w:rPr>
                <w:sz w:val="16"/>
              </w:rPr>
              <w:t>Loss</w:t>
            </w:r>
          </w:p>
        </w:tc>
      </w:tr>
      <w:tr w:rsidR="001A4BDA" w:rsidRPr="00D07214" w14:paraId="2399C721" w14:textId="77777777" w:rsidTr="00D07214">
        <w:tc>
          <w:tcPr>
            <w:tcW w:w="602" w:type="pct"/>
          </w:tcPr>
          <w:p w14:paraId="44CD927F" w14:textId="77777777" w:rsidR="001A4BDA" w:rsidRPr="00D07214" w:rsidRDefault="008D6F99">
            <w:pPr>
              <w:pStyle w:val="Compact"/>
              <w:jc w:val="right"/>
              <w:rPr>
                <w:sz w:val="16"/>
              </w:rPr>
            </w:pPr>
            <w:r w:rsidRPr="00D07214">
              <w:rPr>
                <w:sz w:val="16"/>
              </w:rPr>
              <w:t>Wheat</w:t>
            </w:r>
          </w:p>
        </w:tc>
        <w:tc>
          <w:tcPr>
            <w:tcW w:w="0" w:type="auto"/>
          </w:tcPr>
          <w:p w14:paraId="1D79DA5F" w14:textId="77777777" w:rsidR="001A4BDA" w:rsidRPr="00D07214" w:rsidRDefault="008D6F99">
            <w:pPr>
              <w:pStyle w:val="Compact"/>
              <w:jc w:val="right"/>
              <w:rPr>
                <w:sz w:val="16"/>
              </w:rPr>
            </w:pPr>
            <w:r w:rsidRPr="00D07214">
              <w:rPr>
                <w:sz w:val="16"/>
              </w:rPr>
              <w:t>54,420,000</w:t>
            </w:r>
          </w:p>
        </w:tc>
        <w:tc>
          <w:tcPr>
            <w:tcW w:w="0" w:type="auto"/>
          </w:tcPr>
          <w:p w14:paraId="66BB25E2" w14:textId="77777777" w:rsidR="001A4BDA" w:rsidRPr="00D07214" w:rsidRDefault="008D6F99">
            <w:pPr>
              <w:pStyle w:val="Compact"/>
              <w:jc w:val="right"/>
              <w:rPr>
                <w:sz w:val="16"/>
              </w:rPr>
            </w:pPr>
            <w:r w:rsidRPr="00D07214">
              <w:rPr>
                <w:sz w:val="16"/>
              </w:rPr>
              <w:t>1,999,100</w:t>
            </w:r>
          </w:p>
        </w:tc>
        <w:tc>
          <w:tcPr>
            <w:tcW w:w="0" w:type="auto"/>
          </w:tcPr>
          <w:p w14:paraId="34A931DC" w14:textId="77777777" w:rsidR="001A4BDA" w:rsidRPr="00D07214" w:rsidRDefault="008D6F99">
            <w:pPr>
              <w:pStyle w:val="Compact"/>
              <w:jc w:val="right"/>
              <w:rPr>
                <w:sz w:val="16"/>
              </w:rPr>
            </w:pPr>
            <w:r w:rsidRPr="00D07214">
              <w:rPr>
                <w:sz w:val="16"/>
              </w:rPr>
              <w:t>32,790,000</w:t>
            </w:r>
          </w:p>
        </w:tc>
        <w:tc>
          <w:tcPr>
            <w:tcW w:w="0" w:type="auto"/>
          </w:tcPr>
          <w:p w14:paraId="59EA87D5" w14:textId="77777777" w:rsidR="001A4BDA" w:rsidRPr="00D07214" w:rsidRDefault="008D6F99">
            <w:pPr>
              <w:pStyle w:val="Compact"/>
              <w:jc w:val="right"/>
              <w:rPr>
                <w:sz w:val="16"/>
              </w:rPr>
            </w:pPr>
            <w:r w:rsidRPr="00D07214">
              <w:rPr>
                <w:sz w:val="16"/>
              </w:rPr>
              <w:t>-230,600</w:t>
            </w:r>
          </w:p>
        </w:tc>
        <w:tc>
          <w:tcPr>
            <w:tcW w:w="0" w:type="auto"/>
          </w:tcPr>
          <w:p w14:paraId="1569D817" w14:textId="77777777" w:rsidR="001A4BDA" w:rsidRPr="00D07214" w:rsidRDefault="008D6F99">
            <w:pPr>
              <w:pStyle w:val="Compact"/>
              <w:jc w:val="right"/>
              <w:rPr>
                <w:sz w:val="16"/>
              </w:rPr>
            </w:pPr>
            <w:r w:rsidRPr="00D07214">
              <w:rPr>
                <w:sz w:val="16"/>
              </w:rPr>
              <w:t>0</w:t>
            </w:r>
          </w:p>
        </w:tc>
        <w:tc>
          <w:tcPr>
            <w:tcW w:w="0" w:type="auto"/>
          </w:tcPr>
          <w:p w14:paraId="18939870" w14:textId="77777777" w:rsidR="001A4BDA" w:rsidRPr="00D07214" w:rsidRDefault="008D6F99">
            <w:pPr>
              <w:pStyle w:val="Compact"/>
              <w:jc w:val="right"/>
              <w:rPr>
                <w:sz w:val="16"/>
              </w:rPr>
            </w:pPr>
            <w:r w:rsidRPr="00D07214">
              <w:rPr>
                <w:sz w:val="16"/>
              </w:rPr>
              <w:t>26,720,000</w:t>
            </w:r>
          </w:p>
        </w:tc>
        <w:tc>
          <w:tcPr>
            <w:tcW w:w="0" w:type="auto"/>
          </w:tcPr>
          <w:p w14:paraId="714BCF5C" w14:textId="77777777" w:rsidR="001A4BDA" w:rsidRPr="00D07214" w:rsidRDefault="008D6F99">
            <w:pPr>
              <w:pStyle w:val="Compact"/>
              <w:jc w:val="right"/>
              <w:rPr>
                <w:sz w:val="16"/>
              </w:rPr>
            </w:pPr>
            <w:r w:rsidRPr="00D07214">
              <w:rPr>
                <w:b/>
                <w:sz w:val="16"/>
              </w:rPr>
              <w:t>4,898,000</w:t>
            </w:r>
          </w:p>
        </w:tc>
        <w:tc>
          <w:tcPr>
            <w:tcW w:w="0" w:type="auto"/>
          </w:tcPr>
          <w:p w14:paraId="045EF1FD" w14:textId="77777777" w:rsidR="001A4BDA" w:rsidRPr="00D07214" w:rsidRDefault="008D6F99">
            <w:pPr>
              <w:pStyle w:val="Compact"/>
              <w:jc w:val="right"/>
              <w:rPr>
                <w:sz w:val="16"/>
              </w:rPr>
            </w:pPr>
            <w:r w:rsidRPr="00D07214">
              <w:rPr>
                <w:sz w:val="16"/>
              </w:rPr>
              <w:t>-</w:t>
            </w:r>
          </w:p>
        </w:tc>
        <w:tc>
          <w:tcPr>
            <w:tcW w:w="0" w:type="auto"/>
          </w:tcPr>
          <w:p w14:paraId="49762A3C" w14:textId="77777777" w:rsidR="001A4BDA" w:rsidRPr="00D07214" w:rsidRDefault="008D6F99">
            <w:pPr>
              <w:pStyle w:val="Compact"/>
              <w:jc w:val="right"/>
              <w:rPr>
                <w:sz w:val="16"/>
              </w:rPr>
            </w:pPr>
            <w:r w:rsidRPr="00D07214">
              <w:rPr>
                <w:sz w:val="16"/>
              </w:rPr>
              <w:t>-</w:t>
            </w:r>
          </w:p>
        </w:tc>
        <w:tc>
          <w:tcPr>
            <w:tcW w:w="0" w:type="auto"/>
          </w:tcPr>
          <w:p w14:paraId="553F29E5" w14:textId="77777777" w:rsidR="001A4BDA" w:rsidRPr="00D07214" w:rsidRDefault="008D6F99">
            <w:pPr>
              <w:pStyle w:val="Compact"/>
              <w:jc w:val="right"/>
              <w:rPr>
                <w:sz w:val="16"/>
              </w:rPr>
            </w:pPr>
            <w:r w:rsidRPr="00D07214">
              <w:rPr>
                <w:sz w:val="16"/>
              </w:rPr>
              <w:t>-</w:t>
            </w:r>
          </w:p>
        </w:tc>
        <w:tc>
          <w:tcPr>
            <w:tcW w:w="0" w:type="auto"/>
          </w:tcPr>
          <w:p w14:paraId="733717D2" w14:textId="77777777" w:rsidR="001A4BDA" w:rsidRPr="00D07214" w:rsidRDefault="008D6F99">
            <w:pPr>
              <w:pStyle w:val="Compact"/>
              <w:jc w:val="right"/>
              <w:rPr>
                <w:sz w:val="16"/>
              </w:rPr>
            </w:pPr>
            <w:r w:rsidRPr="00D07214">
              <w:rPr>
                <w:sz w:val="16"/>
              </w:rPr>
              <w:t>-</w:t>
            </w:r>
          </w:p>
        </w:tc>
      </w:tr>
      <w:tr w:rsidR="001A4BDA" w:rsidRPr="00D07214" w14:paraId="5D8FBE9A" w14:textId="77777777" w:rsidTr="00D07214">
        <w:tc>
          <w:tcPr>
            <w:tcW w:w="602" w:type="pct"/>
          </w:tcPr>
          <w:p w14:paraId="5D790FEF" w14:textId="77777777" w:rsidR="001A4BDA" w:rsidRPr="00D07214" w:rsidRDefault="008D6F99">
            <w:pPr>
              <w:pStyle w:val="Compact"/>
              <w:jc w:val="right"/>
              <w:rPr>
                <w:sz w:val="16"/>
              </w:rPr>
            </w:pPr>
            <w:r w:rsidRPr="00D07214">
              <w:rPr>
                <w:sz w:val="16"/>
              </w:rPr>
              <w:t>Wheat flour</w:t>
            </w:r>
          </w:p>
        </w:tc>
        <w:tc>
          <w:tcPr>
            <w:tcW w:w="0" w:type="auto"/>
          </w:tcPr>
          <w:p w14:paraId="08652097" w14:textId="77777777" w:rsidR="001A4BDA" w:rsidRPr="00D07214" w:rsidRDefault="008D6F99">
            <w:pPr>
              <w:pStyle w:val="Compact"/>
              <w:jc w:val="right"/>
              <w:rPr>
                <w:sz w:val="16"/>
              </w:rPr>
            </w:pPr>
            <w:r w:rsidRPr="00D07214">
              <w:rPr>
                <w:sz w:val="16"/>
              </w:rPr>
              <w:t>18,650,000</w:t>
            </w:r>
          </w:p>
        </w:tc>
        <w:tc>
          <w:tcPr>
            <w:tcW w:w="0" w:type="auto"/>
          </w:tcPr>
          <w:p w14:paraId="2A9FEF63" w14:textId="77777777" w:rsidR="001A4BDA" w:rsidRPr="00D07214" w:rsidRDefault="008D6F99">
            <w:pPr>
              <w:pStyle w:val="Compact"/>
              <w:jc w:val="right"/>
              <w:rPr>
                <w:sz w:val="16"/>
              </w:rPr>
            </w:pPr>
            <w:r w:rsidRPr="00D07214">
              <w:rPr>
                <w:sz w:val="16"/>
              </w:rPr>
              <w:t>341,500</w:t>
            </w:r>
          </w:p>
        </w:tc>
        <w:tc>
          <w:tcPr>
            <w:tcW w:w="0" w:type="auto"/>
          </w:tcPr>
          <w:p w14:paraId="54AF7B16" w14:textId="77777777" w:rsidR="001A4BDA" w:rsidRPr="00D07214" w:rsidRDefault="008D6F99">
            <w:pPr>
              <w:pStyle w:val="Compact"/>
              <w:jc w:val="right"/>
              <w:rPr>
                <w:sz w:val="16"/>
              </w:rPr>
            </w:pPr>
            <w:r w:rsidRPr="00D07214">
              <w:rPr>
                <w:sz w:val="16"/>
              </w:rPr>
              <w:t>572,800</w:t>
            </w:r>
          </w:p>
        </w:tc>
        <w:tc>
          <w:tcPr>
            <w:tcW w:w="0" w:type="auto"/>
          </w:tcPr>
          <w:p w14:paraId="6B11D7D3" w14:textId="77777777" w:rsidR="001A4BDA" w:rsidRPr="00D07214" w:rsidRDefault="008D6F99">
            <w:pPr>
              <w:pStyle w:val="Compact"/>
              <w:jc w:val="right"/>
              <w:rPr>
                <w:sz w:val="16"/>
              </w:rPr>
            </w:pPr>
            <w:r w:rsidRPr="00D07214">
              <w:rPr>
                <w:sz w:val="16"/>
              </w:rPr>
              <w:t>0</w:t>
            </w:r>
          </w:p>
        </w:tc>
        <w:tc>
          <w:tcPr>
            <w:tcW w:w="0" w:type="auto"/>
          </w:tcPr>
          <w:p w14:paraId="2691BBE1" w14:textId="77777777" w:rsidR="001A4BDA" w:rsidRPr="00D07214" w:rsidRDefault="008D6F99">
            <w:pPr>
              <w:pStyle w:val="Compact"/>
              <w:jc w:val="right"/>
              <w:rPr>
                <w:sz w:val="16"/>
              </w:rPr>
            </w:pPr>
            <w:r w:rsidRPr="00D07214">
              <w:rPr>
                <w:sz w:val="16"/>
              </w:rPr>
              <w:t>-</w:t>
            </w:r>
          </w:p>
        </w:tc>
        <w:tc>
          <w:tcPr>
            <w:tcW w:w="0" w:type="auto"/>
          </w:tcPr>
          <w:p w14:paraId="3FE174E4" w14:textId="77777777" w:rsidR="001A4BDA" w:rsidRPr="00D07214" w:rsidRDefault="008D6F99">
            <w:pPr>
              <w:pStyle w:val="Compact"/>
              <w:jc w:val="right"/>
              <w:rPr>
                <w:sz w:val="16"/>
              </w:rPr>
            </w:pPr>
            <w:r w:rsidRPr="00D07214">
              <w:rPr>
                <w:sz w:val="16"/>
              </w:rPr>
              <w:t>-</w:t>
            </w:r>
          </w:p>
        </w:tc>
        <w:tc>
          <w:tcPr>
            <w:tcW w:w="0" w:type="auto"/>
          </w:tcPr>
          <w:p w14:paraId="474E139D" w14:textId="77777777" w:rsidR="001A4BDA" w:rsidRPr="00D07214" w:rsidRDefault="008D6F99">
            <w:pPr>
              <w:pStyle w:val="Compact"/>
              <w:jc w:val="right"/>
              <w:rPr>
                <w:sz w:val="16"/>
              </w:rPr>
            </w:pPr>
            <w:r w:rsidRPr="00D07214">
              <w:rPr>
                <w:b/>
                <w:sz w:val="16"/>
              </w:rPr>
              <w:t>-</w:t>
            </w:r>
          </w:p>
        </w:tc>
        <w:tc>
          <w:tcPr>
            <w:tcW w:w="0" w:type="auto"/>
          </w:tcPr>
          <w:p w14:paraId="19533E23" w14:textId="77777777" w:rsidR="001A4BDA" w:rsidRPr="00D07214" w:rsidRDefault="008D6F99">
            <w:pPr>
              <w:pStyle w:val="Compact"/>
              <w:jc w:val="right"/>
              <w:rPr>
                <w:sz w:val="16"/>
              </w:rPr>
            </w:pPr>
            <w:r w:rsidRPr="00D07214">
              <w:rPr>
                <w:sz w:val="16"/>
              </w:rPr>
              <w:t>-</w:t>
            </w:r>
          </w:p>
        </w:tc>
        <w:tc>
          <w:tcPr>
            <w:tcW w:w="0" w:type="auto"/>
          </w:tcPr>
          <w:p w14:paraId="29837EDC" w14:textId="77777777" w:rsidR="001A4BDA" w:rsidRPr="00D07214" w:rsidRDefault="008D6F99">
            <w:pPr>
              <w:pStyle w:val="Compact"/>
              <w:jc w:val="right"/>
              <w:rPr>
                <w:sz w:val="16"/>
              </w:rPr>
            </w:pPr>
            <w:r w:rsidRPr="00D07214">
              <w:rPr>
                <w:sz w:val="16"/>
              </w:rPr>
              <w:t>-</w:t>
            </w:r>
          </w:p>
        </w:tc>
        <w:tc>
          <w:tcPr>
            <w:tcW w:w="0" w:type="auto"/>
          </w:tcPr>
          <w:p w14:paraId="34A695F7" w14:textId="77777777" w:rsidR="001A4BDA" w:rsidRPr="00D07214" w:rsidRDefault="008D6F99">
            <w:pPr>
              <w:pStyle w:val="Compact"/>
              <w:jc w:val="right"/>
              <w:rPr>
                <w:sz w:val="16"/>
              </w:rPr>
            </w:pPr>
            <w:r w:rsidRPr="00D07214">
              <w:rPr>
                <w:sz w:val="16"/>
              </w:rPr>
              <w:t>-</w:t>
            </w:r>
          </w:p>
        </w:tc>
        <w:tc>
          <w:tcPr>
            <w:tcW w:w="0" w:type="auto"/>
          </w:tcPr>
          <w:p w14:paraId="75D3E89D" w14:textId="77777777" w:rsidR="001A4BDA" w:rsidRPr="00D07214" w:rsidRDefault="008D6F99">
            <w:pPr>
              <w:pStyle w:val="Compact"/>
              <w:jc w:val="right"/>
              <w:rPr>
                <w:sz w:val="16"/>
              </w:rPr>
            </w:pPr>
            <w:r w:rsidRPr="00D07214">
              <w:rPr>
                <w:sz w:val="16"/>
              </w:rPr>
              <w:t>-</w:t>
            </w:r>
          </w:p>
        </w:tc>
      </w:tr>
      <w:tr w:rsidR="001A4BDA" w:rsidRPr="00D07214" w14:paraId="56AEA9EE" w14:textId="77777777" w:rsidTr="00D07214">
        <w:tc>
          <w:tcPr>
            <w:tcW w:w="602" w:type="pct"/>
          </w:tcPr>
          <w:p w14:paraId="6E90059D" w14:textId="77777777" w:rsidR="001A4BDA" w:rsidRPr="00D07214" w:rsidRDefault="008D6F99">
            <w:pPr>
              <w:pStyle w:val="Compact"/>
              <w:jc w:val="right"/>
              <w:rPr>
                <w:sz w:val="16"/>
              </w:rPr>
            </w:pPr>
            <w:r w:rsidRPr="00D07214">
              <w:rPr>
                <w:sz w:val="16"/>
              </w:rPr>
              <w:t>Bulgur</w:t>
            </w:r>
          </w:p>
        </w:tc>
        <w:tc>
          <w:tcPr>
            <w:tcW w:w="0" w:type="auto"/>
          </w:tcPr>
          <w:p w14:paraId="263458EA" w14:textId="77777777" w:rsidR="001A4BDA" w:rsidRPr="00D07214" w:rsidRDefault="008D6F99">
            <w:pPr>
              <w:pStyle w:val="Compact"/>
              <w:jc w:val="right"/>
              <w:rPr>
                <w:sz w:val="16"/>
              </w:rPr>
            </w:pPr>
            <w:r w:rsidRPr="00D07214">
              <w:rPr>
                <w:sz w:val="16"/>
              </w:rPr>
              <w:t>-</w:t>
            </w:r>
          </w:p>
        </w:tc>
        <w:tc>
          <w:tcPr>
            <w:tcW w:w="0" w:type="auto"/>
          </w:tcPr>
          <w:p w14:paraId="4143CCAB" w14:textId="77777777" w:rsidR="001A4BDA" w:rsidRPr="00D07214" w:rsidRDefault="008D6F99">
            <w:pPr>
              <w:pStyle w:val="Compact"/>
              <w:jc w:val="right"/>
              <w:rPr>
                <w:sz w:val="16"/>
              </w:rPr>
            </w:pPr>
            <w:r w:rsidRPr="00D07214">
              <w:rPr>
                <w:sz w:val="16"/>
              </w:rPr>
              <w:t>182,900</w:t>
            </w:r>
          </w:p>
        </w:tc>
        <w:tc>
          <w:tcPr>
            <w:tcW w:w="0" w:type="auto"/>
          </w:tcPr>
          <w:p w14:paraId="610F96C8" w14:textId="77777777" w:rsidR="001A4BDA" w:rsidRPr="00D07214" w:rsidRDefault="008D6F99">
            <w:pPr>
              <w:pStyle w:val="Compact"/>
              <w:jc w:val="right"/>
              <w:rPr>
                <w:sz w:val="16"/>
              </w:rPr>
            </w:pPr>
            <w:r w:rsidRPr="00D07214">
              <w:rPr>
                <w:sz w:val="16"/>
              </w:rPr>
              <w:t>580,000</w:t>
            </w:r>
          </w:p>
        </w:tc>
        <w:tc>
          <w:tcPr>
            <w:tcW w:w="0" w:type="auto"/>
          </w:tcPr>
          <w:p w14:paraId="2E186E9E" w14:textId="77777777" w:rsidR="001A4BDA" w:rsidRPr="00D07214" w:rsidRDefault="008D6F99">
            <w:pPr>
              <w:pStyle w:val="Compact"/>
              <w:jc w:val="right"/>
              <w:rPr>
                <w:sz w:val="16"/>
              </w:rPr>
            </w:pPr>
            <w:r w:rsidRPr="00D07214">
              <w:rPr>
                <w:sz w:val="16"/>
              </w:rPr>
              <w:t>0</w:t>
            </w:r>
          </w:p>
        </w:tc>
        <w:tc>
          <w:tcPr>
            <w:tcW w:w="0" w:type="auto"/>
          </w:tcPr>
          <w:p w14:paraId="7A5875D1" w14:textId="77777777" w:rsidR="001A4BDA" w:rsidRPr="00D07214" w:rsidRDefault="008D6F99">
            <w:pPr>
              <w:pStyle w:val="Compact"/>
              <w:jc w:val="right"/>
              <w:rPr>
                <w:sz w:val="16"/>
              </w:rPr>
            </w:pPr>
            <w:r w:rsidRPr="00D07214">
              <w:rPr>
                <w:sz w:val="16"/>
              </w:rPr>
              <w:t>-</w:t>
            </w:r>
          </w:p>
        </w:tc>
        <w:tc>
          <w:tcPr>
            <w:tcW w:w="0" w:type="auto"/>
          </w:tcPr>
          <w:p w14:paraId="2EACCBA3" w14:textId="77777777" w:rsidR="001A4BDA" w:rsidRPr="00D07214" w:rsidRDefault="008D6F99">
            <w:pPr>
              <w:pStyle w:val="Compact"/>
              <w:jc w:val="right"/>
              <w:rPr>
                <w:sz w:val="16"/>
              </w:rPr>
            </w:pPr>
            <w:r w:rsidRPr="00D07214">
              <w:rPr>
                <w:sz w:val="16"/>
              </w:rPr>
              <w:t>-</w:t>
            </w:r>
          </w:p>
        </w:tc>
        <w:tc>
          <w:tcPr>
            <w:tcW w:w="0" w:type="auto"/>
          </w:tcPr>
          <w:p w14:paraId="360CF7AB" w14:textId="77777777" w:rsidR="001A4BDA" w:rsidRPr="00D07214" w:rsidRDefault="008D6F99">
            <w:pPr>
              <w:pStyle w:val="Compact"/>
              <w:jc w:val="right"/>
              <w:rPr>
                <w:sz w:val="16"/>
              </w:rPr>
            </w:pPr>
            <w:r w:rsidRPr="00D07214">
              <w:rPr>
                <w:b/>
                <w:sz w:val="16"/>
              </w:rPr>
              <w:t>-</w:t>
            </w:r>
          </w:p>
        </w:tc>
        <w:tc>
          <w:tcPr>
            <w:tcW w:w="0" w:type="auto"/>
          </w:tcPr>
          <w:p w14:paraId="2A863197" w14:textId="77777777" w:rsidR="001A4BDA" w:rsidRPr="00D07214" w:rsidRDefault="008D6F99">
            <w:pPr>
              <w:pStyle w:val="Compact"/>
              <w:jc w:val="right"/>
              <w:rPr>
                <w:sz w:val="16"/>
              </w:rPr>
            </w:pPr>
            <w:r w:rsidRPr="00D07214">
              <w:rPr>
                <w:sz w:val="16"/>
              </w:rPr>
              <w:t>-</w:t>
            </w:r>
          </w:p>
        </w:tc>
        <w:tc>
          <w:tcPr>
            <w:tcW w:w="0" w:type="auto"/>
          </w:tcPr>
          <w:p w14:paraId="792938DB" w14:textId="77777777" w:rsidR="001A4BDA" w:rsidRPr="00D07214" w:rsidRDefault="008D6F99">
            <w:pPr>
              <w:pStyle w:val="Compact"/>
              <w:jc w:val="right"/>
              <w:rPr>
                <w:sz w:val="16"/>
              </w:rPr>
            </w:pPr>
            <w:r w:rsidRPr="00D07214">
              <w:rPr>
                <w:sz w:val="16"/>
              </w:rPr>
              <w:t>-</w:t>
            </w:r>
          </w:p>
        </w:tc>
        <w:tc>
          <w:tcPr>
            <w:tcW w:w="0" w:type="auto"/>
          </w:tcPr>
          <w:p w14:paraId="3D7722F1" w14:textId="77777777" w:rsidR="001A4BDA" w:rsidRPr="00D07214" w:rsidRDefault="008D6F99">
            <w:pPr>
              <w:pStyle w:val="Compact"/>
              <w:jc w:val="right"/>
              <w:rPr>
                <w:sz w:val="16"/>
              </w:rPr>
            </w:pPr>
            <w:r w:rsidRPr="00D07214">
              <w:rPr>
                <w:sz w:val="16"/>
              </w:rPr>
              <w:t>-</w:t>
            </w:r>
          </w:p>
        </w:tc>
        <w:tc>
          <w:tcPr>
            <w:tcW w:w="0" w:type="auto"/>
          </w:tcPr>
          <w:p w14:paraId="1E845B48" w14:textId="77777777" w:rsidR="001A4BDA" w:rsidRPr="00D07214" w:rsidRDefault="008D6F99">
            <w:pPr>
              <w:pStyle w:val="Compact"/>
              <w:jc w:val="right"/>
              <w:rPr>
                <w:sz w:val="16"/>
              </w:rPr>
            </w:pPr>
            <w:r w:rsidRPr="00D07214">
              <w:rPr>
                <w:sz w:val="16"/>
              </w:rPr>
              <w:t>-</w:t>
            </w:r>
          </w:p>
        </w:tc>
      </w:tr>
      <w:tr w:rsidR="001A4BDA" w:rsidRPr="00D07214" w14:paraId="7BECBE25" w14:textId="77777777" w:rsidTr="00D07214">
        <w:tc>
          <w:tcPr>
            <w:tcW w:w="602" w:type="pct"/>
          </w:tcPr>
          <w:p w14:paraId="05B9E1F6" w14:textId="77777777" w:rsidR="001A4BDA" w:rsidRPr="00D07214" w:rsidRDefault="008D6F99">
            <w:pPr>
              <w:pStyle w:val="Compact"/>
              <w:jc w:val="right"/>
              <w:rPr>
                <w:sz w:val="16"/>
              </w:rPr>
            </w:pPr>
            <w:r w:rsidRPr="00D07214">
              <w:rPr>
                <w:sz w:val="16"/>
              </w:rPr>
              <w:t>Breakfast cereals</w:t>
            </w:r>
          </w:p>
        </w:tc>
        <w:tc>
          <w:tcPr>
            <w:tcW w:w="0" w:type="auto"/>
          </w:tcPr>
          <w:p w14:paraId="471E4D51" w14:textId="77777777" w:rsidR="001A4BDA" w:rsidRPr="00D07214" w:rsidRDefault="008D6F99">
            <w:pPr>
              <w:pStyle w:val="Compact"/>
              <w:jc w:val="right"/>
              <w:rPr>
                <w:sz w:val="16"/>
              </w:rPr>
            </w:pPr>
            <w:r w:rsidRPr="00D07214">
              <w:rPr>
                <w:sz w:val="16"/>
              </w:rPr>
              <w:t>-</w:t>
            </w:r>
          </w:p>
        </w:tc>
        <w:tc>
          <w:tcPr>
            <w:tcW w:w="0" w:type="auto"/>
          </w:tcPr>
          <w:p w14:paraId="70890A0B" w14:textId="77777777" w:rsidR="001A4BDA" w:rsidRPr="00D07214" w:rsidRDefault="008D6F99">
            <w:pPr>
              <w:pStyle w:val="Compact"/>
              <w:jc w:val="right"/>
              <w:rPr>
                <w:sz w:val="16"/>
              </w:rPr>
            </w:pPr>
            <w:r w:rsidRPr="00D07214">
              <w:rPr>
                <w:sz w:val="16"/>
              </w:rPr>
              <w:t>312,500</w:t>
            </w:r>
          </w:p>
        </w:tc>
        <w:tc>
          <w:tcPr>
            <w:tcW w:w="0" w:type="auto"/>
          </w:tcPr>
          <w:p w14:paraId="54533E3B" w14:textId="77777777" w:rsidR="001A4BDA" w:rsidRPr="00D07214" w:rsidRDefault="008D6F99">
            <w:pPr>
              <w:pStyle w:val="Compact"/>
              <w:jc w:val="right"/>
              <w:rPr>
                <w:sz w:val="16"/>
              </w:rPr>
            </w:pPr>
            <w:r w:rsidRPr="00D07214">
              <w:rPr>
                <w:sz w:val="16"/>
              </w:rPr>
              <w:t>217,300</w:t>
            </w:r>
          </w:p>
        </w:tc>
        <w:tc>
          <w:tcPr>
            <w:tcW w:w="0" w:type="auto"/>
          </w:tcPr>
          <w:p w14:paraId="18874F8D" w14:textId="77777777" w:rsidR="001A4BDA" w:rsidRPr="00D07214" w:rsidRDefault="008D6F99">
            <w:pPr>
              <w:pStyle w:val="Compact"/>
              <w:jc w:val="right"/>
              <w:rPr>
                <w:sz w:val="16"/>
              </w:rPr>
            </w:pPr>
            <w:r w:rsidRPr="00D07214">
              <w:rPr>
                <w:sz w:val="16"/>
              </w:rPr>
              <w:t>0</w:t>
            </w:r>
          </w:p>
        </w:tc>
        <w:tc>
          <w:tcPr>
            <w:tcW w:w="0" w:type="auto"/>
          </w:tcPr>
          <w:p w14:paraId="1A03A034" w14:textId="77777777" w:rsidR="001A4BDA" w:rsidRPr="00D07214" w:rsidRDefault="008D6F99">
            <w:pPr>
              <w:pStyle w:val="Compact"/>
              <w:jc w:val="right"/>
              <w:rPr>
                <w:sz w:val="16"/>
              </w:rPr>
            </w:pPr>
            <w:r w:rsidRPr="00D07214">
              <w:rPr>
                <w:sz w:val="16"/>
              </w:rPr>
              <w:t>-</w:t>
            </w:r>
          </w:p>
        </w:tc>
        <w:tc>
          <w:tcPr>
            <w:tcW w:w="0" w:type="auto"/>
          </w:tcPr>
          <w:p w14:paraId="1825A56A" w14:textId="77777777" w:rsidR="001A4BDA" w:rsidRPr="00D07214" w:rsidRDefault="008D6F99">
            <w:pPr>
              <w:pStyle w:val="Compact"/>
              <w:jc w:val="right"/>
              <w:rPr>
                <w:sz w:val="16"/>
              </w:rPr>
            </w:pPr>
            <w:r w:rsidRPr="00D07214">
              <w:rPr>
                <w:sz w:val="16"/>
              </w:rPr>
              <w:t>-</w:t>
            </w:r>
          </w:p>
        </w:tc>
        <w:tc>
          <w:tcPr>
            <w:tcW w:w="0" w:type="auto"/>
          </w:tcPr>
          <w:p w14:paraId="774781A9" w14:textId="77777777" w:rsidR="001A4BDA" w:rsidRPr="00D07214" w:rsidRDefault="008D6F99">
            <w:pPr>
              <w:pStyle w:val="Compact"/>
              <w:jc w:val="right"/>
              <w:rPr>
                <w:sz w:val="16"/>
              </w:rPr>
            </w:pPr>
            <w:r w:rsidRPr="00D07214">
              <w:rPr>
                <w:b/>
                <w:sz w:val="16"/>
              </w:rPr>
              <w:t>-</w:t>
            </w:r>
          </w:p>
        </w:tc>
        <w:tc>
          <w:tcPr>
            <w:tcW w:w="0" w:type="auto"/>
          </w:tcPr>
          <w:p w14:paraId="0D462C67" w14:textId="77777777" w:rsidR="001A4BDA" w:rsidRPr="00D07214" w:rsidRDefault="008D6F99">
            <w:pPr>
              <w:pStyle w:val="Compact"/>
              <w:jc w:val="right"/>
              <w:rPr>
                <w:sz w:val="16"/>
              </w:rPr>
            </w:pPr>
            <w:r w:rsidRPr="00D07214">
              <w:rPr>
                <w:sz w:val="16"/>
              </w:rPr>
              <w:t>-</w:t>
            </w:r>
          </w:p>
        </w:tc>
        <w:tc>
          <w:tcPr>
            <w:tcW w:w="0" w:type="auto"/>
          </w:tcPr>
          <w:p w14:paraId="58223692" w14:textId="77777777" w:rsidR="001A4BDA" w:rsidRPr="00D07214" w:rsidRDefault="008D6F99">
            <w:pPr>
              <w:pStyle w:val="Compact"/>
              <w:jc w:val="right"/>
              <w:rPr>
                <w:sz w:val="16"/>
              </w:rPr>
            </w:pPr>
            <w:r w:rsidRPr="00D07214">
              <w:rPr>
                <w:sz w:val="16"/>
              </w:rPr>
              <w:t>-</w:t>
            </w:r>
          </w:p>
        </w:tc>
        <w:tc>
          <w:tcPr>
            <w:tcW w:w="0" w:type="auto"/>
          </w:tcPr>
          <w:p w14:paraId="33945FFF" w14:textId="77777777" w:rsidR="001A4BDA" w:rsidRPr="00D07214" w:rsidRDefault="008D6F99">
            <w:pPr>
              <w:pStyle w:val="Compact"/>
              <w:jc w:val="right"/>
              <w:rPr>
                <w:sz w:val="16"/>
              </w:rPr>
            </w:pPr>
            <w:r w:rsidRPr="00D07214">
              <w:rPr>
                <w:sz w:val="16"/>
              </w:rPr>
              <w:t>-</w:t>
            </w:r>
          </w:p>
        </w:tc>
        <w:tc>
          <w:tcPr>
            <w:tcW w:w="0" w:type="auto"/>
          </w:tcPr>
          <w:p w14:paraId="5E33951F" w14:textId="77777777" w:rsidR="001A4BDA" w:rsidRPr="00D07214" w:rsidRDefault="008D6F99">
            <w:pPr>
              <w:pStyle w:val="Compact"/>
              <w:jc w:val="right"/>
              <w:rPr>
                <w:sz w:val="16"/>
              </w:rPr>
            </w:pPr>
            <w:r w:rsidRPr="00D07214">
              <w:rPr>
                <w:sz w:val="16"/>
              </w:rPr>
              <w:t>-</w:t>
            </w:r>
          </w:p>
        </w:tc>
      </w:tr>
      <w:tr w:rsidR="001A4BDA" w:rsidRPr="00D07214" w14:paraId="4DA12E7D" w14:textId="77777777" w:rsidTr="00D07214">
        <w:tc>
          <w:tcPr>
            <w:tcW w:w="602" w:type="pct"/>
          </w:tcPr>
          <w:p w14:paraId="44478342" w14:textId="77777777" w:rsidR="001A4BDA" w:rsidRPr="00D07214" w:rsidRDefault="008D6F99">
            <w:pPr>
              <w:pStyle w:val="Compact"/>
              <w:jc w:val="right"/>
              <w:rPr>
                <w:sz w:val="16"/>
              </w:rPr>
            </w:pPr>
            <w:r w:rsidRPr="00D07214">
              <w:rPr>
                <w:sz w:val="16"/>
              </w:rPr>
              <w:t>Wheat starch</w:t>
            </w:r>
          </w:p>
        </w:tc>
        <w:tc>
          <w:tcPr>
            <w:tcW w:w="0" w:type="auto"/>
          </w:tcPr>
          <w:p w14:paraId="06835186" w14:textId="77777777" w:rsidR="001A4BDA" w:rsidRPr="00D07214" w:rsidRDefault="008D6F99">
            <w:pPr>
              <w:pStyle w:val="Compact"/>
              <w:jc w:val="right"/>
              <w:rPr>
                <w:sz w:val="16"/>
              </w:rPr>
            </w:pPr>
            <w:r w:rsidRPr="00D07214">
              <w:rPr>
                <w:sz w:val="16"/>
              </w:rPr>
              <w:t>-</w:t>
            </w:r>
          </w:p>
        </w:tc>
        <w:tc>
          <w:tcPr>
            <w:tcW w:w="0" w:type="auto"/>
          </w:tcPr>
          <w:p w14:paraId="76DB2D49" w14:textId="77777777" w:rsidR="001A4BDA" w:rsidRPr="00D07214" w:rsidRDefault="008D6F99">
            <w:pPr>
              <w:pStyle w:val="Compact"/>
              <w:jc w:val="right"/>
              <w:rPr>
                <w:sz w:val="16"/>
              </w:rPr>
            </w:pPr>
            <w:r w:rsidRPr="00D07214">
              <w:rPr>
                <w:sz w:val="16"/>
              </w:rPr>
              <w:t>624,900</w:t>
            </w:r>
          </w:p>
        </w:tc>
        <w:tc>
          <w:tcPr>
            <w:tcW w:w="0" w:type="auto"/>
          </w:tcPr>
          <w:p w14:paraId="51653EC8" w14:textId="77777777" w:rsidR="001A4BDA" w:rsidRPr="00D07214" w:rsidRDefault="008D6F99">
            <w:pPr>
              <w:pStyle w:val="Compact"/>
              <w:jc w:val="right"/>
              <w:rPr>
                <w:sz w:val="16"/>
              </w:rPr>
            </w:pPr>
            <w:r w:rsidRPr="00D07214">
              <w:rPr>
                <w:sz w:val="16"/>
              </w:rPr>
              <w:t>224,500</w:t>
            </w:r>
          </w:p>
        </w:tc>
        <w:tc>
          <w:tcPr>
            <w:tcW w:w="0" w:type="auto"/>
          </w:tcPr>
          <w:p w14:paraId="342662D6" w14:textId="77777777" w:rsidR="001A4BDA" w:rsidRPr="00D07214" w:rsidRDefault="008D6F99">
            <w:pPr>
              <w:pStyle w:val="Compact"/>
              <w:jc w:val="right"/>
              <w:rPr>
                <w:sz w:val="16"/>
              </w:rPr>
            </w:pPr>
            <w:r w:rsidRPr="00D07214">
              <w:rPr>
                <w:sz w:val="16"/>
              </w:rPr>
              <w:t>0</w:t>
            </w:r>
          </w:p>
        </w:tc>
        <w:tc>
          <w:tcPr>
            <w:tcW w:w="0" w:type="auto"/>
          </w:tcPr>
          <w:p w14:paraId="3FAA7FF6" w14:textId="77777777" w:rsidR="001A4BDA" w:rsidRPr="00D07214" w:rsidRDefault="008D6F99">
            <w:pPr>
              <w:pStyle w:val="Compact"/>
              <w:jc w:val="right"/>
              <w:rPr>
                <w:sz w:val="16"/>
              </w:rPr>
            </w:pPr>
            <w:r w:rsidRPr="00D07214">
              <w:rPr>
                <w:sz w:val="16"/>
              </w:rPr>
              <w:t>-</w:t>
            </w:r>
          </w:p>
        </w:tc>
        <w:tc>
          <w:tcPr>
            <w:tcW w:w="0" w:type="auto"/>
          </w:tcPr>
          <w:p w14:paraId="0AFBE081" w14:textId="77777777" w:rsidR="001A4BDA" w:rsidRPr="00D07214" w:rsidRDefault="008D6F99">
            <w:pPr>
              <w:pStyle w:val="Compact"/>
              <w:jc w:val="right"/>
              <w:rPr>
                <w:sz w:val="16"/>
              </w:rPr>
            </w:pPr>
            <w:r w:rsidRPr="00D07214">
              <w:rPr>
                <w:sz w:val="16"/>
              </w:rPr>
              <w:t>-</w:t>
            </w:r>
          </w:p>
        </w:tc>
        <w:tc>
          <w:tcPr>
            <w:tcW w:w="0" w:type="auto"/>
          </w:tcPr>
          <w:p w14:paraId="7BE06A0F" w14:textId="77777777" w:rsidR="001A4BDA" w:rsidRPr="00D07214" w:rsidRDefault="008D6F99">
            <w:pPr>
              <w:pStyle w:val="Compact"/>
              <w:jc w:val="right"/>
              <w:rPr>
                <w:sz w:val="16"/>
              </w:rPr>
            </w:pPr>
            <w:r w:rsidRPr="00D07214">
              <w:rPr>
                <w:b/>
                <w:sz w:val="16"/>
              </w:rPr>
              <w:t>-</w:t>
            </w:r>
          </w:p>
        </w:tc>
        <w:tc>
          <w:tcPr>
            <w:tcW w:w="0" w:type="auto"/>
          </w:tcPr>
          <w:p w14:paraId="6B51C04D" w14:textId="77777777" w:rsidR="001A4BDA" w:rsidRPr="00D07214" w:rsidRDefault="008D6F99">
            <w:pPr>
              <w:pStyle w:val="Compact"/>
              <w:jc w:val="right"/>
              <w:rPr>
                <w:sz w:val="16"/>
              </w:rPr>
            </w:pPr>
            <w:r w:rsidRPr="00D07214">
              <w:rPr>
                <w:sz w:val="16"/>
              </w:rPr>
              <w:t>-</w:t>
            </w:r>
          </w:p>
        </w:tc>
        <w:tc>
          <w:tcPr>
            <w:tcW w:w="0" w:type="auto"/>
          </w:tcPr>
          <w:p w14:paraId="3A4B37BE" w14:textId="77777777" w:rsidR="001A4BDA" w:rsidRPr="00D07214" w:rsidRDefault="008D6F99">
            <w:pPr>
              <w:pStyle w:val="Compact"/>
              <w:jc w:val="right"/>
              <w:rPr>
                <w:sz w:val="16"/>
              </w:rPr>
            </w:pPr>
            <w:r w:rsidRPr="00D07214">
              <w:rPr>
                <w:sz w:val="16"/>
              </w:rPr>
              <w:t>-</w:t>
            </w:r>
          </w:p>
        </w:tc>
        <w:tc>
          <w:tcPr>
            <w:tcW w:w="0" w:type="auto"/>
          </w:tcPr>
          <w:p w14:paraId="72A651E8" w14:textId="77777777" w:rsidR="001A4BDA" w:rsidRPr="00D07214" w:rsidRDefault="008D6F99">
            <w:pPr>
              <w:pStyle w:val="Compact"/>
              <w:jc w:val="right"/>
              <w:rPr>
                <w:sz w:val="16"/>
              </w:rPr>
            </w:pPr>
            <w:r w:rsidRPr="00D07214">
              <w:rPr>
                <w:sz w:val="16"/>
              </w:rPr>
              <w:t>-</w:t>
            </w:r>
          </w:p>
        </w:tc>
        <w:tc>
          <w:tcPr>
            <w:tcW w:w="0" w:type="auto"/>
          </w:tcPr>
          <w:p w14:paraId="71A121F8" w14:textId="77777777" w:rsidR="001A4BDA" w:rsidRPr="00D07214" w:rsidRDefault="008D6F99">
            <w:pPr>
              <w:pStyle w:val="Compact"/>
              <w:jc w:val="right"/>
              <w:rPr>
                <w:sz w:val="16"/>
              </w:rPr>
            </w:pPr>
            <w:r w:rsidRPr="00D07214">
              <w:rPr>
                <w:sz w:val="16"/>
              </w:rPr>
              <w:t>-</w:t>
            </w:r>
          </w:p>
        </w:tc>
      </w:tr>
      <w:tr w:rsidR="001A4BDA" w:rsidRPr="00D07214" w14:paraId="2545C032" w14:textId="77777777" w:rsidTr="00D07214">
        <w:tc>
          <w:tcPr>
            <w:tcW w:w="602" w:type="pct"/>
          </w:tcPr>
          <w:p w14:paraId="3B8153F1" w14:textId="77777777" w:rsidR="001A4BDA" w:rsidRPr="00D07214" w:rsidRDefault="008D6F99">
            <w:pPr>
              <w:pStyle w:val="Compact"/>
              <w:jc w:val="right"/>
              <w:rPr>
                <w:sz w:val="16"/>
              </w:rPr>
            </w:pPr>
            <w:r w:rsidRPr="00D07214">
              <w:rPr>
                <w:sz w:val="16"/>
              </w:rPr>
              <w:t>Wheat bran</w:t>
            </w:r>
          </w:p>
        </w:tc>
        <w:tc>
          <w:tcPr>
            <w:tcW w:w="0" w:type="auto"/>
          </w:tcPr>
          <w:p w14:paraId="6B7E18EB" w14:textId="77777777" w:rsidR="001A4BDA" w:rsidRPr="00D07214" w:rsidRDefault="008D6F99">
            <w:pPr>
              <w:pStyle w:val="Compact"/>
              <w:jc w:val="right"/>
              <w:rPr>
                <w:sz w:val="16"/>
              </w:rPr>
            </w:pPr>
            <w:r w:rsidRPr="00D07214">
              <w:rPr>
                <w:b/>
                <w:sz w:val="16"/>
              </w:rPr>
              <w:t>5,699,300</w:t>
            </w:r>
          </w:p>
        </w:tc>
        <w:tc>
          <w:tcPr>
            <w:tcW w:w="0" w:type="auto"/>
          </w:tcPr>
          <w:p w14:paraId="5F8EDD70" w14:textId="77777777" w:rsidR="001A4BDA" w:rsidRPr="00D07214" w:rsidRDefault="008D6F99">
            <w:pPr>
              <w:pStyle w:val="Compact"/>
              <w:jc w:val="right"/>
              <w:rPr>
                <w:sz w:val="16"/>
              </w:rPr>
            </w:pPr>
            <w:r w:rsidRPr="00D07214">
              <w:rPr>
                <w:sz w:val="16"/>
              </w:rPr>
              <w:t>258,900</w:t>
            </w:r>
          </w:p>
        </w:tc>
        <w:tc>
          <w:tcPr>
            <w:tcW w:w="0" w:type="auto"/>
          </w:tcPr>
          <w:p w14:paraId="06D20B73" w14:textId="77777777" w:rsidR="001A4BDA" w:rsidRPr="00D07214" w:rsidRDefault="008D6F99">
            <w:pPr>
              <w:pStyle w:val="Compact"/>
              <w:jc w:val="right"/>
              <w:rPr>
                <w:sz w:val="16"/>
              </w:rPr>
            </w:pPr>
            <w:r w:rsidRPr="00D07214">
              <w:rPr>
                <w:sz w:val="16"/>
              </w:rPr>
              <w:t>2,343,700</w:t>
            </w:r>
          </w:p>
        </w:tc>
        <w:tc>
          <w:tcPr>
            <w:tcW w:w="0" w:type="auto"/>
          </w:tcPr>
          <w:p w14:paraId="430DF49F" w14:textId="77777777" w:rsidR="001A4BDA" w:rsidRPr="00D07214" w:rsidRDefault="008D6F99">
            <w:pPr>
              <w:pStyle w:val="Compact"/>
              <w:jc w:val="right"/>
              <w:rPr>
                <w:sz w:val="16"/>
              </w:rPr>
            </w:pPr>
            <w:r w:rsidRPr="00D07214">
              <w:rPr>
                <w:sz w:val="16"/>
              </w:rPr>
              <w:t>0</w:t>
            </w:r>
          </w:p>
        </w:tc>
        <w:tc>
          <w:tcPr>
            <w:tcW w:w="0" w:type="auto"/>
          </w:tcPr>
          <w:p w14:paraId="096E5A4C" w14:textId="77777777" w:rsidR="001A4BDA" w:rsidRPr="00D07214" w:rsidRDefault="008D6F99">
            <w:pPr>
              <w:pStyle w:val="Compact"/>
              <w:jc w:val="right"/>
              <w:rPr>
                <w:sz w:val="16"/>
              </w:rPr>
            </w:pPr>
            <w:r w:rsidRPr="00D07214">
              <w:rPr>
                <w:sz w:val="16"/>
              </w:rPr>
              <w:t>-</w:t>
            </w:r>
          </w:p>
        </w:tc>
        <w:tc>
          <w:tcPr>
            <w:tcW w:w="0" w:type="auto"/>
          </w:tcPr>
          <w:p w14:paraId="698AC39D" w14:textId="77777777" w:rsidR="001A4BDA" w:rsidRPr="00D07214" w:rsidRDefault="008D6F99">
            <w:pPr>
              <w:pStyle w:val="Compact"/>
              <w:jc w:val="right"/>
              <w:rPr>
                <w:sz w:val="16"/>
              </w:rPr>
            </w:pPr>
            <w:r w:rsidRPr="00D07214">
              <w:rPr>
                <w:sz w:val="16"/>
              </w:rPr>
              <w:t>-</w:t>
            </w:r>
          </w:p>
        </w:tc>
        <w:tc>
          <w:tcPr>
            <w:tcW w:w="0" w:type="auto"/>
          </w:tcPr>
          <w:p w14:paraId="0B7F4C1C" w14:textId="77777777" w:rsidR="001A4BDA" w:rsidRPr="00D07214" w:rsidRDefault="008D6F99">
            <w:pPr>
              <w:pStyle w:val="Compact"/>
              <w:jc w:val="right"/>
              <w:rPr>
                <w:sz w:val="16"/>
              </w:rPr>
            </w:pPr>
            <w:r w:rsidRPr="00D07214">
              <w:rPr>
                <w:b/>
                <w:sz w:val="16"/>
              </w:rPr>
              <w:t>3,614,500</w:t>
            </w:r>
          </w:p>
        </w:tc>
        <w:tc>
          <w:tcPr>
            <w:tcW w:w="0" w:type="auto"/>
          </w:tcPr>
          <w:p w14:paraId="2D977B21" w14:textId="77777777" w:rsidR="001A4BDA" w:rsidRPr="00D07214" w:rsidRDefault="008D6F99">
            <w:pPr>
              <w:pStyle w:val="Compact"/>
              <w:jc w:val="right"/>
              <w:rPr>
                <w:sz w:val="16"/>
              </w:rPr>
            </w:pPr>
            <w:r w:rsidRPr="00D07214">
              <w:rPr>
                <w:sz w:val="16"/>
              </w:rPr>
              <w:t>-</w:t>
            </w:r>
          </w:p>
        </w:tc>
        <w:tc>
          <w:tcPr>
            <w:tcW w:w="0" w:type="auto"/>
          </w:tcPr>
          <w:p w14:paraId="275B7A3B" w14:textId="77777777" w:rsidR="001A4BDA" w:rsidRPr="00D07214" w:rsidRDefault="008D6F99">
            <w:pPr>
              <w:pStyle w:val="Compact"/>
              <w:jc w:val="right"/>
              <w:rPr>
                <w:sz w:val="16"/>
              </w:rPr>
            </w:pPr>
            <w:r w:rsidRPr="00D07214">
              <w:rPr>
                <w:sz w:val="16"/>
              </w:rPr>
              <w:t>-</w:t>
            </w:r>
          </w:p>
        </w:tc>
        <w:tc>
          <w:tcPr>
            <w:tcW w:w="0" w:type="auto"/>
          </w:tcPr>
          <w:p w14:paraId="7B6CE9B8" w14:textId="77777777" w:rsidR="001A4BDA" w:rsidRPr="00D07214" w:rsidRDefault="008D6F99">
            <w:pPr>
              <w:pStyle w:val="Compact"/>
              <w:jc w:val="right"/>
              <w:rPr>
                <w:sz w:val="16"/>
              </w:rPr>
            </w:pPr>
            <w:r w:rsidRPr="00D07214">
              <w:rPr>
                <w:sz w:val="16"/>
              </w:rPr>
              <w:t>-</w:t>
            </w:r>
          </w:p>
        </w:tc>
        <w:tc>
          <w:tcPr>
            <w:tcW w:w="0" w:type="auto"/>
          </w:tcPr>
          <w:p w14:paraId="1C4F3234" w14:textId="77777777" w:rsidR="001A4BDA" w:rsidRPr="00D07214" w:rsidRDefault="008D6F99">
            <w:pPr>
              <w:pStyle w:val="Compact"/>
              <w:jc w:val="right"/>
              <w:rPr>
                <w:sz w:val="16"/>
              </w:rPr>
            </w:pPr>
            <w:r w:rsidRPr="00D07214">
              <w:rPr>
                <w:sz w:val="16"/>
              </w:rPr>
              <w:t>-</w:t>
            </w:r>
          </w:p>
        </w:tc>
      </w:tr>
    </w:tbl>
    <w:p w14:paraId="7FEB06B1" w14:textId="77777777" w:rsidR="001A4BDA" w:rsidRDefault="008D6F99">
      <w:pPr>
        <w:pStyle w:val="Heading3"/>
      </w:pPr>
      <w:bookmarkStart w:id="18" w:name="losses"/>
      <w:bookmarkEnd w:id="18"/>
      <w:r>
        <w:t>Losses</w:t>
      </w:r>
    </w:p>
    <w:p w14:paraId="766CADE8" w14:textId="77777777" w:rsidR="001A4BDA" w:rsidRDefault="008D6F99">
      <w:r>
        <w:t xml:space="preserve">These refer to losses from the post-harvest stage up to (but not including) the retail level. Retail and household losses/wastes are therefore not included here. The methodology for calculating agricultural and food losses is continuously being revised and improved. Currently, the methodology, as described in chapter 2, uses information about the </w:t>
      </w:r>
      <w:r>
        <w:lastRenderedPageBreak/>
        <w:t xml:space="preserve">perishable category of a commodity and the country/region to estimate a hierarchical linear regression model. </w:t>
      </w:r>
      <w:proofErr w:type="gramStart"/>
      <w:r>
        <w:t>Also</w:t>
      </w:r>
      <w:proofErr w:type="gramEnd"/>
      <w:r>
        <w:t>, it should be noted here that losses are assumed to occur only at the primary level.</w:t>
      </w:r>
    </w:p>
    <w:tbl>
      <w:tblPr>
        <w:tblW w:w="5000" w:type="pct"/>
        <w:tblLook w:val="04A0" w:firstRow="1" w:lastRow="0" w:firstColumn="1" w:lastColumn="0" w:noHBand="0" w:noVBand="1"/>
      </w:tblPr>
      <w:tblGrid>
        <w:gridCol w:w="810"/>
        <w:gridCol w:w="920"/>
        <w:gridCol w:w="840"/>
        <w:gridCol w:w="921"/>
        <w:gridCol w:w="1013"/>
        <w:gridCol w:w="530"/>
        <w:gridCol w:w="921"/>
        <w:gridCol w:w="840"/>
        <w:gridCol w:w="512"/>
        <w:gridCol w:w="673"/>
        <w:gridCol w:w="829"/>
        <w:gridCol w:w="767"/>
      </w:tblGrid>
      <w:tr w:rsidR="001A4BDA" w:rsidRPr="00D07214" w14:paraId="604C3784" w14:textId="77777777" w:rsidTr="00D07214">
        <w:tc>
          <w:tcPr>
            <w:tcW w:w="591" w:type="pct"/>
            <w:tcBorders>
              <w:bottom w:val="single" w:sz="0" w:space="0" w:color="auto"/>
            </w:tcBorders>
            <w:vAlign w:val="bottom"/>
          </w:tcPr>
          <w:p w14:paraId="425895FE"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5B7EFCBA"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31B2420A"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1E9C44A3"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6C01F43C"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22038587"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7C265CE3"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66C6704A"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65CEC296"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480BF06C"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0D1349B6"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37FF82DD" w14:textId="77777777" w:rsidR="001A4BDA" w:rsidRPr="00D07214" w:rsidRDefault="008D6F99">
            <w:pPr>
              <w:pStyle w:val="Compact"/>
              <w:jc w:val="right"/>
              <w:rPr>
                <w:sz w:val="16"/>
              </w:rPr>
            </w:pPr>
            <w:r w:rsidRPr="00D07214">
              <w:rPr>
                <w:sz w:val="16"/>
              </w:rPr>
              <w:t>Loss</w:t>
            </w:r>
          </w:p>
        </w:tc>
      </w:tr>
      <w:tr w:rsidR="001A4BDA" w:rsidRPr="00D07214" w14:paraId="533493CC" w14:textId="77777777" w:rsidTr="00D07214">
        <w:tc>
          <w:tcPr>
            <w:tcW w:w="591" w:type="pct"/>
          </w:tcPr>
          <w:p w14:paraId="66FABDFC" w14:textId="77777777" w:rsidR="001A4BDA" w:rsidRPr="00D07214" w:rsidRDefault="008D6F99">
            <w:pPr>
              <w:pStyle w:val="Compact"/>
              <w:jc w:val="right"/>
              <w:rPr>
                <w:sz w:val="16"/>
              </w:rPr>
            </w:pPr>
            <w:r w:rsidRPr="00D07214">
              <w:rPr>
                <w:sz w:val="16"/>
              </w:rPr>
              <w:t>Wheat</w:t>
            </w:r>
          </w:p>
        </w:tc>
        <w:tc>
          <w:tcPr>
            <w:tcW w:w="0" w:type="auto"/>
          </w:tcPr>
          <w:p w14:paraId="3C575021" w14:textId="77777777" w:rsidR="001A4BDA" w:rsidRPr="00D07214" w:rsidRDefault="008D6F99">
            <w:pPr>
              <w:pStyle w:val="Compact"/>
              <w:jc w:val="right"/>
              <w:rPr>
                <w:sz w:val="16"/>
              </w:rPr>
            </w:pPr>
            <w:r w:rsidRPr="00D07214">
              <w:rPr>
                <w:sz w:val="16"/>
              </w:rPr>
              <w:t>54,420,000</w:t>
            </w:r>
          </w:p>
        </w:tc>
        <w:tc>
          <w:tcPr>
            <w:tcW w:w="0" w:type="auto"/>
          </w:tcPr>
          <w:p w14:paraId="7CA9C4D2" w14:textId="77777777" w:rsidR="001A4BDA" w:rsidRPr="00D07214" w:rsidRDefault="008D6F99">
            <w:pPr>
              <w:pStyle w:val="Compact"/>
              <w:jc w:val="right"/>
              <w:rPr>
                <w:sz w:val="16"/>
              </w:rPr>
            </w:pPr>
            <w:r w:rsidRPr="00D07214">
              <w:rPr>
                <w:sz w:val="16"/>
              </w:rPr>
              <w:t>1,999,100</w:t>
            </w:r>
          </w:p>
        </w:tc>
        <w:tc>
          <w:tcPr>
            <w:tcW w:w="0" w:type="auto"/>
          </w:tcPr>
          <w:p w14:paraId="17F0AD65" w14:textId="77777777" w:rsidR="001A4BDA" w:rsidRPr="00D07214" w:rsidRDefault="008D6F99">
            <w:pPr>
              <w:pStyle w:val="Compact"/>
              <w:jc w:val="right"/>
              <w:rPr>
                <w:sz w:val="16"/>
              </w:rPr>
            </w:pPr>
            <w:r w:rsidRPr="00D07214">
              <w:rPr>
                <w:sz w:val="16"/>
              </w:rPr>
              <w:t>32,790,000</w:t>
            </w:r>
          </w:p>
        </w:tc>
        <w:tc>
          <w:tcPr>
            <w:tcW w:w="0" w:type="auto"/>
          </w:tcPr>
          <w:p w14:paraId="0738ADF9" w14:textId="77777777" w:rsidR="001A4BDA" w:rsidRPr="00D07214" w:rsidRDefault="008D6F99">
            <w:pPr>
              <w:pStyle w:val="Compact"/>
              <w:jc w:val="right"/>
              <w:rPr>
                <w:sz w:val="16"/>
              </w:rPr>
            </w:pPr>
            <w:r w:rsidRPr="00D07214">
              <w:rPr>
                <w:sz w:val="16"/>
              </w:rPr>
              <w:t>-230,600</w:t>
            </w:r>
          </w:p>
        </w:tc>
        <w:tc>
          <w:tcPr>
            <w:tcW w:w="0" w:type="auto"/>
          </w:tcPr>
          <w:p w14:paraId="2476D85D" w14:textId="77777777" w:rsidR="001A4BDA" w:rsidRPr="00D07214" w:rsidRDefault="008D6F99">
            <w:pPr>
              <w:pStyle w:val="Compact"/>
              <w:jc w:val="right"/>
              <w:rPr>
                <w:sz w:val="16"/>
              </w:rPr>
            </w:pPr>
            <w:r w:rsidRPr="00D07214">
              <w:rPr>
                <w:sz w:val="16"/>
              </w:rPr>
              <w:t>0</w:t>
            </w:r>
          </w:p>
        </w:tc>
        <w:tc>
          <w:tcPr>
            <w:tcW w:w="0" w:type="auto"/>
          </w:tcPr>
          <w:p w14:paraId="7E573662" w14:textId="77777777" w:rsidR="001A4BDA" w:rsidRPr="00D07214" w:rsidRDefault="008D6F99">
            <w:pPr>
              <w:pStyle w:val="Compact"/>
              <w:jc w:val="right"/>
              <w:rPr>
                <w:sz w:val="16"/>
              </w:rPr>
            </w:pPr>
            <w:r w:rsidRPr="00D07214">
              <w:rPr>
                <w:sz w:val="16"/>
              </w:rPr>
              <w:t>26,720,000</w:t>
            </w:r>
          </w:p>
        </w:tc>
        <w:tc>
          <w:tcPr>
            <w:tcW w:w="0" w:type="auto"/>
          </w:tcPr>
          <w:p w14:paraId="72CE3C31" w14:textId="77777777" w:rsidR="001A4BDA" w:rsidRPr="00D07214" w:rsidRDefault="008D6F99">
            <w:pPr>
              <w:pStyle w:val="Compact"/>
              <w:jc w:val="right"/>
              <w:rPr>
                <w:sz w:val="16"/>
              </w:rPr>
            </w:pPr>
            <w:r w:rsidRPr="00D07214">
              <w:rPr>
                <w:sz w:val="16"/>
              </w:rPr>
              <w:t>4,898,000</w:t>
            </w:r>
          </w:p>
        </w:tc>
        <w:tc>
          <w:tcPr>
            <w:tcW w:w="0" w:type="auto"/>
          </w:tcPr>
          <w:p w14:paraId="6CE827E6" w14:textId="77777777" w:rsidR="001A4BDA" w:rsidRPr="00D07214" w:rsidRDefault="008D6F99">
            <w:pPr>
              <w:pStyle w:val="Compact"/>
              <w:jc w:val="right"/>
              <w:rPr>
                <w:sz w:val="16"/>
              </w:rPr>
            </w:pPr>
            <w:r w:rsidRPr="00D07214">
              <w:rPr>
                <w:sz w:val="16"/>
              </w:rPr>
              <w:t>-</w:t>
            </w:r>
          </w:p>
        </w:tc>
        <w:tc>
          <w:tcPr>
            <w:tcW w:w="0" w:type="auto"/>
          </w:tcPr>
          <w:p w14:paraId="214F8563" w14:textId="77777777" w:rsidR="001A4BDA" w:rsidRPr="00D07214" w:rsidRDefault="008D6F99">
            <w:pPr>
              <w:pStyle w:val="Compact"/>
              <w:jc w:val="right"/>
              <w:rPr>
                <w:sz w:val="16"/>
              </w:rPr>
            </w:pPr>
            <w:r w:rsidRPr="00D07214">
              <w:rPr>
                <w:sz w:val="16"/>
              </w:rPr>
              <w:t>-</w:t>
            </w:r>
          </w:p>
        </w:tc>
        <w:tc>
          <w:tcPr>
            <w:tcW w:w="0" w:type="auto"/>
          </w:tcPr>
          <w:p w14:paraId="02BCF0EC" w14:textId="77777777" w:rsidR="001A4BDA" w:rsidRPr="00D07214" w:rsidRDefault="008D6F99">
            <w:pPr>
              <w:pStyle w:val="Compact"/>
              <w:jc w:val="right"/>
              <w:rPr>
                <w:sz w:val="16"/>
              </w:rPr>
            </w:pPr>
            <w:r w:rsidRPr="00D07214">
              <w:rPr>
                <w:sz w:val="16"/>
              </w:rPr>
              <w:t>-</w:t>
            </w:r>
          </w:p>
        </w:tc>
        <w:tc>
          <w:tcPr>
            <w:tcW w:w="0" w:type="auto"/>
          </w:tcPr>
          <w:p w14:paraId="25734BED" w14:textId="77777777" w:rsidR="001A4BDA" w:rsidRPr="00D07214" w:rsidRDefault="008D6F99">
            <w:pPr>
              <w:pStyle w:val="Compact"/>
              <w:jc w:val="right"/>
              <w:rPr>
                <w:sz w:val="16"/>
              </w:rPr>
            </w:pPr>
            <w:r w:rsidRPr="00D07214">
              <w:rPr>
                <w:b/>
                <w:sz w:val="16"/>
              </w:rPr>
              <w:t>560,300</w:t>
            </w:r>
          </w:p>
        </w:tc>
      </w:tr>
      <w:tr w:rsidR="001A4BDA" w:rsidRPr="00D07214" w14:paraId="697C224D" w14:textId="77777777" w:rsidTr="00D07214">
        <w:tc>
          <w:tcPr>
            <w:tcW w:w="591" w:type="pct"/>
          </w:tcPr>
          <w:p w14:paraId="2316DBA4" w14:textId="77777777" w:rsidR="001A4BDA" w:rsidRPr="00D07214" w:rsidRDefault="008D6F99">
            <w:pPr>
              <w:pStyle w:val="Compact"/>
              <w:jc w:val="right"/>
              <w:rPr>
                <w:sz w:val="16"/>
              </w:rPr>
            </w:pPr>
            <w:r w:rsidRPr="00D07214">
              <w:rPr>
                <w:sz w:val="16"/>
              </w:rPr>
              <w:t>Wheat flour</w:t>
            </w:r>
          </w:p>
        </w:tc>
        <w:tc>
          <w:tcPr>
            <w:tcW w:w="0" w:type="auto"/>
          </w:tcPr>
          <w:p w14:paraId="3EF4F6F3" w14:textId="77777777" w:rsidR="001A4BDA" w:rsidRPr="00D07214" w:rsidRDefault="008D6F99">
            <w:pPr>
              <w:pStyle w:val="Compact"/>
              <w:jc w:val="right"/>
              <w:rPr>
                <w:sz w:val="16"/>
              </w:rPr>
            </w:pPr>
            <w:r w:rsidRPr="00D07214">
              <w:rPr>
                <w:sz w:val="16"/>
              </w:rPr>
              <w:t>18,650,000</w:t>
            </w:r>
          </w:p>
        </w:tc>
        <w:tc>
          <w:tcPr>
            <w:tcW w:w="0" w:type="auto"/>
          </w:tcPr>
          <w:p w14:paraId="56B28FFC" w14:textId="77777777" w:rsidR="001A4BDA" w:rsidRPr="00D07214" w:rsidRDefault="008D6F99">
            <w:pPr>
              <w:pStyle w:val="Compact"/>
              <w:jc w:val="right"/>
              <w:rPr>
                <w:sz w:val="16"/>
              </w:rPr>
            </w:pPr>
            <w:r w:rsidRPr="00D07214">
              <w:rPr>
                <w:sz w:val="16"/>
              </w:rPr>
              <w:t>341,500</w:t>
            </w:r>
          </w:p>
        </w:tc>
        <w:tc>
          <w:tcPr>
            <w:tcW w:w="0" w:type="auto"/>
          </w:tcPr>
          <w:p w14:paraId="1B4A89DF" w14:textId="77777777" w:rsidR="001A4BDA" w:rsidRPr="00D07214" w:rsidRDefault="008D6F99">
            <w:pPr>
              <w:pStyle w:val="Compact"/>
              <w:jc w:val="right"/>
              <w:rPr>
                <w:sz w:val="16"/>
              </w:rPr>
            </w:pPr>
            <w:r w:rsidRPr="00D07214">
              <w:rPr>
                <w:sz w:val="16"/>
              </w:rPr>
              <w:t>572,800</w:t>
            </w:r>
          </w:p>
        </w:tc>
        <w:tc>
          <w:tcPr>
            <w:tcW w:w="0" w:type="auto"/>
          </w:tcPr>
          <w:p w14:paraId="1597E2E4" w14:textId="77777777" w:rsidR="001A4BDA" w:rsidRPr="00D07214" w:rsidRDefault="008D6F99">
            <w:pPr>
              <w:pStyle w:val="Compact"/>
              <w:jc w:val="right"/>
              <w:rPr>
                <w:sz w:val="16"/>
              </w:rPr>
            </w:pPr>
            <w:r w:rsidRPr="00D07214">
              <w:rPr>
                <w:sz w:val="16"/>
              </w:rPr>
              <w:t>0</w:t>
            </w:r>
          </w:p>
        </w:tc>
        <w:tc>
          <w:tcPr>
            <w:tcW w:w="0" w:type="auto"/>
          </w:tcPr>
          <w:p w14:paraId="7EE8051D" w14:textId="77777777" w:rsidR="001A4BDA" w:rsidRPr="00D07214" w:rsidRDefault="008D6F99">
            <w:pPr>
              <w:pStyle w:val="Compact"/>
              <w:jc w:val="right"/>
              <w:rPr>
                <w:sz w:val="16"/>
              </w:rPr>
            </w:pPr>
            <w:r w:rsidRPr="00D07214">
              <w:rPr>
                <w:sz w:val="16"/>
              </w:rPr>
              <w:t>-</w:t>
            </w:r>
          </w:p>
        </w:tc>
        <w:tc>
          <w:tcPr>
            <w:tcW w:w="0" w:type="auto"/>
          </w:tcPr>
          <w:p w14:paraId="261923E5" w14:textId="77777777" w:rsidR="001A4BDA" w:rsidRPr="00D07214" w:rsidRDefault="008D6F99">
            <w:pPr>
              <w:pStyle w:val="Compact"/>
              <w:jc w:val="right"/>
              <w:rPr>
                <w:sz w:val="16"/>
              </w:rPr>
            </w:pPr>
            <w:r w:rsidRPr="00D07214">
              <w:rPr>
                <w:sz w:val="16"/>
              </w:rPr>
              <w:t>-</w:t>
            </w:r>
          </w:p>
        </w:tc>
        <w:tc>
          <w:tcPr>
            <w:tcW w:w="0" w:type="auto"/>
          </w:tcPr>
          <w:p w14:paraId="2D82D37F" w14:textId="77777777" w:rsidR="001A4BDA" w:rsidRPr="00D07214" w:rsidRDefault="008D6F99">
            <w:pPr>
              <w:pStyle w:val="Compact"/>
              <w:jc w:val="right"/>
              <w:rPr>
                <w:sz w:val="16"/>
              </w:rPr>
            </w:pPr>
            <w:r w:rsidRPr="00D07214">
              <w:rPr>
                <w:sz w:val="16"/>
              </w:rPr>
              <w:t>-</w:t>
            </w:r>
          </w:p>
        </w:tc>
        <w:tc>
          <w:tcPr>
            <w:tcW w:w="0" w:type="auto"/>
          </w:tcPr>
          <w:p w14:paraId="0EF877AC" w14:textId="77777777" w:rsidR="001A4BDA" w:rsidRPr="00D07214" w:rsidRDefault="008D6F99">
            <w:pPr>
              <w:pStyle w:val="Compact"/>
              <w:jc w:val="right"/>
              <w:rPr>
                <w:sz w:val="16"/>
              </w:rPr>
            </w:pPr>
            <w:r w:rsidRPr="00D07214">
              <w:rPr>
                <w:sz w:val="16"/>
              </w:rPr>
              <w:t>-</w:t>
            </w:r>
          </w:p>
        </w:tc>
        <w:tc>
          <w:tcPr>
            <w:tcW w:w="0" w:type="auto"/>
          </w:tcPr>
          <w:p w14:paraId="6D13AE5D" w14:textId="77777777" w:rsidR="001A4BDA" w:rsidRPr="00D07214" w:rsidRDefault="008D6F99">
            <w:pPr>
              <w:pStyle w:val="Compact"/>
              <w:jc w:val="right"/>
              <w:rPr>
                <w:sz w:val="16"/>
              </w:rPr>
            </w:pPr>
            <w:r w:rsidRPr="00D07214">
              <w:rPr>
                <w:sz w:val="16"/>
              </w:rPr>
              <w:t>-</w:t>
            </w:r>
          </w:p>
        </w:tc>
        <w:tc>
          <w:tcPr>
            <w:tcW w:w="0" w:type="auto"/>
          </w:tcPr>
          <w:p w14:paraId="27151E6C" w14:textId="77777777" w:rsidR="001A4BDA" w:rsidRPr="00D07214" w:rsidRDefault="008D6F99">
            <w:pPr>
              <w:pStyle w:val="Compact"/>
              <w:jc w:val="right"/>
              <w:rPr>
                <w:sz w:val="16"/>
              </w:rPr>
            </w:pPr>
            <w:r w:rsidRPr="00D07214">
              <w:rPr>
                <w:sz w:val="16"/>
              </w:rPr>
              <w:t>-</w:t>
            </w:r>
          </w:p>
        </w:tc>
        <w:tc>
          <w:tcPr>
            <w:tcW w:w="0" w:type="auto"/>
          </w:tcPr>
          <w:p w14:paraId="703CD9CB" w14:textId="77777777" w:rsidR="001A4BDA" w:rsidRPr="00D07214" w:rsidRDefault="008D6F99">
            <w:pPr>
              <w:pStyle w:val="Compact"/>
              <w:jc w:val="right"/>
              <w:rPr>
                <w:sz w:val="16"/>
              </w:rPr>
            </w:pPr>
            <w:r w:rsidRPr="00D07214">
              <w:rPr>
                <w:b/>
                <w:sz w:val="16"/>
              </w:rPr>
              <w:t>0</w:t>
            </w:r>
          </w:p>
        </w:tc>
      </w:tr>
      <w:tr w:rsidR="001A4BDA" w:rsidRPr="00D07214" w14:paraId="169AC27E" w14:textId="77777777" w:rsidTr="00D07214">
        <w:tc>
          <w:tcPr>
            <w:tcW w:w="591" w:type="pct"/>
          </w:tcPr>
          <w:p w14:paraId="5A3CD0FE" w14:textId="77777777" w:rsidR="001A4BDA" w:rsidRPr="00D07214" w:rsidRDefault="008D6F99">
            <w:pPr>
              <w:pStyle w:val="Compact"/>
              <w:jc w:val="right"/>
              <w:rPr>
                <w:sz w:val="16"/>
              </w:rPr>
            </w:pPr>
            <w:r w:rsidRPr="00D07214">
              <w:rPr>
                <w:sz w:val="16"/>
              </w:rPr>
              <w:t>Bulgur</w:t>
            </w:r>
          </w:p>
        </w:tc>
        <w:tc>
          <w:tcPr>
            <w:tcW w:w="0" w:type="auto"/>
          </w:tcPr>
          <w:p w14:paraId="6A2A8520" w14:textId="77777777" w:rsidR="001A4BDA" w:rsidRPr="00D07214" w:rsidRDefault="008D6F99">
            <w:pPr>
              <w:pStyle w:val="Compact"/>
              <w:jc w:val="right"/>
              <w:rPr>
                <w:sz w:val="16"/>
              </w:rPr>
            </w:pPr>
            <w:r w:rsidRPr="00D07214">
              <w:rPr>
                <w:sz w:val="16"/>
              </w:rPr>
              <w:t>-</w:t>
            </w:r>
          </w:p>
        </w:tc>
        <w:tc>
          <w:tcPr>
            <w:tcW w:w="0" w:type="auto"/>
          </w:tcPr>
          <w:p w14:paraId="7C420931" w14:textId="77777777" w:rsidR="001A4BDA" w:rsidRPr="00D07214" w:rsidRDefault="008D6F99">
            <w:pPr>
              <w:pStyle w:val="Compact"/>
              <w:jc w:val="right"/>
              <w:rPr>
                <w:sz w:val="16"/>
              </w:rPr>
            </w:pPr>
            <w:r w:rsidRPr="00D07214">
              <w:rPr>
                <w:sz w:val="16"/>
              </w:rPr>
              <w:t>182,900</w:t>
            </w:r>
          </w:p>
        </w:tc>
        <w:tc>
          <w:tcPr>
            <w:tcW w:w="0" w:type="auto"/>
          </w:tcPr>
          <w:p w14:paraId="0C67A493" w14:textId="77777777" w:rsidR="001A4BDA" w:rsidRPr="00D07214" w:rsidRDefault="008D6F99">
            <w:pPr>
              <w:pStyle w:val="Compact"/>
              <w:jc w:val="right"/>
              <w:rPr>
                <w:sz w:val="16"/>
              </w:rPr>
            </w:pPr>
            <w:r w:rsidRPr="00D07214">
              <w:rPr>
                <w:sz w:val="16"/>
              </w:rPr>
              <w:t>580,000</w:t>
            </w:r>
          </w:p>
        </w:tc>
        <w:tc>
          <w:tcPr>
            <w:tcW w:w="0" w:type="auto"/>
          </w:tcPr>
          <w:p w14:paraId="7F2153F8" w14:textId="77777777" w:rsidR="001A4BDA" w:rsidRPr="00D07214" w:rsidRDefault="008D6F99">
            <w:pPr>
              <w:pStyle w:val="Compact"/>
              <w:jc w:val="right"/>
              <w:rPr>
                <w:sz w:val="16"/>
              </w:rPr>
            </w:pPr>
            <w:r w:rsidRPr="00D07214">
              <w:rPr>
                <w:sz w:val="16"/>
              </w:rPr>
              <w:t>0</w:t>
            </w:r>
          </w:p>
        </w:tc>
        <w:tc>
          <w:tcPr>
            <w:tcW w:w="0" w:type="auto"/>
          </w:tcPr>
          <w:p w14:paraId="3C9F569E" w14:textId="77777777" w:rsidR="001A4BDA" w:rsidRPr="00D07214" w:rsidRDefault="008D6F99">
            <w:pPr>
              <w:pStyle w:val="Compact"/>
              <w:jc w:val="right"/>
              <w:rPr>
                <w:sz w:val="16"/>
              </w:rPr>
            </w:pPr>
            <w:r w:rsidRPr="00D07214">
              <w:rPr>
                <w:sz w:val="16"/>
              </w:rPr>
              <w:t>-</w:t>
            </w:r>
          </w:p>
        </w:tc>
        <w:tc>
          <w:tcPr>
            <w:tcW w:w="0" w:type="auto"/>
          </w:tcPr>
          <w:p w14:paraId="47CAB940" w14:textId="77777777" w:rsidR="001A4BDA" w:rsidRPr="00D07214" w:rsidRDefault="008D6F99">
            <w:pPr>
              <w:pStyle w:val="Compact"/>
              <w:jc w:val="right"/>
              <w:rPr>
                <w:sz w:val="16"/>
              </w:rPr>
            </w:pPr>
            <w:r w:rsidRPr="00D07214">
              <w:rPr>
                <w:sz w:val="16"/>
              </w:rPr>
              <w:t>-</w:t>
            </w:r>
          </w:p>
        </w:tc>
        <w:tc>
          <w:tcPr>
            <w:tcW w:w="0" w:type="auto"/>
          </w:tcPr>
          <w:p w14:paraId="47319B86" w14:textId="77777777" w:rsidR="001A4BDA" w:rsidRPr="00D07214" w:rsidRDefault="008D6F99">
            <w:pPr>
              <w:pStyle w:val="Compact"/>
              <w:jc w:val="right"/>
              <w:rPr>
                <w:sz w:val="16"/>
              </w:rPr>
            </w:pPr>
            <w:r w:rsidRPr="00D07214">
              <w:rPr>
                <w:sz w:val="16"/>
              </w:rPr>
              <w:t>-</w:t>
            </w:r>
          </w:p>
        </w:tc>
        <w:tc>
          <w:tcPr>
            <w:tcW w:w="0" w:type="auto"/>
          </w:tcPr>
          <w:p w14:paraId="55284443" w14:textId="77777777" w:rsidR="001A4BDA" w:rsidRPr="00D07214" w:rsidRDefault="008D6F99">
            <w:pPr>
              <w:pStyle w:val="Compact"/>
              <w:jc w:val="right"/>
              <w:rPr>
                <w:sz w:val="16"/>
              </w:rPr>
            </w:pPr>
            <w:r w:rsidRPr="00D07214">
              <w:rPr>
                <w:sz w:val="16"/>
              </w:rPr>
              <w:t>-</w:t>
            </w:r>
          </w:p>
        </w:tc>
        <w:tc>
          <w:tcPr>
            <w:tcW w:w="0" w:type="auto"/>
          </w:tcPr>
          <w:p w14:paraId="04CF9D5A" w14:textId="77777777" w:rsidR="001A4BDA" w:rsidRPr="00D07214" w:rsidRDefault="008D6F99">
            <w:pPr>
              <w:pStyle w:val="Compact"/>
              <w:jc w:val="right"/>
              <w:rPr>
                <w:sz w:val="16"/>
              </w:rPr>
            </w:pPr>
            <w:r w:rsidRPr="00D07214">
              <w:rPr>
                <w:sz w:val="16"/>
              </w:rPr>
              <w:t>-</w:t>
            </w:r>
          </w:p>
        </w:tc>
        <w:tc>
          <w:tcPr>
            <w:tcW w:w="0" w:type="auto"/>
          </w:tcPr>
          <w:p w14:paraId="2BD44576" w14:textId="77777777" w:rsidR="001A4BDA" w:rsidRPr="00D07214" w:rsidRDefault="008D6F99">
            <w:pPr>
              <w:pStyle w:val="Compact"/>
              <w:jc w:val="right"/>
              <w:rPr>
                <w:sz w:val="16"/>
              </w:rPr>
            </w:pPr>
            <w:r w:rsidRPr="00D07214">
              <w:rPr>
                <w:sz w:val="16"/>
              </w:rPr>
              <w:t>-</w:t>
            </w:r>
          </w:p>
        </w:tc>
        <w:tc>
          <w:tcPr>
            <w:tcW w:w="0" w:type="auto"/>
          </w:tcPr>
          <w:p w14:paraId="09798973" w14:textId="77777777" w:rsidR="001A4BDA" w:rsidRPr="00D07214" w:rsidRDefault="008D6F99">
            <w:pPr>
              <w:pStyle w:val="Compact"/>
              <w:jc w:val="right"/>
              <w:rPr>
                <w:sz w:val="16"/>
              </w:rPr>
            </w:pPr>
            <w:r w:rsidRPr="00D07214">
              <w:rPr>
                <w:b/>
                <w:sz w:val="16"/>
              </w:rPr>
              <w:t>0</w:t>
            </w:r>
          </w:p>
        </w:tc>
      </w:tr>
      <w:tr w:rsidR="001A4BDA" w:rsidRPr="00D07214" w14:paraId="2194D0AD" w14:textId="77777777" w:rsidTr="00D07214">
        <w:tc>
          <w:tcPr>
            <w:tcW w:w="591" w:type="pct"/>
          </w:tcPr>
          <w:p w14:paraId="4A241AB7" w14:textId="77777777" w:rsidR="001A4BDA" w:rsidRPr="00D07214" w:rsidRDefault="008D6F99">
            <w:pPr>
              <w:pStyle w:val="Compact"/>
              <w:jc w:val="right"/>
              <w:rPr>
                <w:sz w:val="16"/>
              </w:rPr>
            </w:pPr>
            <w:r w:rsidRPr="00D07214">
              <w:rPr>
                <w:sz w:val="16"/>
              </w:rPr>
              <w:t>Breakfast cereals</w:t>
            </w:r>
          </w:p>
        </w:tc>
        <w:tc>
          <w:tcPr>
            <w:tcW w:w="0" w:type="auto"/>
          </w:tcPr>
          <w:p w14:paraId="6621A822" w14:textId="77777777" w:rsidR="001A4BDA" w:rsidRPr="00D07214" w:rsidRDefault="008D6F99">
            <w:pPr>
              <w:pStyle w:val="Compact"/>
              <w:jc w:val="right"/>
              <w:rPr>
                <w:sz w:val="16"/>
              </w:rPr>
            </w:pPr>
            <w:r w:rsidRPr="00D07214">
              <w:rPr>
                <w:sz w:val="16"/>
              </w:rPr>
              <w:t>-</w:t>
            </w:r>
          </w:p>
        </w:tc>
        <w:tc>
          <w:tcPr>
            <w:tcW w:w="0" w:type="auto"/>
          </w:tcPr>
          <w:p w14:paraId="343C0F65" w14:textId="77777777" w:rsidR="001A4BDA" w:rsidRPr="00D07214" w:rsidRDefault="008D6F99">
            <w:pPr>
              <w:pStyle w:val="Compact"/>
              <w:jc w:val="right"/>
              <w:rPr>
                <w:sz w:val="16"/>
              </w:rPr>
            </w:pPr>
            <w:r w:rsidRPr="00D07214">
              <w:rPr>
                <w:sz w:val="16"/>
              </w:rPr>
              <w:t>312,500</w:t>
            </w:r>
          </w:p>
        </w:tc>
        <w:tc>
          <w:tcPr>
            <w:tcW w:w="0" w:type="auto"/>
          </w:tcPr>
          <w:p w14:paraId="7F2776DF" w14:textId="77777777" w:rsidR="001A4BDA" w:rsidRPr="00D07214" w:rsidRDefault="008D6F99">
            <w:pPr>
              <w:pStyle w:val="Compact"/>
              <w:jc w:val="right"/>
              <w:rPr>
                <w:sz w:val="16"/>
              </w:rPr>
            </w:pPr>
            <w:r w:rsidRPr="00D07214">
              <w:rPr>
                <w:sz w:val="16"/>
              </w:rPr>
              <w:t>217,300</w:t>
            </w:r>
          </w:p>
        </w:tc>
        <w:tc>
          <w:tcPr>
            <w:tcW w:w="0" w:type="auto"/>
          </w:tcPr>
          <w:p w14:paraId="28083968" w14:textId="77777777" w:rsidR="001A4BDA" w:rsidRPr="00D07214" w:rsidRDefault="008D6F99">
            <w:pPr>
              <w:pStyle w:val="Compact"/>
              <w:jc w:val="right"/>
              <w:rPr>
                <w:sz w:val="16"/>
              </w:rPr>
            </w:pPr>
            <w:r w:rsidRPr="00D07214">
              <w:rPr>
                <w:sz w:val="16"/>
              </w:rPr>
              <w:t>0</w:t>
            </w:r>
          </w:p>
        </w:tc>
        <w:tc>
          <w:tcPr>
            <w:tcW w:w="0" w:type="auto"/>
          </w:tcPr>
          <w:p w14:paraId="5E8F0FF0" w14:textId="77777777" w:rsidR="001A4BDA" w:rsidRPr="00D07214" w:rsidRDefault="008D6F99">
            <w:pPr>
              <w:pStyle w:val="Compact"/>
              <w:jc w:val="right"/>
              <w:rPr>
                <w:sz w:val="16"/>
              </w:rPr>
            </w:pPr>
            <w:r w:rsidRPr="00D07214">
              <w:rPr>
                <w:sz w:val="16"/>
              </w:rPr>
              <w:t>-</w:t>
            </w:r>
          </w:p>
        </w:tc>
        <w:tc>
          <w:tcPr>
            <w:tcW w:w="0" w:type="auto"/>
          </w:tcPr>
          <w:p w14:paraId="31635D21" w14:textId="77777777" w:rsidR="001A4BDA" w:rsidRPr="00D07214" w:rsidRDefault="008D6F99">
            <w:pPr>
              <w:pStyle w:val="Compact"/>
              <w:jc w:val="right"/>
              <w:rPr>
                <w:sz w:val="16"/>
              </w:rPr>
            </w:pPr>
            <w:r w:rsidRPr="00D07214">
              <w:rPr>
                <w:sz w:val="16"/>
              </w:rPr>
              <w:t>-</w:t>
            </w:r>
          </w:p>
        </w:tc>
        <w:tc>
          <w:tcPr>
            <w:tcW w:w="0" w:type="auto"/>
          </w:tcPr>
          <w:p w14:paraId="4BF886E4" w14:textId="77777777" w:rsidR="001A4BDA" w:rsidRPr="00D07214" w:rsidRDefault="008D6F99">
            <w:pPr>
              <w:pStyle w:val="Compact"/>
              <w:jc w:val="right"/>
              <w:rPr>
                <w:sz w:val="16"/>
              </w:rPr>
            </w:pPr>
            <w:r w:rsidRPr="00D07214">
              <w:rPr>
                <w:sz w:val="16"/>
              </w:rPr>
              <w:t>-</w:t>
            </w:r>
          </w:p>
        </w:tc>
        <w:tc>
          <w:tcPr>
            <w:tcW w:w="0" w:type="auto"/>
          </w:tcPr>
          <w:p w14:paraId="185BB2BF" w14:textId="77777777" w:rsidR="001A4BDA" w:rsidRPr="00D07214" w:rsidRDefault="008D6F99">
            <w:pPr>
              <w:pStyle w:val="Compact"/>
              <w:jc w:val="right"/>
              <w:rPr>
                <w:sz w:val="16"/>
              </w:rPr>
            </w:pPr>
            <w:r w:rsidRPr="00D07214">
              <w:rPr>
                <w:sz w:val="16"/>
              </w:rPr>
              <w:t>-</w:t>
            </w:r>
          </w:p>
        </w:tc>
        <w:tc>
          <w:tcPr>
            <w:tcW w:w="0" w:type="auto"/>
          </w:tcPr>
          <w:p w14:paraId="10E4FBAB" w14:textId="77777777" w:rsidR="001A4BDA" w:rsidRPr="00D07214" w:rsidRDefault="008D6F99">
            <w:pPr>
              <w:pStyle w:val="Compact"/>
              <w:jc w:val="right"/>
              <w:rPr>
                <w:sz w:val="16"/>
              </w:rPr>
            </w:pPr>
            <w:r w:rsidRPr="00D07214">
              <w:rPr>
                <w:sz w:val="16"/>
              </w:rPr>
              <w:t>-</w:t>
            </w:r>
          </w:p>
        </w:tc>
        <w:tc>
          <w:tcPr>
            <w:tcW w:w="0" w:type="auto"/>
          </w:tcPr>
          <w:p w14:paraId="3B977E07" w14:textId="77777777" w:rsidR="001A4BDA" w:rsidRPr="00D07214" w:rsidRDefault="008D6F99">
            <w:pPr>
              <w:pStyle w:val="Compact"/>
              <w:jc w:val="right"/>
              <w:rPr>
                <w:sz w:val="16"/>
              </w:rPr>
            </w:pPr>
            <w:r w:rsidRPr="00D07214">
              <w:rPr>
                <w:sz w:val="16"/>
              </w:rPr>
              <w:t>-</w:t>
            </w:r>
          </w:p>
        </w:tc>
        <w:tc>
          <w:tcPr>
            <w:tcW w:w="0" w:type="auto"/>
          </w:tcPr>
          <w:p w14:paraId="3DCAA125" w14:textId="77777777" w:rsidR="001A4BDA" w:rsidRPr="00D07214" w:rsidRDefault="008D6F99">
            <w:pPr>
              <w:pStyle w:val="Compact"/>
              <w:jc w:val="right"/>
              <w:rPr>
                <w:sz w:val="16"/>
              </w:rPr>
            </w:pPr>
            <w:r w:rsidRPr="00D07214">
              <w:rPr>
                <w:b/>
                <w:sz w:val="16"/>
              </w:rPr>
              <w:t>0</w:t>
            </w:r>
          </w:p>
        </w:tc>
      </w:tr>
      <w:tr w:rsidR="001A4BDA" w:rsidRPr="00D07214" w14:paraId="5EA8DDE6" w14:textId="77777777" w:rsidTr="00D07214">
        <w:tc>
          <w:tcPr>
            <w:tcW w:w="591" w:type="pct"/>
          </w:tcPr>
          <w:p w14:paraId="65163438" w14:textId="77777777" w:rsidR="001A4BDA" w:rsidRPr="00D07214" w:rsidRDefault="008D6F99">
            <w:pPr>
              <w:pStyle w:val="Compact"/>
              <w:jc w:val="right"/>
              <w:rPr>
                <w:sz w:val="16"/>
              </w:rPr>
            </w:pPr>
            <w:r w:rsidRPr="00D07214">
              <w:rPr>
                <w:sz w:val="16"/>
              </w:rPr>
              <w:t>Wheat starch</w:t>
            </w:r>
          </w:p>
        </w:tc>
        <w:tc>
          <w:tcPr>
            <w:tcW w:w="0" w:type="auto"/>
          </w:tcPr>
          <w:p w14:paraId="1FDE2B1A" w14:textId="77777777" w:rsidR="001A4BDA" w:rsidRPr="00D07214" w:rsidRDefault="008D6F99">
            <w:pPr>
              <w:pStyle w:val="Compact"/>
              <w:jc w:val="right"/>
              <w:rPr>
                <w:sz w:val="16"/>
              </w:rPr>
            </w:pPr>
            <w:r w:rsidRPr="00D07214">
              <w:rPr>
                <w:sz w:val="16"/>
              </w:rPr>
              <w:t>-</w:t>
            </w:r>
          </w:p>
        </w:tc>
        <w:tc>
          <w:tcPr>
            <w:tcW w:w="0" w:type="auto"/>
          </w:tcPr>
          <w:p w14:paraId="2928475C" w14:textId="77777777" w:rsidR="001A4BDA" w:rsidRPr="00D07214" w:rsidRDefault="008D6F99">
            <w:pPr>
              <w:pStyle w:val="Compact"/>
              <w:jc w:val="right"/>
              <w:rPr>
                <w:sz w:val="16"/>
              </w:rPr>
            </w:pPr>
            <w:r w:rsidRPr="00D07214">
              <w:rPr>
                <w:sz w:val="16"/>
              </w:rPr>
              <w:t>624,900</w:t>
            </w:r>
          </w:p>
        </w:tc>
        <w:tc>
          <w:tcPr>
            <w:tcW w:w="0" w:type="auto"/>
          </w:tcPr>
          <w:p w14:paraId="09464FC5" w14:textId="77777777" w:rsidR="001A4BDA" w:rsidRPr="00D07214" w:rsidRDefault="008D6F99">
            <w:pPr>
              <w:pStyle w:val="Compact"/>
              <w:jc w:val="right"/>
              <w:rPr>
                <w:sz w:val="16"/>
              </w:rPr>
            </w:pPr>
            <w:r w:rsidRPr="00D07214">
              <w:rPr>
                <w:sz w:val="16"/>
              </w:rPr>
              <w:t>224,500</w:t>
            </w:r>
          </w:p>
        </w:tc>
        <w:tc>
          <w:tcPr>
            <w:tcW w:w="0" w:type="auto"/>
          </w:tcPr>
          <w:p w14:paraId="696EE6A5" w14:textId="77777777" w:rsidR="001A4BDA" w:rsidRPr="00D07214" w:rsidRDefault="008D6F99">
            <w:pPr>
              <w:pStyle w:val="Compact"/>
              <w:jc w:val="right"/>
              <w:rPr>
                <w:sz w:val="16"/>
              </w:rPr>
            </w:pPr>
            <w:r w:rsidRPr="00D07214">
              <w:rPr>
                <w:sz w:val="16"/>
              </w:rPr>
              <w:t>0</w:t>
            </w:r>
          </w:p>
        </w:tc>
        <w:tc>
          <w:tcPr>
            <w:tcW w:w="0" w:type="auto"/>
          </w:tcPr>
          <w:p w14:paraId="5E933CFA" w14:textId="77777777" w:rsidR="001A4BDA" w:rsidRPr="00D07214" w:rsidRDefault="008D6F99">
            <w:pPr>
              <w:pStyle w:val="Compact"/>
              <w:jc w:val="right"/>
              <w:rPr>
                <w:sz w:val="16"/>
              </w:rPr>
            </w:pPr>
            <w:r w:rsidRPr="00D07214">
              <w:rPr>
                <w:sz w:val="16"/>
              </w:rPr>
              <w:t>-</w:t>
            </w:r>
          </w:p>
        </w:tc>
        <w:tc>
          <w:tcPr>
            <w:tcW w:w="0" w:type="auto"/>
          </w:tcPr>
          <w:p w14:paraId="51973862" w14:textId="77777777" w:rsidR="001A4BDA" w:rsidRPr="00D07214" w:rsidRDefault="008D6F99">
            <w:pPr>
              <w:pStyle w:val="Compact"/>
              <w:jc w:val="right"/>
              <w:rPr>
                <w:sz w:val="16"/>
              </w:rPr>
            </w:pPr>
            <w:r w:rsidRPr="00D07214">
              <w:rPr>
                <w:sz w:val="16"/>
              </w:rPr>
              <w:t>-</w:t>
            </w:r>
          </w:p>
        </w:tc>
        <w:tc>
          <w:tcPr>
            <w:tcW w:w="0" w:type="auto"/>
          </w:tcPr>
          <w:p w14:paraId="315AE138" w14:textId="77777777" w:rsidR="001A4BDA" w:rsidRPr="00D07214" w:rsidRDefault="008D6F99">
            <w:pPr>
              <w:pStyle w:val="Compact"/>
              <w:jc w:val="right"/>
              <w:rPr>
                <w:sz w:val="16"/>
              </w:rPr>
            </w:pPr>
            <w:r w:rsidRPr="00D07214">
              <w:rPr>
                <w:sz w:val="16"/>
              </w:rPr>
              <w:t>-</w:t>
            </w:r>
          </w:p>
        </w:tc>
        <w:tc>
          <w:tcPr>
            <w:tcW w:w="0" w:type="auto"/>
          </w:tcPr>
          <w:p w14:paraId="067EDE1D" w14:textId="77777777" w:rsidR="001A4BDA" w:rsidRPr="00D07214" w:rsidRDefault="008D6F99">
            <w:pPr>
              <w:pStyle w:val="Compact"/>
              <w:jc w:val="right"/>
              <w:rPr>
                <w:sz w:val="16"/>
              </w:rPr>
            </w:pPr>
            <w:r w:rsidRPr="00D07214">
              <w:rPr>
                <w:sz w:val="16"/>
              </w:rPr>
              <w:t>-</w:t>
            </w:r>
          </w:p>
        </w:tc>
        <w:tc>
          <w:tcPr>
            <w:tcW w:w="0" w:type="auto"/>
          </w:tcPr>
          <w:p w14:paraId="4C1BBDED" w14:textId="77777777" w:rsidR="001A4BDA" w:rsidRPr="00D07214" w:rsidRDefault="008D6F99">
            <w:pPr>
              <w:pStyle w:val="Compact"/>
              <w:jc w:val="right"/>
              <w:rPr>
                <w:sz w:val="16"/>
              </w:rPr>
            </w:pPr>
            <w:r w:rsidRPr="00D07214">
              <w:rPr>
                <w:sz w:val="16"/>
              </w:rPr>
              <w:t>-</w:t>
            </w:r>
          </w:p>
        </w:tc>
        <w:tc>
          <w:tcPr>
            <w:tcW w:w="0" w:type="auto"/>
          </w:tcPr>
          <w:p w14:paraId="5F51FA33" w14:textId="77777777" w:rsidR="001A4BDA" w:rsidRPr="00D07214" w:rsidRDefault="008D6F99">
            <w:pPr>
              <w:pStyle w:val="Compact"/>
              <w:jc w:val="right"/>
              <w:rPr>
                <w:sz w:val="16"/>
              </w:rPr>
            </w:pPr>
            <w:r w:rsidRPr="00D07214">
              <w:rPr>
                <w:sz w:val="16"/>
              </w:rPr>
              <w:t>-</w:t>
            </w:r>
          </w:p>
        </w:tc>
        <w:tc>
          <w:tcPr>
            <w:tcW w:w="0" w:type="auto"/>
          </w:tcPr>
          <w:p w14:paraId="66F84CD8" w14:textId="77777777" w:rsidR="001A4BDA" w:rsidRPr="00D07214" w:rsidRDefault="008D6F99">
            <w:pPr>
              <w:pStyle w:val="Compact"/>
              <w:jc w:val="right"/>
              <w:rPr>
                <w:sz w:val="16"/>
              </w:rPr>
            </w:pPr>
            <w:r w:rsidRPr="00D07214">
              <w:rPr>
                <w:b/>
                <w:sz w:val="16"/>
              </w:rPr>
              <w:t>0</w:t>
            </w:r>
          </w:p>
        </w:tc>
      </w:tr>
      <w:tr w:rsidR="001A4BDA" w:rsidRPr="00D07214" w14:paraId="5BC85463" w14:textId="77777777" w:rsidTr="00D07214">
        <w:tc>
          <w:tcPr>
            <w:tcW w:w="591" w:type="pct"/>
          </w:tcPr>
          <w:p w14:paraId="0F559BD2" w14:textId="77777777" w:rsidR="001A4BDA" w:rsidRPr="00D07214" w:rsidRDefault="008D6F99">
            <w:pPr>
              <w:pStyle w:val="Compact"/>
              <w:jc w:val="right"/>
              <w:rPr>
                <w:sz w:val="16"/>
              </w:rPr>
            </w:pPr>
            <w:r w:rsidRPr="00D07214">
              <w:rPr>
                <w:sz w:val="16"/>
              </w:rPr>
              <w:t>Wheat bran</w:t>
            </w:r>
          </w:p>
        </w:tc>
        <w:tc>
          <w:tcPr>
            <w:tcW w:w="0" w:type="auto"/>
          </w:tcPr>
          <w:p w14:paraId="624783E7" w14:textId="77777777" w:rsidR="001A4BDA" w:rsidRPr="00D07214" w:rsidRDefault="008D6F99">
            <w:pPr>
              <w:pStyle w:val="Compact"/>
              <w:jc w:val="right"/>
              <w:rPr>
                <w:sz w:val="16"/>
              </w:rPr>
            </w:pPr>
            <w:r w:rsidRPr="00D07214">
              <w:rPr>
                <w:sz w:val="16"/>
              </w:rPr>
              <w:t>5,699,300</w:t>
            </w:r>
          </w:p>
        </w:tc>
        <w:tc>
          <w:tcPr>
            <w:tcW w:w="0" w:type="auto"/>
          </w:tcPr>
          <w:p w14:paraId="6C9C3318" w14:textId="77777777" w:rsidR="001A4BDA" w:rsidRPr="00D07214" w:rsidRDefault="008D6F99">
            <w:pPr>
              <w:pStyle w:val="Compact"/>
              <w:jc w:val="right"/>
              <w:rPr>
                <w:sz w:val="16"/>
              </w:rPr>
            </w:pPr>
            <w:r w:rsidRPr="00D07214">
              <w:rPr>
                <w:sz w:val="16"/>
              </w:rPr>
              <w:t>258,900</w:t>
            </w:r>
          </w:p>
        </w:tc>
        <w:tc>
          <w:tcPr>
            <w:tcW w:w="0" w:type="auto"/>
          </w:tcPr>
          <w:p w14:paraId="3F611B6D" w14:textId="77777777" w:rsidR="001A4BDA" w:rsidRPr="00D07214" w:rsidRDefault="008D6F99">
            <w:pPr>
              <w:pStyle w:val="Compact"/>
              <w:jc w:val="right"/>
              <w:rPr>
                <w:sz w:val="16"/>
              </w:rPr>
            </w:pPr>
            <w:r w:rsidRPr="00D07214">
              <w:rPr>
                <w:sz w:val="16"/>
              </w:rPr>
              <w:t>2,343,700</w:t>
            </w:r>
          </w:p>
        </w:tc>
        <w:tc>
          <w:tcPr>
            <w:tcW w:w="0" w:type="auto"/>
          </w:tcPr>
          <w:p w14:paraId="0B65FA3F" w14:textId="77777777" w:rsidR="001A4BDA" w:rsidRPr="00D07214" w:rsidRDefault="008D6F99">
            <w:pPr>
              <w:pStyle w:val="Compact"/>
              <w:jc w:val="right"/>
              <w:rPr>
                <w:sz w:val="16"/>
              </w:rPr>
            </w:pPr>
            <w:r w:rsidRPr="00D07214">
              <w:rPr>
                <w:sz w:val="16"/>
              </w:rPr>
              <w:t>0</w:t>
            </w:r>
          </w:p>
        </w:tc>
        <w:tc>
          <w:tcPr>
            <w:tcW w:w="0" w:type="auto"/>
          </w:tcPr>
          <w:p w14:paraId="623DE79A" w14:textId="77777777" w:rsidR="001A4BDA" w:rsidRPr="00D07214" w:rsidRDefault="008D6F99">
            <w:pPr>
              <w:pStyle w:val="Compact"/>
              <w:jc w:val="right"/>
              <w:rPr>
                <w:sz w:val="16"/>
              </w:rPr>
            </w:pPr>
            <w:r w:rsidRPr="00D07214">
              <w:rPr>
                <w:sz w:val="16"/>
              </w:rPr>
              <w:t>-</w:t>
            </w:r>
          </w:p>
        </w:tc>
        <w:tc>
          <w:tcPr>
            <w:tcW w:w="0" w:type="auto"/>
          </w:tcPr>
          <w:p w14:paraId="7BEAD8EE" w14:textId="77777777" w:rsidR="001A4BDA" w:rsidRPr="00D07214" w:rsidRDefault="008D6F99">
            <w:pPr>
              <w:pStyle w:val="Compact"/>
              <w:jc w:val="right"/>
              <w:rPr>
                <w:sz w:val="16"/>
              </w:rPr>
            </w:pPr>
            <w:r w:rsidRPr="00D07214">
              <w:rPr>
                <w:sz w:val="16"/>
              </w:rPr>
              <w:t>-</w:t>
            </w:r>
          </w:p>
        </w:tc>
        <w:tc>
          <w:tcPr>
            <w:tcW w:w="0" w:type="auto"/>
          </w:tcPr>
          <w:p w14:paraId="7B91286E" w14:textId="77777777" w:rsidR="001A4BDA" w:rsidRPr="00D07214" w:rsidRDefault="008D6F99">
            <w:pPr>
              <w:pStyle w:val="Compact"/>
              <w:jc w:val="right"/>
              <w:rPr>
                <w:sz w:val="16"/>
              </w:rPr>
            </w:pPr>
            <w:r w:rsidRPr="00D07214">
              <w:rPr>
                <w:sz w:val="16"/>
              </w:rPr>
              <w:t>3,614,500</w:t>
            </w:r>
          </w:p>
        </w:tc>
        <w:tc>
          <w:tcPr>
            <w:tcW w:w="0" w:type="auto"/>
          </w:tcPr>
          <w:p w14:paraId="0AC8FB7A" w14:textId="77777777" w:rsidR="001A4BDA" w:rsidRPr="00D07214" w:rsidRDefault="008D6F99">
            <w:pPr>
              <w:pStyle w:val="Compact"/>
              <w:jc w:val="right"/>
              <w:rPr>
                <w:sz w:val="16"/>
              </w:rPr>
            </w:pPr>
            <w:r w:rsidRPr="00D07214">
              <w:rPr>
                <w:sz w:val="16"/>
              </w:rPr>
              <w:t>-</w:t>
            </w:r>
          </w:p>
        </w:tc>
        <w:tc>
          <w:tcPr>
            <w:tcW w:w="0" w:type="auto"/>
          </w:tcPr>
          <w:p w14:paraId="5B642001" w14:textId="77777777" w:rsidR="001A4BDA" w:rsidRPr="00D07214" w:rsidRDefault="008D6F99">
            <w:pPr>
              <w:pStyle w:val="Compact"/>
              <w:jc w:val="right"/>
              <w:rPr>
                <w:sz w:val="16"/>
              </w:rPr>
            </w:pPr>
            <w:r w:rsidRPr="00D07214">
              <w:rPr>
                <w:sz w:val="16"/>
              </w:rPr>
              <w:t>-</w:t>
            </w:r>
          </w:p>
        </w:tc>
        <w:tc>
          <w:tcPr>
            <w:tcW w:w="0" w:type="auto"/>
          </w:tcPr>
          <w:p w14:paraId="2B2CB868" w14:textId="77777777" w:rsidR="001A4BDA" w:rsidRPr="00D07214" w:rsidRDefault="008D6F99">
            <w:pPr>
              <w:pStyle w:val="Compact"/>
              <w:jc w:val="right"/>
              <w:rPr>
                <w:sz w:val="16"/>
              </w:rPr>
            </w:pPr>
            <w:r w:rsidRPr="00D07214">
              <w:rPr>
                <w:sz w:val="16"/>
              </w:rPr>
              <w:t>-</w:t>
            </w:r>
          </w:p>
        </w:tc>
        <w:tc>
          <w:tcPr>
            <w:tcW w:w="0" w:type="auto"/>
          </w:tcPr>
          <w:p w14:paraId="6DAB32CA" w14:textId="77777777" w:rsidR="001A4BDA" w:rsidRPr="00D07214" w:rsidRDefault="008D6F99">
            <w:pPr>
              <w:pStyle w:val="Compact"/>
              <w:jc w:val="right"/>
              <w:rPr>
                <w:sz w:val="16"/>
              </w:rPr>
            </w:pPr>
            <w:r w:rsidRPr="00D07214">
              <w:rPr>
                <w:b/>
                <w:sz w:val="16"/>
              </w:rPr>
              <w:t>0</w:t>
            </w:r>
          </w:p>
        </w:tc>
      </w:tr>
    </w:tbl>
    <w:p w14:paraId="2F5A2E1C" w14:textId="77777777" w:rsidR="001A4BDA" w:rsidRDefault="008D6F99">
      <w:pPr>
        <w:pStyle w:val="Heading3"/>
      </w:pPr>
      <w:bookmarkStart w:id="19" w:name="seed"/>
      <w:bookmarkEnd w:id="19"/>
      <w:r>
        <w:t>Seed</w:t>
      </w:r>
    </w:p>
    <w:p w14:paraId="31A7C156" w14:textId="77777777" w:rsidR="001A4BDA" w:rsidRDefault="008D6F99">
      <w:r>
        <w:t xml:space="preserve">The seed quantities </w:t>
      </w:r>
      <w:proofErr w:type="gramStart"/>
      <w:r>
        <w:t>are then imputed</w:t>
      </w:r>
      <w:proofErr w:type="gramEnd"/>
      <w:r>
        <w:t xml:space="preserve"> (again based on the methodology described in chapter 2). The seed module fits a hierarchical linear model to seed data in previous years and uses global data. Seed, of course, </w:t>
      </w:r>
      <w:proofErr w:type="gramStart"/>
      <w:r>
        <w:t>is only allotted</w:t>
      </w:r>
      <w:proofErr w:type="gramEnd"/>
      <w:r>
        <w:t xml:space="preserve"> to the primary commodity.</w:t>
      </w:r>
    </w:p>
    <w:tbl>
      <w:tblPr>
        <w:tblW w:w="5000" w:type="pct"/>
        <w:tblLook w:val="04A0" w:firstRow="1" w:lastRow="0" w:firstColumn="1" w:lastColumn="0" w:noHBand="0" w:noVBand="1"/>
      </w:tblPr>
      <w:tblGrid>
        <w:gridCol w:w="784"/>
        <w:gridCol w:w="889"/>
        <w:gridCol w:w="811"/>
        <w:gridCol w:w="888"/>
        <w:gridCol w:w="976"/>
        <w:gridCol w:w="515"/>
        <w:gridCol w:w="888"/>
        <w:gridCol w:w="811"/>
        <w:gridCol w:w="856"/>
        <w:gridCol w:w="651"/>
        <w:gridCol w:w="801"/>
        <w:gridCol w:w="706"/>
      </w:tblGrid>
      <w:tr w:rsidR="001A4BDA" w:rsidRPr="00D07214" w14:paraId="16CA44AB" w14:textId="77777777" w:rsidTr="00D07214">
        <w:tc>
          <w:tcPr>
            <w:tcW w:w="576" w:type="pct"/>
            <w:tcBorders>
              <w:bottom w:val="single" w:sz="0" w:space="0" w:color="auto"/>
            </w:tcBorders>
            <w:vAlign w:val="bottom"/>
          </w:tcPr>
          <w:p w14:paraId="0BB0DFEE"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1B8B5F37"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4CD08BD5"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779155D3"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1D966BA0"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2EABA93A"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0A87D038"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174BA606"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4C2CF810"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74356D61"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40B20DD6"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09C99E4A" w14:textId="77777777" w:rsidR="001A4BDA" w:rsidRPr="00D07214" w:rsidRDefault="008D6F99">
            <w:pPr>
              <w:pStyle w:val="Compact"/>
              <w:jc w:val="right"/>
              <w:rPr>
                <w:sz w:val="16"/>
              </w:rPr>
            </w:pPr>
            <w:r w:rsidRPr="00D07214">
              <w:rPr>
                <w:sz w:val="16"/>
              </w:rPr>
              <w:t>Loss</w:t>
            </w:r>
          </w:p>
        </w:tc>
      </w:tr>
      <w:tr w:rsidR="001A4BDA" w:rsidRPr="00D07214" w14:paraId="4DE7BB07" w14:textId="77777777" w:rsidTr="00D07214">
        <w:tc>
          <w:tcPr>
            <w:tcW w:w="576" w:type="pct"/>
          </w:tcPr>
          <w:p w14:paraId="68B9080B" w14:textId="77777777" w:rsidR="001A4BDA" w:rsidRPr="00D07214" w:rsidRDefault="008D6F99">
            <w:pPr>
              <w:pStyle w:val="Compact"/>
              <w:jc w:val="right"/>
              <w:rPr>
                <w:sz w:val="16"/>
              </w:rPr>
            </w:pPr>
            <w:r w:rsidRPr="00D07214">
              <w:rPr>
                <w:sz w:val="16"/>
              </w:rPr>
              <w:t>Wheat</w:t>
            </w:r>
          </w:p>
        </w:tc>
        <w:tc>
          <w:tcPr>
            <w:tcW w:w="0" w:type="auto"/>
          </w:tcPr>
          <w:p w14:paraId="1D76897B" w14:textId="77777777" w:rsidR="001A4BDA" w:rsidRPr="00D07214" w:rsidRDefault="008D6F99">
            <w:pPr>
              <w:pStyle w:val="Compact"/>
              <w:jc w:val="right"/>
              <w:rPr>
                <w:sz w:val="16"/>
              </w:rPr>
            </w:pPr>
            <w:r w:rsidRPr="00D07214">
              <w:rPr>
                <w:sz w:val="16"/>
              </w:rPr>
              <w:t>54,420,000</w:t>
            </w:r>
          </w:p>
        </w:tc>
        <w:tc>
          <w:tcPr>
            <w:tcW w:w="0" w:type="auto"/>
          </w:tcPr>
          <w:p w14:paraId="6784F458" w14:textId="77777777" w:rsidR="001A4BDA" w:rsidRPr="00D07214" w:rsidRDefault="008D6F99">
            <w:pPr>
              <w:pStyle w:val="Compact"/>
              <w:jc w:val="right"/>
              <w:rPr>
                <w:sz w:val="16"/>
              </w:rPr>
            </w:pPr>
            <w:r w:rsidRPr="00D07214">
              <w:rPr>
                <w:sz w:val="16"/>
              </w:rPr>
              <w:t>1,999,100</w:t>
            </w:r>
          </w:p>
        </w:tc>
        <w:tc>
          <w:tcPr>
            <w:tcW w:w="0" w:type="auto"/>
          </w:tcPr>
          <w:p w14:paraId="729ECACD" w14:textId="77777777" w:rsidR="001A4BDA" w:rsidRPr="00D07214" w:rsidRDefault="008D6F99">
            <w:pPr>
              <w:pStyle w:val="Compact"/>
              <w:jc w:val="right"/>
              <w:rPr>
                <w:sz w:val="16"/>
              </w:rPr>
            </w:pPr>
            <w:r w:rsidRPr="00D07214">
              <w:rPr>
                <w:sz w:val="16"/>
              </w:rPr>
              <w:t>32,790,000</w:t>
            </w:r>
          </w:p>
        </w:tc>
        <w:tc>
          <w:tcPr>
            <w:tcW w:w="0" w:type="auto"/>
          </w:tcPr>
          <w:p w14:paraId="50D71DD2" w14:textId="77777777" w:rsidR="001A4BDA" w:rsidRPr="00D07214" w:rsidRDefault="008D6F99">
            <w:pPr>
              <w:pStyle w:val="Compact"/>
              <w:jc w:val="right"/>
              <w:rPr>
                <w:sz w:val="16"/>
              </w:rPr>
            </w:pPr>
            <w:r w:rsidRPr="00D07214">
              <w:rPr>
                <w:sz w:val="16"/>
              </w:rPr>
              <w:t>-230,600</w:t>
            </w:r>
          </w:p>
        </w:tc>
        <w:tc>
          <w:tcPr>
            <w:tcW w:w="0" w:type="auto"/>
          </w:tcPr>
          <w:p w14:paraId="679FEB29" w14:textId="77777777" w:rsidR="001A4BDA" w:rsidRPr="00D07214" w:rsidRDefault="008D6F99">
            <w:pPr>
              <w:pStyle w:val="Compact"/>
              <w:jc w:val="right"/>
              <w:rPr>
                <w:sz w:val="16"/>
              </w:rPr>
            </w:pPr>
            <w:r w:rsidRPr="00D07214">
              <w:rPr>
                <w:sz w:val="16"/>
              </w:rPr>
              <w:t>0</w:t>
            </w:r>
          </w:p>
        </w:tc>
        <w:tc>
          <w:tcPr>
            <w:tcW w:w="0" w:type="auto"/>
          </w:tcPr>
          <w:p w14:paraId="7D0D76FB" w14:textId="77777777" w:rsidR="001A4BDA" w:rsidRPr="00D07214" w:rsidRDefault="008D6F99">
            <w:pPr>
              <w:pStyle w:val="Compact"/>
              <w:jc w:val="right"/>
              <w:rPr>
                <w:sz w:val="16"/>
              </w:rPr>
            </w:pPr>
            <w:r w:rsidRPr="00D07214">
              <w:rPr>
                <w:sz w:val="16"/>
              </w:rPr>
              <w:t>26,720,000</w:t>
            </w:r>
          </w:p>
        </w:tc>
        <w:tc>
          <w:tcPr>
            <w:tcW w:w="0" w:type="auto"/>
          </w:tcPr>
          <w:p w14:paraId="089A7B64" w14:textId="77777777" w:rsidR="001A4BDA" w:rsidRPr="00D07214" w:rsidRDefault="008D6F99">
            <w:pPr>
              <w:pStyle w:val="Compact"/>
              <w:jc w:val="right"/>
              <w:rPr>
                <w:sz w:val="16"/>
              </w:rPr>
            </w:pPr>
            <w:r w:rsidRPr="00D07214">
              <w:rPr>
                <w:sz w:val="16"/>
              </w:rPr>
              <w:t>4,898,000</w:t>
            </w:r>
          </w:p>
        </w:tc>
        <w:tc>
          <w:tcPr>
            <w:tcW w:w="0" w:type="auto"/>
          </w:tcPr>
          <w:p w14:paraId="297C56B7" w14:textId="77777777" w:rsidR="001A4BDA" w:rsidRPr="00D07214" w:rsidRDefault="008D6F99">
            <w:pPr>
              <w:pStyle w:val="Compact"/>
              <w:jc w:val="right"/>
              <w:rPr>
                <w:sz w:val="16"/>
              </w:rPr>
            </w:pPr>
            <w:r w:rsidRPr="00D07214">
              <w:rPr>
                <w:b/>
                <w:sz w:val="16"/>
              </w:rPr>
              <w:t>1,904,200</w:t>
            </w:r>
          </w:p>
        </w:tc>
        <w:tc>
          <w:tcPr>
            <w:tcW w:w="0" w:type="auto"/>
          </w:tcPr>
          <w:p w14:paraId="2217647A" w14:textId="77777777" w:rsidR="001A4BDA" w:rsidRPr="00D07214" w:rsidRDefault="008D6F99">
            <w:pPr>
              <w:pStyle w:val="Compact"/>
              <w:jc w:val="right"/>
              <w:rPr>
                <w:sz w:val="16"/>
              </w:rPr>
            </w:pPr>
            <w:r w:rsidRPr="00D07214">
              <w:rPr>
                <w:sz w:val="16"/>
              </w:rPr>
              <w:t>-</w:t>
            </w:r>
          </w:p>
        </w:tc>
        <w:tc>
          <w:tcPr>
            <w:tcW w:w="0" w:type="auto"/>
          </w:tcPr>
          <w:p w14:paraId="7676666C" w14:textId="77777777" w:rsidR="001A4BDA" w:rsidRPr="00D07214" w:rsidRDefault="008D6F99">
            <w:pPr>
              <w:pStyle w:val="Compact"/>
              <w:jc w:val="right"/>
              <w:rPr>
                <w:sz w:val="16"/>
              </w:rPr>
            </w:pPr>
            <w:r w:rsidRPr="00D07214">
              <w:rPr>
                <w:sz w:val="16"/>
              </w:rPr>
              <w:t>-</w:t>
            </w:r>
          </w:p>
        </w:tc>
        <w:tc>
          <w:tcPr>
            <w:tcW w:w="0" w:type="auto"/>
          </w:tcPr>
          <w:p w14:paraId="37442FBA" w14:textId="77777777" w:rsidR="001A4BDA" w:rsidRPr="00D07214" w:rsidRDefault="008D6F99">
            <w:pPr>
              <w:pStyle w:val="Compact"/>
              <w:jc w:val="right"/>
              <w:rPr>
                <w:sz w:val="16"/>
              </w:rPr>
            </w:pPr>
            <w:r w:rsidRPr="00D07214">
              <w:rPr>
                <w:sz w:val="16"/>
              </w:rPr>
              <w:t>560,300</w:t>
            </w:r>
          </w:p>
        </w:tc>
      </w:tr>
      <w:tr w:rsidR="001A4BDA" w:rsidRPr="00D07214" w14:paraId="185ECF87" w14:textId="77777777" w:rsidTr="00D07214">
        <w:tc>
          <w:tcPr>
            <w:tcW w:w="576" w:type="pct"/>
          </w:tcPr>
          <w:p w14:paraId="4DFEC7D2" w14:textId="77777777" w:rsidR="001A4BDA" w:rsidRPr="00D07214" w:rsidRDefault="008D6F99">
            <w:pPr>
              <w:pStyle w:val="Compact"/>
              <w:jc w:val="right"/>
              <w:rPr>
                <w:sz w:val="16"/>
              </w:rPr>
            </w:pPr>
            <w:r w:rsidRPr="00D07214">
              <w:rPr>
                <w:sz w:val="16"/>
              </w:rPr>
              <w:t>Wheat flour</w:t>
            </w:r>
          </w:p>
        </w:tc>
        <w:tc>
          <w:tcPr>
            <w:tcW w:w="0" w:type="auto"/>
          </w:tcPr>
          <w:p w14:paraId="424499AE" w14:textId="77777777" w:rsidR="001A4BDA" w:rsidRPr="00D07214" w:rsidRDefault="008D6F99">
            <w:pPr>
              <w:pStyle w:val="Compact"/>
              <w:jc w:val="right"/>
              <w:rPr>
                <w:sz w:val="16"/>
              </w:rPr>
            </w:pPr>
            <w:r w:rsidRPr="00D07214">
              <w:rPr>
                <w:sz w:val="16"/>
              </w:rPr>
              <w:t>18,650,000</w:t>
            </w:r>
          </w:p>
        </w:tc>
        <w:tc>
          <w:tcPr>
            <w:tcW w:w="0" w:type="auto"/>
          </w:tcPr>
          <w:p w14:paraId="5CC8929C" w14:textId="77777777" w:rsidR="001A4BDA" w:rsidRPr="00D07214" w:rsidRDefault="008D6F99">
            <w:pPr>
              <w:pStyle w:val="Compact"/>
              <w:jc w:val="right"/>
              <w:rPr>
                <w:sz w:val="16"/>
              </w:rPr>
            </w:pPr>
            <w:r w:rsidRPr="00D07214">
              <w:rPr>
                <w:sz w:val="16"/>
              </w:rPr>
              <w:t>341,500</w:t>
            </w:r>
          </w:p>
        </w:tc>
        <w:tc>
          <w:tcPr>
            <w:tcW w:w="0" w:type="auto"/>
          </w:tcPr>
          <w:p w14:paraId="15AD41D1" w14:textId="77777777" w:rsidR="001A4BDA" w:rsidRPr="00D07214" w:rsidRDefault="008D6F99">
            <w:pPr>
              <w:pStyle w:val="Compact"/>
              <w:jc w:val="right"/>
              <w:rPr>
                <w:sz w:val="16"/>
              </w:rPr>
            </w:pPr>
            <w:r w:rsidRPr="00D07214">
              <w:rPr>
                <w:sz w:val="16"/>
              </w:rPr>
              <w:t>572,800</w:t>
            </w:r>
          </w:p>
        </w:tc>
        <w:tc>
          <w:tcPr>
            <w:tcW w:w="0" w:type="auto"/>
          </w:tcPr>
          <w:p w14:paraId="32C2ABEB" w14:textId="77777777" w:rsidR="001A4BDA" w:rsidRPr="00D07214" w:rsidRDefault="008D6F99">
            <w:pPr>
              <w:pStyle w:val="Compact"/>
              <w:jc w:val="right"/>
              <w:rPr>
                <w:sz w:val="16"/>
              </w:rPr>
            </w:pPr>
            <w:r w:rsidRPr="00D07214">
              <w:rPr>
                <w:sz w:val="16"/>
              </w:rPr>
              <w:t>0</w:t>
            </w:r>
          </w:p>
        </w:tc>
        <w:tc>
          <w:tcPr>
            <w:tcW w:w="0" w:type="auto"/>
          </w:tcPr>
          <w:p w14:paraId="714A2AAA" w14:textId="77777777" w:rsidR="001A4BDA" w:rsidRPr="00D07214" w:rsidRDefault="008D6F99">
            <w:pPr>
              <w:pStyle w:val="Compact"/>
              <w:jc w:val="right"/>
              <w:rPr>
                <w:sz w:val="16"/>
              </w:rPr>
            </w:pPr>
            <w:r w:rsidRPr="00D07214">
              <w:rPr>
                <w:sz w:val="16"/>
              </w:rPr>
              <w:t>-</w:t>
            </w:r>
          </w:p>
        </w:tc>
        <w:tc>
          <w:tcPr>
            <w:tcW w:w="0" w:type="auto"/>
          </w:tcPr>
          <w:p w14:paraId="4553A2DC" w14:textId="77777777" w:rsidR="001A4BDA" w:rsidRPr="00D07214" w:rsidRDefault="008D6F99">
            <w:pPr>
              <w:pStyle w:val="Compact"/>
              <w:jc w:val="right"/>
              <w:rPr>
                <w:sz w:val="16"/>
              </w:rPr>
            </w:pPr>
            <w:r w:rsidRPr="00D07214">
              <w:rPr>
                <w:sz w:val="16"/>
              </w:rPr>
              <w:t>-</w:t>
            </w:r>
          </w:p>
        </w:tc>
        <w:tc>
          <w:tcPr>
            <w:tcW w:w="0" w:type="auto"/>
          </w:tcPr>
          <w:p w14:paraId="349BA95D" w14:textId="77777777" w:rsidR="001A4BDA" w:rsidRPr="00D07214" w:rsidRDefault="008D6F99">
            <w:pPr>
              <w:pStyle w:val="Compact"/>
              <w:jc w:val="right"/>
              <w:rPr>
                <w:sz w:val="16"/>
              </w:rPr>
            </w:pPr>
            <w:r w:rsidRPr="00D07214">
              <w:rPr>
                <w:sz w:val="16"/>
              </w:rPr>
              <w:t>-</w:t>
            </w:r>
          </w:p>
        </w:tc>
        <w:tc>
          <w:tcPr>
            <w:tcW w:w="0" w:type="auto"/>
          </w:tcPr>
          <w:p w14:paraId="52BD2DA6" w14:textId="77777777" w:rsidR="001A4BDA" w:rsidRPr="00D07214" w:rsidRDefault="008D6F99">
            <w:pPr>
              <w:pStyle w:val="Compact"/>
              <w:jc w:val="right"/>
              <w:rPr>
                <w:sz w:val="16"/>
              </w:rPr>
            </w:pPr>
            <w:r w:rsidRPr="00D07214">
              <w:rPr>
                <w:b/>
                <w:sz w:val="16"/>
              </w:rPr>
              <w:t>0</w:t>
            </w:r>
          </w:p>
        </w:tc>
        <w:tc>
          <w:tcPr>
            <w:tcW w:w="0" w:type="auto"/>
          </w:tcPr>
          <w:p w14:paraId="3E8D237A" w14:textId="77777777" w:rsidR="001A4BDA" w:rsidRPr="00D07214" w:rsidRDefault="008D6F99">
            <w:pPr>
              <w:pStyle w:val="Compact"/>
              <w:jc w:val="right"/>
              <w:rPr>
                <w:sz w:val="16"/>
              </w:rPr>
            </w:pPr>
            <w:r w:rsidRPr="00D07214">
              <w:rPr>
                <w:sz w:val="16"/>
              </w:rPr>
              <w:t>-</w:t>
            </w:r>
          </w:p>
        </w:tc>
        <w:tc>
          <w:tcPr>
            <w:tcW w:w="0" w:type="auto"/>
          </w:tcPr>
          <w:p w14:paraId="4796E7EC" w14:textId="77777777" w:rsidR="001A4BDA" w:rsidRPr="00D07214" w:rsidRDefault="008D6F99">
            <w:pPr>
              <w:pStyle w:val="Compact"/>
              <w:jc w:val="right"/>
              <w:rPr>
                <w:sz w:val="16"/>
              </w:rPr>
            </w:pPr>
            <w:r w:rsidRPr="00D07214">
              <w:rPr>
                <w:sz w:val="16"/>
              </w:rPr>
              <w:t>-</w:t>
            </w:r>
          </w:p>
        </w:tc>
        <w:tc>
          <w:tcPr>
            <w:tcW w:w="0" w:type="auto"/>
          </w:tcPr>
          <w:p w14:paraId="034C1218" w14:textId="77777777" w:rsidR="001A4BDA" w:rsidRPr="00D07214" w:rsidRDefault="008D6F99">
            <w:pPr>
              <w:pStyle w:val="Compact"/>
              <w:jc w:val="right"/>
              <w:rPr>
                <w:sz w:val="16"/>
              </w:rPr>
            </w:pPr>
            <w:r w:rsidRPr="00D07214">
              <w:rPr>
                <w:sz w:val="16"/>
              </w:rPr>
              <w:t>0</w:t>
            </w:r>
          </w:p>
        </w:tc>
      </w:tr>
      <w:tr w:rsidR="001A4BDA" w:rsidRPr="00D07214" w14:paraId="08D5C53D" w14:textId="77777777" w:rsidTr="00D07214">
        <w:tc>
          <w:tcPr>
            <w:tcW w:w="576" w:type="pct"/>
          </w:tcPr>
          <w:p w14:paraId="084C395A" w14:textId="77777777" w:rsidR="001A4BDA" w:rsidRPr="00D07214" w:rsidRDefault="008D6F99">
            <w:pPr>
              <w:pStyle w:val="Compact"/>
              <w:jc w:val="right"/>
              <w:rPr>
                <w:sz w:val="16"/>
              </w:rPr>
            </w:pPr>
            <w:r w:rsidRPr="00D07214">
              <w:rPr>
                <w:sz w:val="16"/>
              </w:rPr>
              <w:t>Bulgur</w:t>
            </w:r>
          </w:p>
        </w:tc>
        <w:tc>
          <w:tcPr>
            <w:tcW w:w="0" w:type="auto"/>
          </w:tcPr>
          <w:p w14:paraId="6F40EADD" w14:textId="77777777" w:rsidR="001A4BDA" w:rsidRPr="00D07214" w:rsidRDefault="008D6F99">
            <w:pPr>
              <w:pStyle w:val="Compact"/>
              <w:jc w:val="right"/>
              <w:rPr>
                <w:sz w:val="16"/>
              </w:rPr>
            </w:pPr>
            <w:r w:rsidRPr="00D07214">
              <w:rPr>
                <w:sz w:val="16"/>
              </w:rPr>
              <w:t>-</w:t>
            </w:r>
          </w:p>
        </w:tc>
        <w:tc>
          <w:tcPr>
            <w:tcW w:w="0" w:type="auto"/>
          </w:tcPr>
          <w:p w14:paraId="287F10D4" w14:textId="77777777" w:rsidR="001A4BDA" w:rsidRPr="00D07214" w:rsidRDefault="008D6F99">
            <w:pPr>
              <w:pStyle w:val="Compact"/>
              <w:jc w:val="right"/>
              <w:rPr>
                <w:sz w:val="16"/>
              </w:rPr>
            </w:pPr>
            <w:r w:rsidRPr="00D07214">
              <w:rPr>
                <w:sz w:val="16"/>
              </w:rPr>
              <w:t>182,900</w:t>
            </w:r>
          </w:p>
        </w:tc>
        <w:tc>
          <w:tcPr>
            <w:tcW w:w="0" w:type="auto"/>
          </w:tcPr>
          <w:p w14:paraId="2DB56843" w14:textId="77777777" w:rsidR="001A4BDA" w:rsidRPr="00D07214" w:rsidRDefault="008D6F99">
            <w:pPr>
              <w:pStyle w:val="Compact"/>
              <w:jc w:val="right"/>
              <w:rPr>
                <w:sz w:val="16"/>
              </w:rPr>
            </w:pPr>
            <w:r w:rsidRPr="00D07214">
              <w:rPr>
                <w:sz w:val="16"/>
              </w:rPr>
              <w:t>580,000</w:t>
            </w:r>
          </w:p>
        </w:tc>
        <w:tc>
          <w:tcPr>
            <w:tcW w:w="0" w:type="auto"/>
          </w:tcPr>
          <w:p w14:paraId="236DA49D" w14:textId="77777777" w:rsidR="001A4BDA" w:rsidRPr="00D07214" w:rsidRDefault="008D6F99">
            <w:pPr>
              <w:pStyle w:val="Compact"/>
              <w:jc w:val="right"/>
              <w:rPr>
                <w:sz w:val="16"/>
              </w:rPr>
            </w:pPr>
            <w:r w:rsidRPr="00D07214">
              <w:rPr>
                <w:sz w:val="16"/>
              </w:rPr>
              <w:t>0</w:t>
            </w:r>
          </w:p>
        </w:tc>
        <w:tc>
          <w:tcPr>
            <w:tcW w:w="0" w:type="auto"/>
          </w:tcPr>
          <w:p w14:paraId="4050DF72" w14:textId="77777777" w:rsidR="001A4BDA" w:rsidRPr="00D07214" w:rsidRDefault="008D6F99">
            <w:pPr>
              <w:pStyle w:val="Compact"/>
              <w:jc w:val="right"/>
              <w:rPr>
                <w:sz w:val="16"/>
              </w:rPr>
            </w:pPr>
            <w:r w:rsidRPr="00D07214">
              <w:rPr>
                <w:sz w:val="16"/>
              </w:rPr>
              <w:t>-</w:t>
            </w:r>
          </w:p>
        </w:tc>
        <w:tc>
          <w:tcPr>
            <w:tcW w:w="0" w:type="auto"/>
          </w:tcPr>
          <w:p w14:paraId="7998EC08" w14:textId="77777777" w:rsidR="001A4BDA" w:rsidRPr="00D07214" w:rsidRDefault="008D6F99">
            <w:pPr>
              <w:pStyle w:val="Compact"/>
              <w:jc w:val="right"/>
              <w:rPr>
                <w:sz w:val="16"/>
              </w:rPr>
            </w:pPr>
            <w:r w:rsidRPr="00D07214">
              <w:rPr>
                <w:sz w:val="16"/>
              </w:rPr>
              <w:t>-</w:t>
            </w:r>
          </w:p>
        </w:tc>
        <w:tc>
          <w:tcPr>
            <w:tcW w:w="0" w:type="auto"/>
          </w:tcPr>
          <w:p w14:paraId="7AA3E404" w14:textId="77777777" w:rsidR="001A4BDA" w:rsidRPr="00D07214" w:rsidRDefault="008D6F99">
            <w:pPr>
              <w:pStyle w:val="Compact"/>
              <w:jc w:val="right"/>
              <w:rPr>
                <w:sz w:val="16"/>
              </w:rPr>
            </w:pPr>
            <w:r w:rsidRPr="00D07214">
              <w:rPr>
                <w:sz w:val="16"/>
              </w:rPr>
              <w:t>-</w:t>
            </w:r>
          </w:p>
        </w:tc>
        <w:tc>
          <w:tcPr>
            <w:tcW w:w="0" w:type="auto"/>
          </w:tcPr>
          <w:p w14:paraId="7C6F6A0E" w14:textId="77777777" w:rsidR="001A4BDA" w:rsidRPr="00D07214" w:rsidRDefault="008D6F99">
            <w:pPr>
              <w:pStyle w:val="Compact"/>
              <w:jc w:val="right"/>
              <w:rPr>
                <w:sz w:val="16"/>
              </w:rPr>
            </w:pPr>
            <w:r w:rsidRPr="00D07214">
              <w:rPr>
                <w:b/>
                <w:sz w:val="16"/>
              </w:rPr>
              <w:t>0</w:t>
            </w:r>
          </w:p>
        </w:tc>
        <w:tc>
          <w:tcPr>
            <w:tcW w:w="0" w:type="auto"/>
          </w:tcPr>
          <w:p w14:paraId="59449DFC" w14:textId="77777777" w:rsidR="001A4BDA" w:rsidRPr="00D07214" w:rsidRDefault="008D6F99">
            <w:pPr>
              <w:pStyle w:val="Compact"/>
              <w:jc w:val="right"/>
              <w:rPr>
                <w:sz w:val="16"/>
              </w:rPr>
            </w:pPr>
            <w:r w:rsidRPr="00D07214">
              <w:rPr>
                <w:sz w:val="16"/>
              </w:rPr>
              <w:t>-</w:t>
            </w:r>
          </w:p>
        </w:tc>
        <w:tc>
          <w:tcPr>
            <w:tcW w:w="0" w:type="auto"/>
          </w:tcPr>
          <w:p w14:paraId="386DB2FA" w14:textId="77777777" w:rsidR="001A4BDA" w:rsidRPr="00D07214" w:rsidRDefault="008D6F99">
            <w:pPr>
              <w:pStyle w:val="Compact"/>
              <w:jc w:val="right"/>
              <w:rPr>
                <w:sz w:val="16"/>
              </w:rPr>
            </w:pPr>
            <w:r w:rsidRPr="00D07214">
              <w:rPr>
                <w:sz w:val="16"/>
              </w:rPr>
              <w:t>-</w:t>
            </w:r>
          </w:p>
        </w:tc>
        <w:tc>
          <w:tcPr>
            <w:tcW w:w="0" w:type="auto"/>
          </w:tcPr>
          <w:p w14:paraId="6377DFE8" w14:textId="77777777" w:rsidR="001A4BDA" w:rsidRPr="00D07214" w:rsidRDefault="008D6F99">
            <w:pPr>
              <w:pStyle w:val="Compact"/>
              <w:jc w:val="right"/>
              <w:rPr>
                <w:sz w:val="16"/>
              </w:rPr>
            </w:pPr>
            <w:r w:rsidRPr="00D07214">
              <w:rPr>
                <w:sz w:val="16"/>
              </w:rPr>
              <w:t>0</w:t>
            </w:r>
          </w:p>
        </w:tc>
      </w:tr>
      <w:tr w:rsidR="001A4BDA" w:rsidRPr="00D07214" w14:paraId="1A581696" w14:textId="77777777" w:rsidTr="00D07214">
        <w:tc>
          <w:tcPr>
            <w:tcW w:w="576" w:type="pct"/>
          </w:tcPr>
          <w:p w14:paraId="0BFC759A" w14:textId="77777777" w:rsidR="001A4BDA" w:rsidRPr="00D07214" w:rsidRDefault="008D6F99">
            <w:pPr>
              <w:pStyle w:val="Compact"/>
              <w:jc w:val="right"/>
              <w:rPr>
                <w:sz w:val="16"/>
              </w:rPr>
            </w:pPr>
            <w:r w:rsidRPr="00D07214">
              <w:rPr>
                <w:sz w:val="16"/>
              </w:rPr>
              <w:t>Breakfast cereals</w:t>
            </w:r>
          </w:p>
        </w:tc>
        <w:tc>
          <w:tcPr>
            <w:tcW w:w="0" w:type="auto"/>
          </w:tcPr>
          <w:p w14:paraId="6F385083" w14:textId="77777777" w:rsidR="001A4BDA" w:rsidRPr="00D07214" w:rsidRDefault="008D6F99">
            <w:pPr>
              <w:pStyle w:val="Compact"/>
              <w:jc w:val="right"/>
              <w:rPr>
                <w:sz w:val="16"/>
              </w:rPr>
            </w:pPr>
            <w:r w:rsidRPr="00D07214">
              <w:rPr>
                <w:sz w:val="16"/>
              </w:rPr>
              <w:t>-</w:t>
            </w:r>
          </w:p>
        </w:tc>
        <w:tc>
          <w:tcPr>
            <w:tcW w:w="0" w:type="auto"/>
          </w:tcPr>
          <w:p w14:paraId="5E759AF0" w14:textId="77777777" w:rsidR="001A4BDA" w:rsidRPr="00D07214" w:rsidRDefault="008D6F99">
            <w:pPr>
              <w:pStyle w:val="Compact"/>
              <w:jc w:val="right"/>
              <w:rPr>
                <w:sz w:val="16"/>
              </w:rPr>
            </w:pPr>
            <w:r w:rsidRPr="00D07214">
              <w:rPr>
                <w:sz w:val="16"/>
              </w:rPr>
              <w:t>312,500</w:t>
            </w:r>
          </w:p>
        </w:tc>
        <w:tc>
          <w:tcPr>
            <w:tcW w:w="0" w:type="auto"/>
          </w:tcPr>
          <w:p w14:paraId="60C5D203" w14:textId="77777777" w:rsidR="001A4BDA" w:rsidRPr="00D07214" w:rsidRDefault="008D6F99">
            <w:pPr>
              <w:pStyle w:val="Compact"/>
              <w:jc w:val="right"/>
              <w:rPr>
                <w:sz w:val="16"/>
              </w:rPr>
            </w:pPr>
            <w:r w:rsidRPr="00D07214">
              <w:rPr>
                <w:sz w:val="16"/>
              </w:rPr>
              <w:t>217,300</w:t>
            </w:r>
          </w:p>
        </w:tc>
        <w:tc>
          <w:tcPr>
            <w:tcW w:w="0" w:type="auto"/>
          </w:tcPr>
          <w:p w14:paraId="20169B5A" w14:textId="77777777" w:rsidR="001A4BDA" w:rsidRPr="00D07214" w:rsidRDefault="008D6F99">
            <w:pPr>
              <w:pStyle w:val="Compact"/>
              <w:jc w:val="right"/>
              <w:rPr>
                <w:sz w:val="16"/>
              </w:rPr>
            </w:pPr>
            <w:r w:rsidRPr="00D07214">
              <w:rPr>
                <w:sz w:val="16"/>
              </w:rPr>
              <w:t>0</w:t>
            </w:r>
          </w:p>
        </w:tc>
        <w:tc>
          <w:tcPr>
            <w:tcW w:w="0" w:type="auto"/>
          </w:tcPr>
          <w:p w14:paraId="1E529281" w14:textId="77777777" w:rsidR="001A4BDA" w:rsidRPr="00D07214" w:rsidRDefault="008D6F99">
            <w:pPr>
              <w:pStyle w:val="Compact"/>
              <w:jc w:val="right"/>
              <w:rPr>
                <w:sz w:val="16"/>
              </w:rPr>
            </w:pPr>
            <w:r w:rsidRPr="00D07214">
              <w:rPr>
                <w:sz w:val="16"/>
              </w:rPr>
              <w:t>-</w:t>
            </w:r>
          </w:p>
        </w:tc>
        <w:tc>
          <w:tcPr>
            <w:tcW w:w="0" w:type="auto"/>
          </w:tcPr>
          <w:p w14:paraId="60CB2B4A" w14:textId="77777777" w:rsidR="001A4BDA" w:rsidRPr="00D07214" w:rsidRDefault="008D6F99">
            <w:pPr>
              <w:pStyle w:val="Compact"/>
              <w:jc w:val="right"/>
              <w:rPr>
                <w:sz w:val="16"/>
              </w:rPr>
            </w:pPr>
            <w:r w:rsidRPr="00D07214">
              <w:rPr>
                <w:sz w:val="16"/>
              </w:rPr>
              <w:t>-</w:t>
            </w:r>
          </w:p>
        </w:tc>
        <w:tc>
          <w:tcPr>
            <w:tcW w:w="0" w:type="auto"/>
          </w:tcPr>
          <w:p w14:paraId="6D489A36" w14:textId="77777777" w:rsidR="001A4BDA" w:rsidRPr="00D07214" w:rsidRDefault="008D6F99">
            <w:pPr>
              <w:pStyle w:val="Compact"/>
              <w:jc w:val="right"/>
              <w:rPr>
                <w:sz w:val="16"/>
              </w:rPr>
            </w:pPr>
            <w:r w:rsidRPr="00D07214">
              <w:rPr>
                <w:sz w:val="16"/>
              </w:rPr>
              <w:t>-</w:t>
            </w:r>
          </w:p>
        </w:tc>
        <w:tc>
          <w:tcPr>
            <w:tcW w:w="0" w:type="auto"/>
          </w:tcPr>
          <w:p w14:paraId="1550EBC7" w14:textId="77777777" w:rsidR="001A4BDA" w:rsidRPr="00D07214" w:rsidRDefault="008D6F99">
            <w:pPr>
              <w:pStyle w:val="Compact"/>
              <w:jc w:val="right"/>
              <w:rPr>
                <w:sz w:val="16"/>
              </w:rPr>
            </w:pPr>
            <w:r w:rsidRPr="00D07214">
              <w:rPr>
                <w:b/>
                <w:sz w:val="16"/>
              </w:rPr>
              <w:t>0</w:t>
            </w:r>
          </w:p>
        </w:tc>
        <w:tc>
          <w:tcPr>
            <w:tcW w:w="0" w:type="auto"/>
          </w:tcPr>
          <w:p w14:paraId="5C71E2F8" w14:textId="77777777" w:rsidR="001A4BDA" w:rsidRPr="00D07214" w:rsidRDefault="008D6F99">
            <w:pPr>
              <w:pStyle w:val="Compact"/>
              <w:jc w:val="right"/>
              <w:rPr>
                <w:sz w:val="16"/>
              </w:rPr>
            </w:pPr>
            <w:r w:rsidRPr="00D07214">
              <w:rPr>
                <w:sz w:val="16"/>
              </w:rPr>
              <w:t>-</w:t>
            </w:r>
          </w:p>
        </w:tc>
        <w:tc>
          <w:tcPr>
            <w:tcW w:w="0" w:type="auto"/>
          </w:tcPr>
          <w:p w14:paraId="181D2E58" w14:textId="77777777" w:rsidR="001A4BDA" w:rsidRPr="00D07214" w:rsidRDefault="008D6F99">
            <w:pPr>
              <w:pStyle w:val="Compact"/>
              <w:jc w:val="right"/>
              <w:rPr>
                <w:sz w:val="16"/>
              </w:rPr>
            </w:pPr>
            <w:r w:rsidRPr="00D07214">
              <w:rPr>
                <w:sz w:val="16"/>
              </w:rPr>
              <w:t>-</w:t>
            </w:r>
          </w:p>
        </w:tc>
        <w:tc>
          <w:tcPr>
            <w:tcW w:w="0" w:type="auto"/>
          </w:tcPr>
          <w:p w14:paraId="3287AF2D" w14:textId="77777777" w:rsidR="001A4BDA" w:rsidRPr="00D07214" w:rsidRDefault="008D6F99">
            <w:pPr>
              <w:pStyle w:val="Compact"/>
              <w:jc w:val="right"/>
              <w:rPr>
                <w:sz w:val="16"/>
              </w:rPr>
            </w:pPr>
            <w:r w:rsidRPr="00D07214">
              <w:rPr>
                <w:sz w:val="16"/>
              </w:rPr>
              <w:t>0</w:t>
            </w:r>
          </w:p>
        </w:tc>
      </w:tr>
      <w:tr w:rsidR="001A4BDA" w:rsidRPr="00D07214" w14:paraId="2234CF40" w14:textId="77777777" w:rsidTr="00D07214">
        <w:tc>
          <w:tcPr>
            <w:tcW w:w="576" w:type="pct"/>
          </w:tcPr>
          <w:p w14:paraId="406725AD" w14:textId="77777777" w:rsidR="001A4BDA" w:rsidRPr="00D07214" w:rsidRDefault="008D6F99">
            <w:pPr>
              <w:pStyle w:val="Compact"/>
              <w:jc w:val="right"/>
              <w:rPr>
                <w:sz w:val="16"/>
              </w:rPr>
            </w:pPr>
            <w:r w:rsidRPr="00D07214">
              <w:rPr>
                <w:sz w:val="16"/>
              </w:rPr>
              <w:t>Wheat starch</w:t>
            </w:r>
          </w:p>
        </w:tc>
        <w:tc>
          <w:tcPr>
            <w:tcW w:w="0" w:type="auto"/>
          </w:tcPr>
          <w:p w14:paraId="501D25A1" w14:textId="77777777" w:rsidR="001A4BDA" w:rsidRPr="00D07214" w:rsidRDefault="008D6F99">
            <w:pPr>
              <w:pStyle w:val="Compact"/>
              <w:jc w:val="right"/>
              <w:rPr>
                <w:sz w:val="16"/>
              </w:rPr>
            </w:pPr>
            <w:r w:rsidRPr="00D07214">
              <w:rPr>
                <w:sz w:val="16"/>
              </w:rPr>
              <w:t>-</w:t>
            </w:r>
          </w:p>
        </w:tc>
        <w:tc>
          <w:tcPr>
            <w:tcW w:w="0" w:type="auto"/>
          </w:tcPr>
          <w:p w14:paraId="09396BC8" w14:textId="77777777" w:rsidR="001A4BDA" w:rsidRPr="00D07214" w:rsidRDefault="008D6F99">
            <w:pPr>
              <w:pStyle w:val="Compact"/>
              <w:jc w:val="right"/>
              <w:rPr>
                <w:sz w:val="16"/>
              </w:rPr>
            </w:pPr>
            <w:r w:rsidRPr="00D07214">
              <w:rPr>
                <w:sz w:val="16"/>
              </w:rPr>
              <w:t>624,900</w:t>
            </w:r>
          </w:p>
        </w:tc>
        <w:tc>
          <w:tcPr>
            <w:tcW w:w="0" w:type="auto"/>
          </w:tcPr>
          <w:p w14:paraId="7AE88669" w14:textId="77777777" w:rsidR="001A4BDA" w:rsidRPr="00D07214" w:rsidRDefault="008D6F99">
            <w:pPr>
              <w:pStyle w:val="Compact"/>
              <w:jc w:val="right"/>
              <w:rPr>
                <w:sz w:val="16"/>
              </w:rPr>
            </w:pPr>
            <w:r w:rsidRPr="00D07214">
              <w:rPr>
                <w:sz w:val="16"/>
              </w:rPr>
              <w:t>224,500</w:t>
            </w:r>
          </w:p>
        </w:tc>
        <w:tc>
          <w:tcPr>
            <w:tcW w:w="0" w:type="auto"/>
          </w:tcPr>
          <w:p w14:paraId="4579512C" w14:textId="77777777" w:rsidR="001A4BDA" w:rsidRPr="00D07214" w:rsidRDefault="008D6F99">
            <w:pPr>
              <w:pStyle w:val="Compact"/>
              <w:jc w:val="right"/>
              <w:rPr>
                <w:sz w:val="16"/>
              </w:rPr>
            </w:pPr>
            <w:r w:rsidRPr="00D07214">
              <w:rPr>
                <w:sz w:val="16"/>
              </w:rPr>
              <w:t>0</w:t>
            </w:r>
          </w:p>
        </w:tc>
        <w:tc>
          <w:tcPr>
            <w:tcW w:w="0" w:type="auto"/>
          </w:tcPr>
          <w:p w14:paraId="5A2BD588" w14:textId="77777777" w:rsidR="001A4BDA" w:rsidRPr="00D07214" w:rsidRDefault="008D6F99">
            <w:pPr>
              <w:pStyle w:val="Compact"/>
              <w:jc w:val="right"/>
              <w:rPr>
                <w:sz w:val="16"/>
              </w:rPr>
            </w:pPr>
            <w:r w:rsidRPr="00D07214">
              <w:rPr>
                <w:sz w:val="16"/>
              </w:rPr>
              <w:t>-</w:t>
            </w:r>
          </w:p>
        </w:tc>
        <w:tc>
          <w:tcPr>
            <w:tcW w:w="0" w:type="auto"/>
          </w:tcPr>
          <w:p w14:paraId="5EABA65C" w14:textId="77777777" w:rsidR="001A4BDA" w:rsidRPr="00D07214" w:rsidRDefault="008D6F99">
            <w:pPr>
              <w:pStyle w:val="Compact"/>
              <w:jc w:val="right"/>
              <w:rPr>
                <w:sz w:val="16"/>
              </w:rPr>
            </w:pPr>
            <w:r w:rsidRPr="00D07214">
              <w:rPr>
                <w:sz w:val="16"/>
              </w:rPr>
              <w:t>-</w:t>
            </w:r>
          </w:p>
        </w:tc>
        <w:tc>
          <w:tcPr>
            <w:tcW w:w="0" w:type="auto"/>
          </w:tcPr>
          <w:p w14:paraId="7A19FD19" w14:textId="77777777" w:rsidR="001A4BDA" w:rsidRPr="00D07214" w:rsidRDefault="008D6F99">
            <w:pPr>
              <w:pStyle w:val="Compact"/>
              <w:jc w:val="right"/>
              <w:rPr>
                <w:sz w:val="16"/>
              </w:rPr>
            </w:pPr>
            <w:r w:rsidRPr="00D07214">
              <w:rPr>
                <w:sz w:val="16"/>
              </w:rPr>
              <w:t>-</w:t>
            </w:r>
          </w:p>
        </w:tc>
        <w:tc>
          <w:tcPr>
            <w:tcW w:w="0" w:type="auto"/>
          </w:tcPr>
          <w:p w14:paraId="520F9494" w14:textId="77777777" w:rsidR="001A4BDA" w:rsidRPr="00D07214" w:rsidRDefault="008D6F99">
            <w:pPr>
              <w:pStyle w:val="Compact"/>
              <w:jc w:val="right"/>
              <w:rPr>
                <w:sz w:val="16"/>
              </w:rPr>
            </w:pPr>
            <w:r w:rsidRPr="00D07214">
              <w:rPr>
                <w:b/>
                <w:sz w:val="16"/>
              </w:rPr>
              <w:t>0</w:t>
            </w:r>
          </w:p>
        </w:tc>
        <w:tc>
          <w:tcPr>
            <w:tcW w:w="0" w:type="auto"/>
          </w:tcPr>
          <w:p w14:paraId="3AC3CC34" w14:textId="77777777" w:rsidR="001A4BDA" w:rsidRPr="00D07214" w:rsidRDefault="008D6F99">
            <w:pPr>
              <w:pStyle w:val="Compact"/>
              <w:jc w:val="right"/>
              <w:rPr>
                <w:sz w:val="16"/>
              </w:rPr>
            </w:pPr>
            <w:r w:rsidRPr="00D07214">
              <w:rPr>
                <w:sz w:val="16"/>
              </w:rPr>
              <w:t>-</w:t>
            </w:r>
          </w:p>
        </w:tc>
        <w:tc>
          <w:tcPr>
            <w:tcW w:w="0" w:type="auto"/>
          </w:tcPr>
          <w:p w14:paraId="047DC9F3" w14:textId="77777777" w:rsidR="001A4BDA" w:rsidRPr="00D07214" w:rsidRDefault="008D6F99">
            <w:pPr>
              <w:pStyle w:val="Compact"/>
              <w:jc w:val="right"/>
              <w:rPr>
                <w:sz w:val="16"/>
              </w:rPr>
            </w:pPr>
            <w:r w:rsidRPr="00D07214">
              <w:rPr>
                <w:sz w:val="16"/>
              </w:rPr>
              <w:t>-</w:t>
            </w:r>
          </w:p>
        </w:tc>
        <w:tc>
          <w:tcPr>
            <w:tcW w:w="0" w:type="auto"/>
          </w:tcPr>
          <w:p w14:paraId="68B927B2" w14:textId="77777777" w:rsidR="001A4BDA" w:rsidRPr="00D07214" w:rsidRDefault="008D6F99">
            <w:pPr>
              <w:pStyle w:val="Compact"/>
              <w:jc w:val="right"/>
              <w:rPr>
                <w:sz w:val="16"/>
              </w:rPr>
            </w:pPr>
            <w:r w:rsidRPr="00D07214">
              <w:rPr>
                <w:sz w:val="16"/>
              </w:rPr>
              <w:t>0</w:t>
            </w:r>
          </w:p>
        </w:tc>
      </w:tr>
      <w:tr w:rsidR="001A4BDA" w:rsidRPr="00D07214" w14:paraId="6F8EE293" w14:textId="77777777" w:rsidTr="00D07214">
        <w:tc>
          <w:tcPr>
            <w:tcW w:w="576" w:type="pct"/>
          </w:tcPr>
          <w:p w14:paraId="5EFFA031" w14:textId="77777777" w:rsidR="001A4BDA" w:rsidRPr="00D07214" w:rsidRDefault="008D6F99">
            <w:pPr>
              <w:pStyle w:val="Compact"/>
              <w:jc w:val="right"/>
              <w:rPr>
                <w:sz w:val="16"/>
              </w:rPr>
            </w:pPr>
            <w:r w:rsidRPr="00D07214">
              <w:rPr>
                <w:sz w:val="16"/>
              </w:rPr>
              <w:t>Wheat bran</w:t>
            </w:r>
          </w:p>
        </w:tc>
        <w:tc>
          <w:tcPr>
            <w:tcW w:w="0" w:type="auto"/>
          </w:tcPr>
          <w:p w14:paraId="0FB15EC1" w14:textId="77777777" w:rsidR="001A4BDA" w:rsidRPr="00D07214" w:rsidRDefault="008D6F99">
            <w:pPr>
              <w:pStyle w:val="Compact"/>
              <w:jc w:val="right"/>
              <w:rPr>
                <w:sz w:val="16"/>
              </w:rPr>
            </w:pPr>
            <w:r w:rsidRPr="00D07214">
              <w:rPr>
                <w:sz w:val="16"/>
              </w:rPr>
              <w:t>5,699,300</w:t>
            </w:r>
          </w:p>
        </w:tc>
        <w:tc>
          <w:tcPr>
            <w:tcW w:w="0" w:type="auto"/>
          </w:tcPr>
          <w:p w14:paraId="228CDB9F" w14:textId="77777777" w:rsidR="001A4BDA" w:rsidRPr="00D07214" w:rsidRDefault="008D6F99">
            <w:pPr>
              <w:pStyle w:val="Compact"/>
              <w:jc w:val="right"/>
              <w:rPr>
                <w:sz w:val="16"/>
              </w:rPr>
            </w:pPr>
            <w:r w:rsidRPr="00D07214">
              <w:rPr>
                <w:sz w:val="16"/>
              </w:rPr>
              <w:t>258,900</w:t>
            </w:r>
          </w:p>
        </w:tc>
        <w:tc>
          <w:tcPr>
            <w:tcW w:w="0" w:type="auto"/>
          </w:tcPr>
          <w:p w14:paraId="10D21D82" w14:textId="77777777" w:rsidR="001A4BDA" w:rsidRPr="00D07214" w:rsidRDefault="008D6F99">
            <w:pPr>
              <w:pStyle w:val="Compact"/>
              <w:jc w:val="right"/>
              <w:rPr>
                <w:sz w:val="16"/>
              </w:rPr>
            </w:pPr>
            <w:r w:rsidRPr="00D07214">
              <w:rPr>
                <w:sz w:val="16"/>
              </w:rPr>
              <w:t>2,343,700</w:t>
            </w:r>
          </w:p>
        </w:tc>
        <w:tc>
          <w:tcPr>
            <w:tcW w:w="0" w:type="auto"/>
          </w:tcPr>
          <w:p w14:paraId="67C2C749" w14:textId="77777777" w:rsidR="001A4BDA" w:rsidRPr="00D07214" w:rsidRDefault="008D6F99">
            <w:pPr>
              <w:pStyle w:val="Compact"/>
              <w:jc w:val="right"/>
              <w:rPr>
                <w:sz w:val="16"/>
              </w:rPr>
            </w:pPr>
            <w:r w:rsidRPr="00D07214">
              <w:rPr>
                <w:sz w:val="16"/>
              </w:rPr>
              <w:t>0</w:t>
            </w:r>
          </w:p>
        </w:tc>
        <w:tc>
          <w:tcPr>
            <w:tcW w:w="0" w:type="auto"/>
          </w:tcPr>
          <w:p w14:paraId="36642B2A" w14:textId="77777777" w:rsidR="001A4BDA" w:rsidRPr="00D07214" w:rsidRDefault="008D6F99">
            <w:pPr>
              <w:pStyle w:val="Compact"/>
              <w:jc w:val="right"/>
              <w:rPr>
                <w:sz w:val="16"/>
              </w:rPr>
            </w:pPr>
            <w:r w:rsidRPr="00D07214">
              <w:rPr>
                <w:sz w:val="16"/>
              </w:rPr>
              <w:t>-</w:t>
            </w:r>
          </w:p>
        </w:tc>
        <w:tc>
          <w:tcPr>
            <w:tcW w:w="0" w:type="auto"/>
          </w:tcPr>
          <w:p w14:paraId="3BD8B676" w14:textId="77777777" w:rsidR="001A4BDA" w:rsidRPr="00D07214" w:rsidRDefault="008D6F99">
            <w:pPr>
              <w:pStyle w:val="Compact"/>
              <w:jc w:val="right"/>
              <w:rPr>
                <w:sz w:val="16"/>
              </w:rPr>
            </w:pPr>
            <w:r w:rsidRPr="00D07214">
              <w:rPr>
                <w:sz w:val="16"/>
              </w:rPr>
              <w:t>-</w:t>
            </w:r>
          </w:p>
        </w:tc>
        <w:tc>
          <w:tcPr>
            <w:tcW w:w="0" w:type="auto"/>
          </w:tcPr>
          <w:p w14:paraId="03DC9C4C" w14:textId="77777777" w:rsidR="001A4BDA" w:rsidRPr="00D07214" w:rsidRDefault="008D6F99">
            <w:pPr>
              <w:pStyle w:val="Compact"/>
              <w:jc w:val="right"/>
              <w:rPr>
                <w:sz w:val="16"/>
              </w:rPr>
            </w:pPr>
            <w:r w:rsidRPr="00D07214">
              <w:rPr>
                <w:sz w:val="16"/>
              </w:rPr>
              <w:t>3,614,500</w:t>
            </w:r>
          </w:p>
        </w:tc>
        <w:tc>
          <w:tcPr>
            <w:tcW w:w="0" w:type="auto"/>
          </w:tcPr>
          <w:p w14:paraId="4164B167" w14:textId="77777777" w:rsidR="001A4BDA" w:rsidRPr="00D07214" w:rsidRDefault="008D6F99">
            <w:pPr>
              <w:pStyle w:val="Compact"/>
              <w:jc w:val="right"/>
              <w:rPr>
                <w:sz w:val="16"/>
              </w:rPr>
            </w:pPr>
            <w:r w:rsidRPr="00D07214">
              <w:rPr>
                <w:b/>
                <w:sz w:val="16"/>
              </w:rPr>
              <w:t>0</w:t>
            </w:r>
          </w:p>
        </w:tc>
        <w:tc>
          <w:tcPr>
            <w:tcW w:w="0" w:type="auto"/>
          </w:tcPr>
          <w:p w14:paraId="4EF6932F" w14:textId="77777777" w:rsidR="001A4BDA" w:rsidRPr="00D07214" w:rsidRDefault="008D6F99">
            <w:pPr>
              <w:pStyle w:val="Compact"/>
              <w:jc w:val="right"/>
              <w:rPr>
                <w:sz w:val="16"/>
              </w:rPr>
            </w:pPr>
            <w:r w:rsidRPr="00D07214">
              <w:rPr>
                <w:sz w:val="16"/>
              </w:rPr>
              <w:t>-</w:t>
            </w:r>
          </w:p>
        </w:tc>
        <w:tc>
          <w:tcPr>
            <w:tcW w:w="0" w:type="auto"/>
          </w:tcPr>
          <w:p w14:paraId="647958F3" w14:textId="77777777" w:rsidR="001A4BDA" w:rsidRPr="00D07214" w:rsidRDefault="008D6F99">
            <w:pPr>
              <w:pStyle w:val="Compact"/>
              <w:jc w:val="right"/>
              <w:rPr>
                <w:sz w:val="16"/>
              </w:rPr>
            </w:pPr>
            <w:r w:rsidRPr="00D07214">
              <w:rPr>
                <w:sz w:val="16"/>
              </w:rPr>
              <w:t>-</w:t>
            </w:r>
          </w:p>
        </w:tc>
        <w:tc>
          <w:tcPr>
            <w:tcW w:w="0" w:type="auto"/>
          </w:tcPr>
          <w:p w14:paraId="1E564B2E" w14:textId="77777777" w:rsidR="001A4BDA" w:rsidRPr="00D07214" w:rsidRDefault="008D6F99">
            <w:pPr>
              <w:pStyle w:val="Compact"/>
              <w:jc w:val="right"/>
              <w:rPr>
                <w:sz w:val="16"/>
              </w:rPr>
            </w:pPr>
            <w:r w:rsidRPr="00D07214">
              <w:rPr>
                <w:sz w:val="16"/>
              </w:rPr>
              <w:t>0</w:t>
            </w:r>
          </w:p>
        </w:tc>
      </w:tr>
    </w:tbl>
    <w:p w14:paraId="57970A73" w14:textId="77777777" w:rsidR="001A4BDA" w:rsidRDefault="008D6F99">
      <w:pPr>
        <w:pStyle w:val="Heading3"/>
      </w:pPr>
      <w:bookmarkStart w:id="20" w:name="industrial-utilization"/>
      <w:bookmarkEnd w:id="20"/>
      <w:r>
        <w:t>Industrial Utilization</w:t>
      </w:r>
    </w:p>
    <w:p w14:paraId="5878D117" w14:textId="77777777" w:rsidR="001A4BDA" w:rsidRDefault="008D6F99">
      <w:r>
        <w:t xml:space="preserve">For most commodities, there is no industrial utilization and therefore its quantity will be zero. The estimates for this variable </w:t>
      </w:r>
      <w:proofErr w:type="gramStart"/>
      <w:r>
        <w:t>are often taken</w:t>
      </w:r>
      <w:proofErr w:type="gramEnd"/>
      <w:r>
        <w:t xml:space="preserve"> from external sources; see the methodology discussion in chapter 2. This variable can be important when considering commodities related to biofuels (such as maize) and vegetable oils (such as palm oil). For the wheat "commodity tree," the main commodity that has industrial use is "wheat starch."</w:t>
      </w:r>
    </w:p>
    <w:tbl>
      <w:tblPr>
        <w:tblW w:w="5000" w:type="pct"/>
        <w:tblLook w:val="04A0" w:firstRow="1" w:lastRow="0" w:firstColumn="1" w:lastColumn="0" w:noHBand="0" w:noVBand="1"/>
      </w:tblPr>
      <w:tblGrid>
        <w:gridCol w:w="787"/>
        <w:gridCol w:w="893"/>
        <w:gridCol w:w="815"/>
        <w:gridCol w:w="893"/>
        <w:gridCol w:w="981"/>
        <w:gridCol w:w="517"/>
        <w:gridCol w:w="893"/>
        <w:gridCol w:w="815"/>
        <w:gridCol w:w="815"/>
        <w:gridCol w:w="654"/>
        <w:gridCol w:w="804"/>
        <w:gridCol w:w="709"/>
      </w:tblGrid>
      <w:tr w:rsidR="001A4BDA" w:rsidRPr="00D07214" w14:paraId="2C2112AA" w14:textId="77777777" w:rsidTr="00D07214">
        <w:tc>
          <w:tcPr>
            <w:tcW w:w="579" w:type="pct"/>
            <w:tcBorders>
              <w:bottom w:val="single" w:sz="0" w:space="0" w:color="auto"/>
            </w:tcBorders>
            <w:vAlign w:val="bottom"/>
          </w:tcPr>
          <w:p w14:paraId="2DFA4E1A"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769300C0"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0090C6A1"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4D20D226"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7F2AD677"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297296A8"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2C0A7596"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284DCB11"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4B742145"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412D2297"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7B94E27A"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19C16A8B" w14:textId="77777777" w:rsidR="001A4BDA" w:rsidRPr="00D07214" w:rsidRDefault="008D6F99">
            <w:pPr>
              <w:pStyle w:val="Compact"/>
              <w:jc w:val="right"/>
              <w:rPr>
                <w:sz w:val="16"/>
              </w:rPr>
            </w:pPr>
            <w:r w:rsidRPr="00D07214">
              <w:rPr>
                <w:sz w:val="16"/>
              </w:rPr>
              <w:t>Loss</w:t>
            </w:r>
          </w:p>
        </w:tc>
      </w:tr>
      <w:tr w:rsidR="001A4BDA" w:rsidRPr="00D07214" w14:paraId="30C033A5" w14:textId="77777777" w:rsidTr="00D07214">
        <w:tc>
          <w:tcPr>
            <w:tcW w:w="579" w:type="pct"/>
          </w:tcPr>
          <w:p w14:paraId="0BD5D821" w14:textId="77777777" w:rsidR="001A4BDA" w:rsidRPr="00D07214" w:rsidRDefault="008D6F99">
            <w:pPr>
              <w:pStyle w:val="Compact"/>
              <w:jc w:val="right"/>
              <w:rPr>
                <w:sz w:val="16"/>
              </w:rPr>
            </w:pPr>
            <w:r w:rsidRPr="00D07214">
              <w:rPr>
                <w:sz w:val="16"/>
              </w:rPr>
              <w:t>Wheat</w:t>
            </w:r>
          </w:p>
        </w:tc>
        <w:tc>
          <w:tcPr>
            <w:tcW w:w="0" w:type="auto"/>
          </w:tcPr>
          <w:p w14:paraId="25D131B2" w14:textId="77777777" w:rsidR="001A4BDA" w:rsidRPr="00D07214" w:rsidRDefault="008D6F99">
            <w:pPr>
              <w:pStyle w:val="Compact"/>
              <w:jc w:val="right"/>
              <w:rPr>
                <w:sz w:val="16"/>
              </w:rPr>
            </w:pPr>
            <w:r w:rsidRPr="00D07214">
              <w:rPr>
                <w:sz w:val="16"/>
              </w:rPr>
              <w:t>54,420,000</w:t>
            </w:r>
          </w:p>
        </w:tc>
        <w:tc>
          <w:tcPr>
            <w:tcW w:w="0" w:type="auto"/>
          </w:tcPr>
          <w:p w14:paraId="656C4CFB" w14:textId="77777777" w:rsidR="001A4BDA" w:rsidRPr="00D07214" w:rsidRDefault="008D6F99">
            <w:pPr>
              <w:pStyle w:val="Compact"/>
              <w:jc w:val="right"/>
              <w:rPr>
                <w:sz w:val="16"/>
              </w:rPr>
            </w:pPr>
            <w:r w:rsidRPr="00D07214">
              <w:rPr>
                <w:sz w:val="16"/>
              </w:rPr>
              <w:t>1,999,100</w:t>
            </w:r>
          </w:p>
        </w:tc>
        <w:tc>
          <w:tcPr>
            <w:tcW w:w="0" w:type="auto"/>
          </w:tcPr>
          <w:p w14:paraId="06D238CA" w14:textId="77777777" w:rsidR="001A4BDA" w:rsidRPr="00D07214" w:rsidRDefault="008D6F99">
            <w:pPr>
              <w:pStyle w:val="Compact"/>
              <w:jc w:val="right"/>
              <w:rPr>
                <w:sz w:val="16"/>
              </w:rPr>
            </w:pPr>
            <w:r w:rsidRPr="00D07214">
              <w:rPr>
                <w:sz w:val="16"/>
              </w:rPr>
              <w:t>32,790,000</w:t>
            </w:r>
          </w:p>
        </w:tc>
        <w:tc>
          <w:tcPr>
            <w:tcW w:w="0" w:type="auto"/>
          </w:tcPr>
          <w:p w14:paraId="49D95DAC" w14:textId="77777777" w:rsidR="001A4BDA" w:rsidRPr="00D07214" w:rsidRDefault="008D6F99">
            <w:pPr>
              <w:pStyle w:val="Compact"/>
              <w:jc w:val="right"/>
              <w:rPr>
                <w:sz w:val="16"/>
              </w:rPr>
            </w:pPr>
            <w:r w:rsidRPr="00D07214">
              <w:rPr>
                <w:sz w:val="16"/>
              </w:rPr>
              <w:t>-230,600</w:t>
            </w:r>
          </w:p>
        </w:tc>
        <w:tc>
          <w:tcPr>
            <w:tcW w:w="0" w:type="auto"/>
          </w:tcPr>
          <w:p w14:paraId="32EB637B" w14:textId="77777777" w:rsidR="001A4BDA" w:rsidRPr="00D07214" w:rsidRDefault="008D6F99">
            <w:pPr>
              <w:pStyle w:val="Compact"/>
              <w:jc w:val="right"/>
              <w:rPr>
                <w:sz w:val="16"/>
              </w:rPr>
            </w:pPr>
            <w:r w:rsidRPr="00D07214">
              <w:rPr>
                <w:sz w:val="16"/>
              </w:rPr>
              <w:t>0</w:t>
            </w:r>
          </w:p>
        </w:tc>
        <w:tc>
          <w:tcPr>
            <w:tcW w:w="0" w:type="auto"/>
          </w:tcPr>
          <w:p w14:paraId="0B5430EA" w14:textId="77777777" w:rsidR="001A4BDA" w:rsidRPr="00D07214" w:rsidRDefault="008D6F99">
            <w:pPr>
              <w:pStyle w:val="Compact"/>
              <w:jc w:val="right"/>
              <w:rPr>
                <w:sz w:val="16"/>
              </w:rPr>
            </w:pPr>
            <w:r w:rsidRPr="00D07214">
              <w:rPr>
                <w:sz w:val="16"/>
              </w:rPr>
              <w:t>26,720,000</w:t>
            </w:r>
          </w:p>
        </w:tc>
        <w:tc>
          <w:tcPr>
            <w:tcW w:w="0" w:type="auto"/>
          </w:tcPr>
          <w:p w14:paraId="37E54292" w14:textId="77777777" w:rsidR="001A4BDA" w:rsidRPr="00D07214" w:rsidRDefault="008D6F99">
            <w:pPr>
              <w:pStyle w:val="Compact"/>
              <w:jc w:val="right"/>
              <w:rPr>
                <w:sz w:val="16"/>
              </w:rPr>
            </w:pPr>
            <w:r w:rsidRPr="00D07214">
              <w:rPr>
                <w:sz w:val="16"/>
              </w:rPr>
              <w:t>4,898,000</w:t>
            </w:r>
          </w:p>
        </w:tc>
        <w:tc>
          <w:tcPr>
            <w:tcW w:w="0" w:type="auto"/>
          </w:tcPr>
          <w:p w14:paraId="7137B267" w14:textId="77777777" w:rsidR="001A4BDA" w:rsidRPr="00D07214" w:rsidRDefault="008D6F99">
            <w:pPr>
              <w:pStyle w:val="Compact"/>
              <w:jc w:val="right"/>
              <w:rPr>
                <w:sz w:val="16"/>
              </w:rPr>
            </w:pPr>
            <w:r w:rsidRPr="00D07214">
              <w:rPr>
                <w:sz w:val="16"/>
              </w:rPr>
              <w:t>1,904,200</w:t>
            </w:r>
          </w:p>
        </w:tc>
        <w:tc>
          <w:tcPr>
            <w:tcW w:w="0" w:type="auto"/>
          </w:tcPr>
          <w:p w14:paraId="00C411AF" w14:textId="77777777" w:rsidR="001A4BDA" w:rsidRPr="00D07214" w:rsidRDefault="008D6F99">
            <w:pPr>
              <w:pStyle w:val="Compact"/>
              <w:jc w:val="right"/>
              <w:rPr>
                <w:sz w:val="16"/>
              </w:rPr>
            </w:pPr>
            <w:r w:rsidRPr="00D07214">
              <w:rPr>
                <w:sz w:val="16"/>
              </w:rPr>
              <w:t>-</w:t>
            </w:r>
          </w:p>
        </w:tc>
        <w:tc>
          <w:tcPr>
            <w:tcW w:w="0" w:type="auto"/>
          </w:tcPr>
          <w:p w14:paraId="7CE70837" w14:textId="77777777" w:rsidR="001A4BDA" w:rsidRPr="00D07214" w:rsidRDefault="008D6F99">
            <w:pPr>
              <w:pStyle w:val="Compact"/>
              <w:jc w:val="right"/>
              <w:rPr>
                <w:sz w:val="16"/>
              </w:rPr>
            </w:pPr>
            <w:r w:rsidRPr="00D07214">
              <w:rPr>
                <w:b/>
                <w:sz w:val="16"/>
              </w:rPr>
              <w:t>0</w:t>
            </w:r>
          </w:p>
        </w:tc>
        <w:tc>
          <w:tcPr>
            <w:tcW w:w="0" w:type="auto"/>
          </w:tcPr>
          <w:p w14:paraId="4633152D" w14:textId="77777777" w:rsidR="001A4BDA" w:rsidRPr="00D07214" w:rsidRDefault="008D6F99">
            <w:pPr>
              <w:pStyle w:val="Compact"/>
              <w:jc w:val="right"/>
              <w:rPr>
                <w:sz w:val="16"/>
              </w:rPr>
            </w:pPr>
            <w:r w:rsidRPr="00D07214">
              <w:rPr>
                <w:sz w:val="16"/>
              </w:rPr>
              <w:t>560,300</w:t>
            </w:r>
          </w:p>
        </w:tc>
      </w:tr>
      <w:tr w:rsidR="001A4BDA" w:rsidRPr="00D07214" w14:paraId="692BAA4B" w14:textId="77777777" w:rsidTr="00D07214">
        <w:tc>
          <w:tcPr>
            <w:tcW w:w="579" w:type="pct"/>
          </w:tcPr>
          <w:p w14:paraId="588A01AE" w14:textId="77777777" w:rsidR="001A4BDA" w:rsidRPr="00D07214" w:rsidRDefault="008D6F99">
            <w:pPr>
              <w:pStyle w:val="Compact"/>
              <w:jc w:val="right"/>
              <w:rPr>
                <w:sz w:val="16"/>
              </w:rPr>
            </w:pPr>
            <w:r w:rsidRPr="00D07214">
              <w:rPr>
                <w:sz w:val="16"/>
              </w:rPr>
              <w:lastRenderedPageBreak/>
              <w:t>Wheat flour</w:t>
            </w:r>
          </w:p>
        </w:tc>
        <w:tc>
          <w:tcPr>
            <w:tcW w:w="0" w:type="auto"/>
          </w:tcPr>
          <w:p w14:paraId="416F47A7" w14:textId="77777777" w:rsidR="001A4BDA" w:rsidRPr="00D07214" w:rsidRDefault="008D6F99">
            <w:pPr>
              <w:pStyle w:val="Compact"/>
              <w:jc w:val="right"/>
              <w:rPr>
                <w:sz w:val="16"/>
              </w:rPr>
            </w:pPr>
            <w:r w:rsidRPr="00D07214">
              <w:rPr>
                <w:sz w:val="16"/>
              </w:rPr>
              <w:t>18,650,000</w:t>
            </w:r>
          </w:p>
        </w:tc>
        <w:tc>
          <w:tcPr>
            <w:tcW w:w="0" w:type="auto"/>
          </w:tcPr>
          <w:p w14:paraId="651CAA88" w14:textId="77777777" w:rsidR="001A4BDA" w:rsidRPr="00D07214" w:rsidRDefault="008D6F99">
            <w:pPr>
              <w:pStyle w:val="Compact"/>
              <w:jc w:val="right"/>
              <w:rPr>
                <w:sz w:val="16"/>
              </w:rPr>
            </w:pPr>
            <w:r w:rsidRPr="00D07214">
              <w:rPr>
                <w:sz w:val="16"/>
              </w:rPr>
              <w:t>341,500</w:t>
            </w:r>
          </w:p>
        </w:tc>
        <w:tc>
          <w:tcPr>
            <w:tcW w:w="0" w:type="auto"/>
          </w:tcPr>
          <w:p w14:paraId="17C70D95" w14:textId="77777777" w:rsidR="001A4BDA" w:rsidRPr="00D07214" w:rsidRDefault="008D6F99">
            <w:pPr>
              <w:pStyle w:val="Compact"/>
              <w:jc w:val="right"/>
              <w:rPr>
                <w:sz w:val="16"/>
              </w:rPr>
            </w:pPr>
            <w:r w:rsidRPr="00D07214">
              <w:rPr>
                <w:sz w:val="16"/>
              </w:rPr>
              <w:t>572,800</w:t>
            </w:r>
          </w:p>
        </w:tc>
        <w:tc>
          <w:tcPr>
            <w:tcW w:w="0" w:type="auto"/>
          </w:tcPr>
          <w:p w14:paraId="4A60CF5D" w14:textId="77777777" w:rsidR="001A4BDA" w:rsidRPr="00D07214" w:rsidRDefault="008D6F99">
            <w:pPr>
              <w:pStyle w:val="Compact"/>
              <w:jc w:val="right"/>
              <w:rPr>
                <w:sz w:val="16"/>
              </w:rPr>
            </w:pPr>
            <w:r w:rsidRPr="00D07214">
              <w:rPr>
                <w:sz w:val="16"/>
              </w:rPr>
              <w:t>0</w:t>
            </w:r>
          </w:p>
        </w:tc>
        <w:tc>
          <w:tcPr>
            <w:tcW w:w="0" w:type="auto"/>
          </w:tcPr>
          <w:p w14:paraId="7F001280" w14:textId="77777777" w:rsidR="001A4BDA" w:rsidRPr="00D07214" w:rsidRDefault="008D6F99">
            <w:pPr>
              <w:pStyle w:val="Compact"/>
              <w:jc w:val="right"/>
              <w:rPr>
                <w:sz w:val="16"/>
              </w:rPr>
            </w:pPr>
            <w:r w:rsidRPr="00D07214">
              <w:rPr>
                <w:sz w:val="16"/>
              </w:rPr>
              <w:t>-</w:t>
            </w:r>
          </w:p>
        </w:tc>
        <w:tc>
          <w:tcPr>
            <w:tcW w:w="0" w:type="auto"/>
          </w:tcPr>
          <w:p w14:paraId="40D2B209" w14:textId="77777777" w:rsidR="001A4BDA" w:rsidRPr="00D07214" w:rsidRDefault="008D6F99">
            <w:pPr>
              <w:pStyle w:val="Compact"/>
              <w:jc w:val="right"/>
              <w:rPr>
                <w:sz w:val="16"/>
              </w:rPr>
            </w:pPr>
            <w:r w:rsidRPr="00D07214">
              <w:rPr>
                <w:sz w:val="16"/>
              </w:rPr>
              <w:t>-</w:t>
            </w:r>
          </w:p>
        </w:tc>
        <w:tc>
          <w:tcPr>
            <w:tcW w:w="0" w:type="auto"/>
          </w:tcPr>
          <w:p w14:paraId="6E04CEB8" w14:textId="77777777" w:rsidR="001A4BDA" w:rsidRPr="00D07214" w:rsidRDefault="008D6F99">
            <w:pPr>
              <w:pStyle w:val="Compact"/>
              <w:jc w:val="right"/>
              <w:rPr>
                <w:sz w:val="16"/>
              </w:rPr>
            </w:pPr>
            <w:r w:rsidRPr="00D07214">
              <w:rPr>
                <w:sz w:val="16"/>
              </w:rPr>
              <w:t>-</w:t>
            </w:r>
          </w:p>
        </w:tc>
        <w:tc>
          <w:tcPr>
            <w:tcW w:w="0" w:type="auto"/>
          </w:tcPr>
          <w:p w14:paraId="497B65AD" w14:textId="77777777" w:rsidR="001A4BDA" w:rsidRPr="00D07214" w:rsidRDefault="008D6F99">
            <w:pPr>
              <w:pStyle w:val="Compact"/>
              <w:jc w:val="right"/>
              <w:rPr>
                <w:sz w:val="16"/>
              </w:rPr>
            </w:pPr>
            <w:r w:rsidRPr="00D07214">
              <w:rPr>
                <w:sz w:val="16"/>
              </w:rPr>
              <w:t>0</w:t>
            </w:r>
          </w:p>
        </w:tc>
        <w:tc>
          <w:tcPr>
            <w:tcW w:w="0" w:type="auto"/>
          </w:tcPr>
          <w:p w14:paraId="1DF86901" w14:textId="77777777" w:rsidR="001A4BDA" w:rsidRPr="00D07214" w:rsidRDefault="008D6F99">
            <w:pPr>
              <w:pStyle w:val="Compact"/>
              <w:jc w:val="right"/>
              <w:rPr>
                <w:sz w:val="16"/>
              </w:rPr>
            </w:pPr>
            <w:r w:rsidRPr="00D07214">
              <w:rPr>
                <w:sz w:val="16"/>
              </w:rPr>
              <w:t>-</w:t>
            </w:r>
          </w:p>
        </w:tc>
        <w:tc>
          <w:tcPr>
            <w:tcW w:w="0" w:type="auto"/>
          </w:tcPr>
          <w:p w14:paraId="5DE105F5" w14:textId="77777777" w:rsidR="001A4BDA" w:rsidRPr="00D07214" w:rsidRDefault="008D6F99">
            <w:pPr>
              <w:pStyle w:val="Compact"/>
              <w:jc w:val="right"/>
              <w:rPr>
                <w:sz w:val="16"/>
              </w:rPr>
            </w:pPr>
            <w:r w:rsidRPr="00D07214">
              <w:rPr>
                <w:b/>
                <w:sz w:val="16"/>
              </w:rPr>
              <w:t>-</w:t>
            </w:r>
          </w:p>
        </w:tc>
        <w:tc>
          <w:tcPr>
            <w:tcW w:w="0" w:type="auto"/>
          </w:tcPr>
          <w:p w14:paraId="1CAE637E" w14:textId="77777777" w:rsidR="001A4BDA" w:rsidRPr="00D07214" w:rsidRDefault="008D6F99">
            <w:pPr>
              <w:pStyle w:val="Compact"/>
              <w:jc w:val="right"/>
              <w:rPr>
                <w:sz w:val="16"/>
              </w:rPr>
            </w:pPr>
            <w:r w:rsidRPr="00D07214">
              <w:rPr>
                <w:sz w:val="16"/>
              </w:rPr>
              <w:t>0</w:t>
            </w:r>
          </w:p>
        </w:tc>
      </w:tr>
      <w:tr w:rsidR="001A4BDA" w:rsidRPr="00D07214" w14:paraId="031C141F" w14:textId="77777777" w:rsidTr="00D07214">
        <w:tc>
          <w:tcPr>
            <w:tcW w:w="579" w:type="pct"/>
          </w:tcPr>
          <w:p w14:paraId="4B30F110" w14:textId="77777777" w:rsidR="001A4BDA" w:rsidRPr="00D07214" w:rsidRDefault="008D6F99">
            <w:pPr>
              <w:pStyle w:val="Compact"/>
              <w:jc w:val="right"/>
              <w:rPr>
                <w:sz w:val="16"/>
              </w:rPr>
            </w:pPr>
            <w:r w:rsidRPr="00D07214">
              <w:rPr>
                <w:sz w:val="16"/>
              </w:rPr>
              <w:t>Bulgur</w:t>
            </w:r>
          </w:p>
        </w:tc>
        <w:tc>
          <w:tcPr>
            <w:tcW w:w="0" w:type="auto"/>
          </w:tcPr>
          <w:p w14:paraId="2F9CC948" w14:textId="77777777" w:rsidR="001A4BDA" w:rsidRPr="00D07214" w:rsidRDefault="008D6F99">
            <w:pPr>
              <w:pStyle w:val="Compact"/>
              <w:jc w:val="right"/>
              <w:rPr>
                <w:sz w:val="16"/>
              </w:rPr>
            </w:pPr>
            <w:r w:rsidRPr="00D07214">
              <w:rPr>
                <w:sz w:val="16"/>
              </w:rPr>
              <w:t>-</w:t>
            </w:r>
          </w:p>
        </w:tc>
        <w:tc>
          <w:tcPr>
            <w:tcW w:w="0" w:type="auto"/>
          </w:tcPr>
          <w:p w14:paraId="2CE29A29" w14:textId="77777777" w:rsidR="001A4BDA" w:rsidRPr="00D07214" w:rsidRDefault="008D6F99">
            <w:pPr>
              <w:pStyle w:val="Compact"/>
              <w:jc w:val="right"/>
              <w:rPr>
                <w:sz w:val="16"/>
              </w:rPr>
            </w:pPr>
            <w:r w:rsidRPr="00D07214">
              <w:rPr>
                <w:sz w:val="16"/>
              </w:rPr>
              <w:t>182,900</w:t>
            </w:r>
          </w:p>
        </w:tc>
        <w:tc>
          <w:tcPr>
            <w:tcW w:w="0" w:type="auto"/>
          </w:tcPr>
          <w:p w14:paraId="0C40E9EB" w14:textId="77777777" w:rsidR="001A4BDA" w:rsidRPr="00D07214" w:rsidRDefault="008D6F99">
            <w:pPr>
              <w:pStyle w:val="Compact"/>
              <w:jc w:val="right"/>
              <w:rPr>
                <w:sz w:val="16"/>
              </w:rPr>
            </w:pPr>
            <w:r w:rsidRPr="00D07214">
              <w:rPr>
                <w:sz w:val="16"/>
              </w:rPr>
              <w:t>580,000</w:t>
            </w:r>
          </w:p>
        </w:tc>
        <w:tc>
          <w:tcPr>
            <w:tcW w:w="0" w:type="auto"/>
          </w:tcPr>
          <w:p w14:paraId="315A99BD" w14:textId="77777777" w:rsidR="001A4BDA" w:rsidRPr="00D07214" w:rsidRDefault="008D6F99">
            <w:pPr>
              <w:pStyle w:val="Compact"/>
              <w:jc w:val="right"/>
              <w:rPr>
                <w:sz w:val="16"/>
              </w:rPr>
            </w:pPr>
            <w:r w:rsidRPr="00D07214">
              <w:rPr>
                <w:sz w:val="16"/>
              </w:rPr>
              <w:t>0</w:t>
            </w:r>
          </w:p>
        </w:tc>
        <w:tc>
          <w:tcPr>
            <w:tcW w:w="0" w:type="auto"/>
          </w:tcPr>
          <w:p w14:paraId="7BC8B86E" w14:textId="77777777" w:rsidR="001A4BDA" w:rsidRPr="00D07214" w:rsidRDefault="008D6F99">
            <w:pPr>
              <w:pStyle w:val="Compact"/>
              <w:jc w:val="right"/>
              <w:rPr>
                <w:sz w:val="16"/>
              </w:rPr>
            </w:pPr>
            <w:r w:rsidRPr="00D07214">
              <w:rPr>
                <w:sz w:val="16"/>
              </w:rPr>
              <w:t>-</w:t>
            </w:r>
          </w:p>
        </w:tc>
        <w:tc>
          <w:tcPr>
            <w:tcW w:w="0" w:type="auto"/>
          </w:tcPr>
          <w:p w14:paraId="5E584CD2" w14:textId="77777777" w:rsidR="001A4BDA" w:rsidRPr="00D07214" w:rsidRDefault="008D6F99">
            <w:pPr>
              <w:pStyle w:val="Compact"/>
              <w:jc w:val="right"/>
              <w:rPr>
                <w:sz w:val="16"/>
              </w:rPr>
            </w:pPr>
            <w:r w:rsidRPr="00D07214">
              <w:rPr>
                <w:sz w:val="16"/>
              </w:rPr>
              <w:t>-</w:t>
            </w:r>
          </w:p>
        </w:tc>
        <w:tc>
          <w:tcPr>
            <w:tcW w:w="0" w:type="auto"/>
          </w:tcPr>
          <w:p w14:paraId="7C87EDAD" w14:textId="77777777" w:rsidR="001A4BDA" w:rsidRPr="00D07214" w:rsidRDefault="008D6F99">
            <w:pPr>
              <w:pStyle w:val="Compact"/>
              <w:jc w:val="right"/>
              <w:rPr>
                <w:sz w:val="16"/>
              </w:rPr>
            </w:pPr>
            <w:r w:rsidRPr="00D07214">
              <w:rPr>
                <w:sz w:val="16"/>
              </w:rPr>
              <w:t>-</w:t>
            </w:r>
          </w:p>
        </w:tc>
        <w:tc>
          <w:tcPr>
            <w:tcW w:w="0" w:type="auto"/>
          </w:tcPr>
          <w:p w14:paraId="05B5FA71" w14:textId="77777777" w:rsidR="001A4BDA" w:rsidRPr="00D07214" w:rsidRDefault="008D6F99">
            <w:pPr>
              <w:pStyle w:val="Compact"/>
              <w:jc w:val="right"/>
              <w:rPr>
                <w:sz w:val="16"/>
              </w:rPr>
            </w:pPr>
            <w:r w:rsidRPr="00D07214">
              <w:rPr>
                <w:sz w:val="16"/>
              </w:rPr>
              <w:t>0</w:t>
            </w:r>
          </w:p>
        </w:tc>
        <w:tc>
          <w:tcPr>
            <w:tcW w:w="0" w:type="auto"/>
          </w:tcPr>
          <w:p w14:paraId="31556671" w14:textId="77777777" w:rsidR="001A4BDA" w:rsidRPr="00D07214" w:rsidRDefault="008D6F99">
            <w:pPr>
              <w:pStyle w:val="Compact"/>
              <w:jc w:val="right"/>
              <w:rPr>
                <w:sz w:val="16"/>
              </w:rPr>
            </w:pPr>
            <w:r w:rsidRPr="00D07214">
              <w:rPr>
                <w:sz w:val="16"/>
              </w:rPr>
              <w:t>-</w:t>
            </w:r>
          </w:p>
        </w:tc>
        <w:tc>
          <w:tcPr>
            <w:tcW w:w="0" w:type="auto"/>
          </w:tcPr>
          <w:p w14:paraId="3447C907" w14:textId="77777777" w:rsidR="001A4BDA" w:rsidRPr="00D07214" w:rsidRDefault="008D6F99">
            <w:pPr>
              <w:pStyle w:val="Compact"/>
              <w:jc w:val="right"/>
              <w:rPr>
                <w:sz w:val="16"/>
              </w:rPr>
            </w:pPr>
            <w:r w:rsidRPr="00D07214">
              <w:rPr>
                <w:b/>
                <w:sz w:val="16"/>
              </w:rPr>
              <w:t>-</w:t>
            </w:r>
          </w:p>
        </w:tc>
        <w:tc>
          <w:tcPr>
            <w:tcW w:w="0" w:type="auto"/>
          </w:tcPr>
          <w:p w14:paraId="40F7F26D" w14:textId="77777777" w:rsidR="001A4BDA" w:rsidRPr="00D07214" w:rsidRDefault="008D6F99">
            <w:pPr>
              <w:pStyle w:val="Compact"/>
              <w:jc w:val="right"/>
              <w:rPr>
                <w:sz w:val="16"/>
              </w:rPr>
            </w:pPr>
            <w:r w:rsidRPr="00D07214">
              <w:rPr>
                <w:sz w:val="16"/>
              </w:rPr>
              <w:t>0</w:t>
            </w:r>
          </w:p>
        </w:tc>
      </w:tr>
      <w:tr w:rsidR="001A4BDA" w:rsidRPr="00D07214" w14:paraId="72320929" w14:textId="77777777" w:rsidTr="00D07214">
        <w:tc>
          <w:tcPr>
            <w:tcW w:w="579" w:type="pct"/>
          </w:tcPr>
          <w:p w14:paraId="673C988A" w14:textId="77777777" w:rsidR="001A4BDA" w:rsidRPr="00D07214" w:rsidRDefault="008D6F99">
            <w:pPr>
              <w:pStyle w:val="Compact"/>
              <w:jc w:val="right"/>
              <w:rPr>
                <w:sz w:val="16"/>
              </w:rPr>
            </w:pPr>
            <w:r w:rsidRPr="00D07214">
              <w:rPr>
                <w:sz w:val="16"/>
              </w:rPr>
              <w:t>Breakfast cereals</w:t>
            </w:r>
          </w:p>
        </w:tc>
        <w:tc>
          <w:tcPr>
            <w:tcW w:w="0" w:type="auto"/>
          </w:tcPr>
          <w:p w14:paraId="1AB4D794" w14:textId="77777777" w:rsidR="001A4BDA" w:rsidRPr="00D07214" w:rsidRDefault="008D6F99">
            <w:pPr>
              <w:pStyle w:val="Compact"/>
              <w:jc w:val="right"/>
              <w:rPr>
                <w:sz w:val="16"/>
              </w:rPr>
            </w:pPr>
            <w:r w:rsidRPr="00D07214">
              <w:rPr>
                <w:sz w:val="16"/>
              </w:rPr>
              <w:t>-</w:t>
            </w:r>
          </w:p>
        </w:tc>
        <w:tc>
          <w:tcPr>
            <w:tcW w:w="0" w:type="auto"/>
          </w:tcPr>
          <w:p w14:paraId="26BF1365" w14:textId="77777777" w:rsidR="001A4BDA" w:rsidRPr="00D07214" w:rsidRDefault="008D6F99">
            <w:pPr>
              <w:pStyle w:val="Compact"/>
              <w:jc w:val="right"/>
              <w:rPr>
                <w:sz w:val="16"/>
              </w:rPr>
            </w:pPr>
            <w:r w:rsidRPr="00D07214">
              <w:rPr>
                <w:sz w:val="16"/>
              </w:rPr>
              <w:t>312,500</w:t>
            </w:r>
          </w:p>
        </w:tc>
        <w:tc>
          <w:tcPr>
            <w:tcW w:w="0" w:type="auto"/>
          </w:tcPr>
          <w:p w14:paraId="0B57E03D" w14:textId="77777777" w:rsidR="001A4BDA" w:rsidRPr="00D07214" w:rsidRDefault="008D6F99">
            <w:pPr>
              <w:pStyle w:val="Compact"/>
              <w:jc w:val="right"/>
              <w:rPr>
                <w:sz w:val="16"/>
              </w:rPr>
            </w:pPr>
            <w:r w:rsidRPr="00D07214">
              <w:rPr>
                <w:sz w:val="16"/>
              </w:rPr>
              <w:t>217,300</w:t>
            </w:r>
          </w:p>
        </w:tc>
        <w:tc>
          <w:tcPr>
            <w:tcW w:w="0" w:type="auto"/>
          </w:tcPr>
          <w:p w14:paraId="45422FC5" w14:textId="77777777" w:rsidR="001A4BDA" w:rsidRPr="00D07214" w:rsidRDefault="008D6F99">
            <w:pPr>
              <w:pStyle w:val="Compact"/>
              <w:jc w:val="right"/>
              <w:rPr>
                <w:sz w:val="16"/>
              </w:rPr>
            </w:pPr>
            <w:r w:rsidRPr="00D07214">
              <w:rPr>
                <w:sz w:val="16"/>
              </w:rPr>
              <w:t>0</w:t>
            </w:r>
          </w:p>
        </w:tc>
        <w:tc>
          <w:tcPr>
            <w:tcW w:w="0" w:type="auto"/>
          </w:tcPr>
          <w:p w14:paraId="172F6778" w14:textId="77777777" w:rsidR="001A4BDA" w:rsidRPr="00D07214" w:rsidRDefault="008D6F99">
            <w:pPr>
              <w:pStyle w:val="Compact"/>
              <w:jc w:val="right"/>
              <w:rPr>
                <w:sz w:val="16"/>
              </w:rPr>
            </w:pPr>
            <w:r w:rsidRPr="00D07214">
              <w:rPr>
                <w:sz w:val="16"/>
              </w:rPr>
              <w:t>-</w:t>
            </w:r>
          </w:p>
        </w:tc>
        <w:tc>
          <w:tcPr>
            <w:tcW w:w="0" w:type="auto"/>
          </w:tcPr>
          <w:p w14:paraId="10A12456" w14:textId="77777777" w:rsidR="001A4BDA" w:rsidRPr="00D07214" w:rsidRDefault="008D6F99">
            <w:pPr>
              <w:pStyle w:val="Compact"/>
              <w:jc w:val="right"/>
              <w:rPr>
                <w:sz w:val="16"/>
              </w:rPr>
            </w:pPr>
            <w:r w:rsidRPr="00D07214">
              <w:rPr>
                <w:sz w:val="16"/>
              </w:rPr>
              <w:t>-</w:t>
            </w:r>
          </w:p>
        </w:tc>
        <w:tc>
          <w:tcPr>
            <w:tcW w:w="0" w:type="auto"/>
          </w:tcPr>
          <w:p w14:paraId="10FBC47F" w14:textId="77777777" w:rsidR="001A4BDA" w:rsidRPr="00D07214" w:rsidRDefault="008D6F99">
            <w:pPr>
              <w:pStyle w:val="Compact"/>
              <w:jc w:val="right"/>
              <w:rPr>
                <w:sz w:val="16"/>
              </w:rPr>
            </w:pPr>
            <w:r w:rsidRPr="00D07214">
              <w:rPr>
                <w:sz w:val="16"/>
              </w:rPr>
              <w:t>-</w:t>
            </w:r>
          </w:p>
        </w:tc>
        <w:tc>
          <w:tcPr>
            <w:tcW w:w="0" w:type="auto"/>
          </w:tcPr>
          <w:p w14:paraId="25ADFA08" w14:textId="77777777" w:rsidR="001A4BDA" w:rsidRPr="00D07214" w:rsidRDefault="008D6F99">
            <w:pPr>
              <w:pStyle w:val="Compact"/>
              <w:jc w:val="right"/>
              <w:rPr>
                <w:sz w:val="16"/>
              </w:rPr>
            </w:pPr>
            <w:r w:rsidRPr="00D07214">
              <w:rPr>
                <w:sz w:val="16"/>
              </w:rPr>
              <w:t>0</w:t>
            </w:r>
          </w:p>
        </w:tc>
        <w:tc>
          <w:tcPr>
            <w:tcW w:w="0" w:type="auto"/>
          </w:tcPr>
          <w:p w14:paraId="1E5DB9BC" w14:textId="77777777" w:rsidR="001A4BDA" w:rsidRPr="00D07214" w:rsidRDefault="008D6F99">
            <w:pPr>
              <w:pStyle w:val="Compact"/>
              <w:jc w:val="right"/>
              <w:rPr>
                <w:sz w:val="16"/>
              </w:rPr>
            </w:pPr>
            <w:r w:rsidRPr="00D07214">
              <w:rPr>
                <w:sz w:val="16"/>
              </w:rPr>
              <w:t>-</w:t>
            </w:r>
          </w:p>
        </w:tc>
        <w:tc>
          <w:tcPr>
            <w:tcW w:w="0" w:type="auto"/>
          </w:tcPr>
          <w:p w14:paraId="0CAB16F3" w14:textId="77777777" w:rsidR="001A4BDA" w:rsidRPr="00D07214" w:rsidRDefault="008D6F99">
            <w:pPr>
              <w:pStyle w:val="Compact"/>
              <w:jc w:val="right"/>
              <w:rPr>
                <w:sz w:val="16"/>
              </w:rPr>
            </w:pPr>
            <w:r w:rsidRPr="00D07214">
              <w:rPr>
                <w:b/>
                <w:sz w:val="16"/>
              </w:rPr>
              <w:t>-</w:t>
            </w:r>
          </w:p>
        </w:tc>
        <w:tc>
          <w:tcPr>
            <w:tcW w:w="0" w:type="auto"/>
          </w:tcPr>
          <w:p w14:paraId="1A9C1DDB" w14:textId="77777777" w:rsidR="001A4BDA" w:rsidRPr="00D07214" w:rsidRDefault="008D6F99">
            <w:pPr>
              <w:pStyle w:val="Compact"/>
              <w:jc w:val="right"/>
              <w:rPr>
                <w:sz w:val="16"/>
              </w:rPr>
            </w:pPr>
            <w:r w:rsidRPr="00D07214">
              <w:rPr>
                <w:sz w:val="16"/>
              </w:rPr>
              <w:t>0</w:t>
            </w:r>
          </w:p>
        </w:tc>
      </w:tr>
      <w:tr w:rsidR="001A4BDA" w:rsidRPr="00D07214" w14:paraId="406B1E29" w14:textId="77777777" w:rsidTr="00D07214">
        <w:tc>
          <w:tcPr>
            <w:tcW w:w="579" w:type="pct"/>
          </w:tcPr>
          <w:p w14:paraId="0496695A" w14:textId="77777777" w:rsidR="001A4BDA" w:rsidRPr="00D07214" w:rsidRDefault="008D6F99">
            <w:pPr>
              <w:pStyle w:val="Compact"/>
              <w:jc w:val="right"/>
              <w:rPr>
                <w:sz w:val="16"/>
              </w:rPr>
            </w:pPr>
            <w:r w:rsidRPr="00D07214">
              <w:rPr>
                <w:sz w:val="16"/>
              </w:rPr>
              <w:t>Wheat starch</w:t>
            </w:r>
          </w:p>
        </w:tc>
        <w:tc>
          <w:tcPr>
            <w:tcW w:w="0" w:type="auto"/>
          </w:tcPr>
          <w:p w14:paraId="19545420" w14:textId="77777777" w:rsidR="001A4BDA" w:rsidRPr="00D07214" w:rsidRDefault="008D6F99">
            <w:pPr>
              <w:pStyle w:val="Compact"/>
              <w:jc w:val="right"/>
              <w:rPr>
                <w:sz w:val="16"/>
              </w:rPr>
            </w:pPr>
            <w:r w:rsidRPr="00D07214">
              <w:rPr>
                <w:sz w:val="16"/>
              </w:rPr>
              <w:t>-</w:t>
            </w:r>
          </w:p>
        </w:tc>
        <w:tc>
          <w:tcPr>
            <w:tcW w:w="0" w:type="auto"/>
          </w:tcPr>
          <w:p w14:paraId="532C0C77" w14:textId="77777777" w:rsidR="001A4BDA" w:rsidRPr="00D07214" w:rsidRDefault="008D6F99">
            <w:pPr>
              <w:pStyle w:val="Compact"/>
              <w:jc w:val="right"/>
              <w:rPr>
                <w:sz w:val="16"/>
              </w:rPr>
            </w:pPr>
            <w:r w:rsidRPr="00D07214">
              <w:rPr>
                <w:sz w:val="16"/>
              </w:rPr>
              <w:t>624,900</w:t>
            </w:r>
          </w:p>
        </w:tc>
        <w:tc>
          <w:tcPr>
            <w:tcW w:w="0" w:type="auto"/>
          </w:tcPr>
          <w:p w14:paraId="5BE71DF3" w14:textId="77777777" w:rsidR="001A4BDA" w:rsidRPr="00D07214" w:rsidRDefault="008D6F99">
            <w:pPr>
              <w:pStyle w:val="Compact"/>
              <w:jc w:val="right"/>
              <w:rPr>
                <w:sz w:val="16"/>
              </w:rPr>
            </w:pPr>
            <w:r w:rsidRPr="00D07214">
              <w:rPr>
                <w:sz w:val="16"/>
              </w:rPr>
              <w:t>224,500</w:t>
            </w:r>
          </w:p>
        </w:tc>
        <w:tc>
          <w:tcPr>
            <w:tcW w:w="0" w:type="auto"/>
          </w:tcPr>
          <w:p w14:paraId="4C74E29F" w14:textId="77777777" w:rsidR="001A4BDA" w:rsidRPr="00D07214" w:rsidRDefault="008D6F99">
            <w:pPr>
              <w:pStyle w:val="Compact"/>
              <w:jc w:val="right"/>
              <w:rPr>
                <w:sz w:val="16"/>
              </w:rPr>
            </w:pPr>
            <w:r w:rsidRPr="00D07214">
              <w:rPr>
                <w:sz w:val="16"/>
              </w:rPr>
              <w:t>0</w:t>
            </w:r>
          </w:p>
        </w:tc>
        <w:tc>
          <w:tcPr>
            <w:tcW w:w="0" w:type="auto"/>
          </w:tcPr>
          <w:p w14:paraId="3B26C474" w14:textId="77777777" w:rsidR="001A4BDA" w:rsidRPr="00D07214" w:rsidRDefault="008D6F99">
            <w:pPr>
              <w:pStyle w:val="Compact"/>
              <w:jc w:val="right"/>
              <w:rPr>
                <w:sz w:val="16"/>
              </w:rPr>
            </w:pPr>
            <w:r w:rsidRPr="00D07214">
              <w:rPr>
                <w:sz w:val="16"/>
              </w:rPr>
              <w:t>-</w:t>
            </w:r>
          </w:p>
        </w:tc>
        <w:tc>
          <w:tcPr>
            <w:tcW w:w="0" w:type="auto"/>
          </w:tcPr>
          <w:p w14:paraId="594B760C" w14:textId="77777777" w:rsidR="001A4BDA" w:rsidRPr="00D07214" w:rsidRDefault="008D6F99">
            <w:pPr>
              <w:pStyle w:val="Compact"/>
              <w:jc w:val="right"/>
              <w:rPr>
                <w:sz w:val="16"/>
              </w:rPr>
            </w:pPr>
            <w:r w:rsidRPr="00D07214">
              <w:rPr>
                <w:sz w:val="16"/>
              </w:rPr>
              <w:t>-</w:t>
            </w:r>
          </w:p>
        </w:tc>
        <w:tc>
          <w:tcPr>
            <w:tcW w:w="0" w:type="auto"/>
          </w:tcPr>
          <w:p w14:paraId="3EFC9761" w14:textId="77777777" w:rsidR="001A4BDA" w:rsidRPr="00D07214" w:rsidRDefault="008D6F99">
            <w:pPr>
              <w:pStyle w:val="Compact"/>
              <w:jc w:val="right"/>
              <w:rPr>
                <w:sz w:val="16"/>
              </w:rPr>
            </w:pPr>
            <w:r w:rsidRPr="00D07214">
              <w:rPr>
                <w:sz w:val="16"/>
              </w:rPr>
              <w:t>-</w:t>
            </w:r>
          </w:p>
        </w:tc>
        <w:tc>
          <w:tcPr>
            <w:tcW w:w="0" w:type="auto"/>
          </w:tcPr>
          <w:p w14:paraId="7B484917" w14:textId="77777777" w:rsidR="001A4BDA" w:rsidRPr="00D07214" w:rsidRDefault="008D6F99">
            <w:pPr>
              <w:pStyle w:val="Compact"/>
              <w:jc w:val="right"/>
              <w:rPr>
                <w:sz w:val="16"/>
              </w:rPr>
            </w:pPr>
            <w:r w:rsidRPr="00D07214">
              <w:rPr>
                <w:sz w:val="16"/>
              </w:rPr>
              <w:t>0</w:t>
            </w:r>
          </w:p>
        </w:tc>
        <w:tc>
          <w:tcPr>
            <w:tcW w:w="0" w:type="auto"/>
          </w:tcPr>
          <w:p w14:paraId="1F28E3EE" w14:textId="77777777" w:rsidR="001A4BDA" w:rsidRPr="00D07214" w:rsidRDefault="008D6F99">
            <w:pPr>
              <w:pStyle w:val="Compact"/>
              <w:jc w:val="right"/>
              <w:rPr>
                <w:sz w:val="16"/>
              </w:rPr>
            </w:pPr>
            <w:r w:rsidRPr="00D07214">
              <w:rPr>
                <w:sz w:val="16"/>
              </w:rPr>
              <w:t>-</w:t>
            </w:r>
          </w:p>
        </w:tc>
        <w:tc>
          <w:tcPr>
            <w:tcW w:w="0" w:type="auto"/>
          </w:tcPr>
          <w:p w14:paraId="7EBCDC93" w14:textId="77777777" w:rsidR="001A4BDA" w:rsidRPr="00D07214" w:rsidRDefault="008D6F99">
            <w:pPr>
              <w:pStyle w:val="Compact"/>
              <w:jc w:val="right"/>
              <w:rPr>
                <w:sz w:val="16"/>
              </w:rPr>
            </w:pPr>
            <w:r w:rsidRPr="00D07214">
              <w:rPr>
                <w:b/>
                <w:sz w:val="16"/>
              </w:rPr>
              <w:t>-</w:t>
            </w:r>
          </w:p>
        </w:tc>
        <w:tc>
          <w:tcPr>
            <w:tcW w:w="0" w:type="auto"/>
          </w:tcPr>
          <w:p w14:paraId="2E66FFAB" w14:textId="77777777" w:rsidR="001A4BDA" w:rsidRPr="00D07214" w:rsidRDefault="008D6F99">
            <w:pPr>
              <w:pStyle w:val="Compact"/>
              <w:jc w:val="right"/>
              <w:rPr>
                <w:sz w:val="16"/>
              </w:rPr>
            </w:pPr>
            <w:r w:rsidRPr="00D07214">
              <w:rPr>
                <w:sz w:val="16"/>
              </w:rPr>
              <w:t>0</w:t>
            </w:r>
          </w:p>
        </w:tc>
      </w:tr>
      <w:tr w:rsidR="001A4BDA" w:rsidRPr="00D07214" w14:paraId="3BDEDFAD" w14:textId="77777777" w:rsidTr="00D07214">
        <w:tc>
          <w:tcPr>
            <w:tcW w:w="579" w:type="pct"/>
          </w:tcPr>
          <w:p w14:paraId="6870D8F8" w14:textId="77777777" w:rsidR="001A4BDA" w:rsidRPr="00D07214" w:rsidRDefault="008D6F99">
            <w:pPr>
              <w:pStyle w:val="Compact"/>
              <w:jc w:val="right"/>
              <w:rPr>
                <w:sz w:val="16"/>
              </w:rPr>
            </w:pPr>
            <w:r w:rsidRPr="00D07214">
              <w:rPr>
                <w:sz w:val="16"/>
              </w:rPr>
              <w:t>Wheat bran</w:t>
            </w:r>
          </w:p>
        </w:tc>
        <w:tc>
          <w:tcPr>
            <w:tcW w:w="0" w:type="auto"/>
          </w:tcPr>
          <w:p w14:paraId="4C408646" w14:textId="77777777" w:rsidR="001A4BDA" w:rsidRPr="00D07214" w:rsidRDefault="008D6F99">
            <w:pPr>
              <w:pStyle w:val="Compact"/>
              <w:jc w:val="right"/>
              <w:rPr>
                <w:sz w:val="16"/>
              </w:rPr>
            </w:pPr>
            <w:r w:rsidRPr="00D07214">
              <w:rPr>
                <w:sz w:val="16"/>
              </w:rPr>
              <w:t>5,699,300</w:t>
            </w:r>
          </w:p>
        </w:tc>
        <w:tc>
          <w:tcPr>
            <w:tcW w:w="0" w:type="auto"/>
          </w:tcPr>
          <w:p w14:paraId="626BFFA6" w14:textId="77777777" w:rsidR="001A4BDA" w:rsidRPr="00D07214" w:rsidRDefault="008D6F99">
            <w:pPr>
              <w:pStyle w:val="Compact"/>
              <w:jc w:val="right"/>
              <w:rPr>
                <w:sz w:val="16"/>
              </w:rPr>
            </w:pPr>
            <w:r w:rsidRPr="00D07214">
              <w:rPr>
                <w:sz w:val="16"/>
              </w:rPr>
              <w:t>258,900</w:t>
            </w:r>
          </w:p>
        </w:tc>
        <w:tc>
          <w:tcPr>
            <w:tcW w:w="0" w:type="auto"/>
          </w:tcPr>
          <w:p w14:paraId="643B6370" w14:textId="77777777" w:rsidR="001A4BDA" w:rsidRPr="00D07214" w:rsidRDefault="008D6F99">
            <w:pPr>
              <w:pStyle w:val="Compact"/>
              <w:jc w:val="right"/>
              <w:rPr>
                <w:sz w:val="16"/>
              </w:rPr>
            </w:pPr>
            <w:r w:rsidRPr="00D07214">
              <w:rPr>
                <w:sz w:val="16"/>
              </w:rPr>
              <w:t>2,343,700</w:t>
            </w:r>
          </w:p>
        </w:tc>
        <w:tc>
          <w:tcPr>
            <w:tcW w:w="0" w:type="auto"/>
          </w:tcPr>
          <w:p w14:paraId="55629B40" w14:textId="77777777" w:rsidR="001A4BDA" w:rsidRPr="00D07214" w:rsidRDefault="008D6F99">
            <w:pPr>
              <w:pStyle w:val="Compact"/>
              <w:jc w:val="right"/>
              <w:rPr>
                <w:sz w:val="16"/>
              </w:rPr>
            </w:pPr>
            <w:r w:rsidRPr="00D07214">
              <w:rPr>
                <w:sz w:val="16"/>
              </w:rPr>
              <w:t>0</w:t>
            </w:r>
          </w:p>
        </w:tc>
        <w:tc>
          <w:tcPr>
            <w:tcW w:w="0" w:type="auto"/>
          </w:tcPr>
          <w:p w14:paraId="42EABEBE" w14:textId="77777777" w:rsidR="001A4BDA" w:rsidRPr="00D07214" w:rsidRDefault="008D6F99">
            <w:pPr>
              <w:pStyle w:val="Compact"/>
              <w:jc w:val="right"/>
              <w:rPr>
                <w:sz w:val="16"/>
              </w:rPr>
            </w:pPr>
            <w:r w:rsidRPr="00D07214">
              <w:rPr>
                <w:sz w:val="16"/>
              </w:rPr>
              <w:t>-</w:t>
            </w:r>
          </w:p>
        </w:tc>
        <w:tc>
          <w:tcPr>
            <w:tcW w:w="0" w:type="auto"/>
          </w:tcPr>
          <w:p w14:paraId="42A4465B" w14:textId="77777777" w:rsidR="001A4BDA" w:rsidRPr="00D07214" w:rsidRDefault="008D6F99">
            <w:pPr>
              <w:pStyle w:val="Compact"/>
              <w:jc w:val="right"/>
              <w:rPr>
                <w:sz w:val="16"/>
              </w:rPr>
            </w:pPr>
            <w:r w:rsidRPr="00D07214">
              <w:rPr>
                <w:sz w:val="16"/>
              </w:rPr>
              <w:t>-</w:t>
            </w:r>
          </w:p>
        </w:tc>
        <w:tc>
          <w:tcPr>
            <w:tcW w:w="0" w:type="auto"/>
          </w:tcPr>
          <w:p w14:paraId="332BE7E7" w14:textId="77777777" w:rsidR="001A4BDA" w:rsidRPr="00D07214" w:rsidRDefault="008D6F99">
            <w:pPr>
              <w:pStyle w:val="Compact"/>
              <w:jc w:val="right"/>
              <w:rPr>
                <w:sz w:val="16"/>
              </w:rPr>
            </w:pPr>
            <w:r w:rsidRPr="00D07214">
              <w:rPr>
                <w:sz w:val="16"/>
              </w:rPr>
              <w:t>3,614,500</w:t>
            </w:r>
          </w:p>
        </w:tc>
        <w:tc>
          <w:tcPr>
            <w:tcW w:w="0" w:type="auto"/>
          </w:tcPr>
          <w:p w14:paraId="366C5067" w14:textId="77777777" w:rsidR="001A4BDA" w:rsidRPr="00D07214" w:rsidRDefault="008D6F99">
            <w:pPr>
              <w:pStyle w:val="Compact"/>
              <w:jc w:val="right"/>
              <w:rPr>
                <w:sz w:val="16"/>
              </w:rPr>
            </w:pPr>
            <w:r w:rsidRPr="00D07214">
              <w:rPr>
                <w:sz w:val="16"/>
              </w:rPr>
              <w:t>0</w:t>
            </w:r>
          </w:p>
        </w:tc>
        <w:tc>
          <w:tcPr>
            <w:tcW w:w="0" w:type="auto"/>
          </w:tcPr>
          <w:p w14:paraId="74553DD5" w14:textId="77777777" w:rsidR="001A4BDA" w:rsidRPr="00D07214" w:rsidRDefault="008D6F99">
            <w:pPr>
              <w:pStyle w:val="Compact"/>
              <w:jc w:val="right"/>
              <w:rPr>
                <w:sz w:val="16"/>
              </w:rPr>
            </w:pPr>
            <w:r w:rsidRPr="00D07214">
              <w:rPr>
                <w:sz w:val="16"/>
              </w:rPr>
              <w:t>-</w:t>
            </w:r>
          </w:p>
        </w:tc>
        <w:tc>
          <w:tcPr>
            <w:tcW w:w="0" w:type="auto"/>
          </w:tcPr>
          <w:p w14:paraId="0531F9FC" w14:textId="77777777" w:rsidR="001A4BDA" w:rsidRPr="00D07214" w:rsidRDefault="008D6F99">
            <w:pPr>
              <w:pStyle w:val="Compact"/>
              <w:jc w:val="right"/>
              <w:rPr>
                <w:sz w:val="16"/>
              </w:rPr>
            </w:pPr>
            <w:r w:rsidRPr="00D07214">
              <w:rPr>
                <w:b/>
                <w:sz w:val="16"/>
              </w:rPr>
              <w:t>-</w:t>
            </w:r>
          </w:p>
        </w:tc>
        <w:tc>
          <w:tcPr>
            <w:tcW w:w="0" w:type="auto"/>
          </w:tcPr>
          <w:p w14:paraId="694FF7B6" w14:textId="77777777" w:rsidR="001A4BDA" w:rsidRPr="00D07214" w:rsidRDefault="008D6F99">
            <w:pPr>
              <w:pStyle w:val="Compact"/>
              <w:jc w:val="right"/>
              <w:rPr>
                <w:sz w:val="16"/>
              </w:rPr>
            </w:pPr>
            <w:r w:rsidRPr="00D07214">
              <w:rPr>
                <w:sz w:val="16"/>
              </w:rPr>
              <w:t>0</w:t>
            </w:r>
          </w:p>
        </w:tc>
      </w:tr>
    </w:tbl>
    <w:p w14:paraId="7037D287" w14:textId="77777777" w:rsidR="001A4BDA" w:rsidRDefault="008D6F99">
      <w:pPr>
        <w:pStyle w:val="Heading3"/>
      </w:pPr>
      <w:bookmarkStart w:id="21" w:name="tourist-consumption"/>
      <w:bookmarkEnd w:id="21"/>
      <w:r>
        <w:t>Tourist Consumption</w:t>
      </w:r>
    </w:p>
    <w:p w14:paraId="2894675A" w14:textId="77777777" w:rsidR="001A4BDA" w:rsidRDefault="008D6F99">
      <w:r>
        <w:t xml:space="preserve">The </w:t>
      </w:r>
      <w:proofErr w:type="gramStart"/>
      <w:r>
        <w:t>tourist consumption estimation approach</w:t>
      </w:r>
      <w:proofErr w:type="gramEnd"/>
      <w:r>
        <w:t xml:space="preserve"> uses tourist data from the World Trade Organization (UNWTO) to compute tourist flows as well as previous year consumption patterns of the country of origin to estimate tourist consumption amounts while abroad. Note that tourist consumption can be negative; as an extreme example consider a case where many nationals travel abroad but no tourists enter. In this case, the country will have a negative ``tourist consumption'' because more calories will be consumed abroad than locally.</w:t>
      </w:r>
    </w:p>
    <w:tbl>
      <w:tblPr>
        <w:tblW w:w="5000" w:type="pct"/>
        <w:tblLook w:val="04A0" w:firstRow="1" w:lastRow="0" w:firstColumn="1" w:lastColumn="0" w:noHBand="0" w:noVBand="1"/>
      </w:tblPr>
      <w:tblGrid>
        <w:gridCol w:w="786"/>
        <w:gridCol w:w="892"/>
        <w:gridCol w:w="814"/>
        <w:gridCol w:w="892"/>
        <w:gridCol w:w="980"/>
        <w:gridCol w:w="517"/>
        <w:gridCol w:w="892"/>
        <w:gridCol w:w="814"/>
        <w:gridCol w:w="814"/>
        <w:gridCol w:w="662"/>
        <w:gridCol w:w="804"/>
        <w:gridCol w:w="709"/>
      </w:tblGrid>
      <w:tr w:rsidR="001A4BDA" w:rsidRPr="00D07214" w14:paraId="6ACAADDF" w14:textId="77777777" w:rsidTr="00D07214">
        <w:tc>
          <w:tcPr>
            <w:tcW w:w="578" w:type="pct"/>
            <w:tcBorders>
              <w:bottom w:val="single" w:sz="0" w:space="0" w:color="auto"/>
            </w:tcBorders>
            <w:vAlign w:val="bottom"/>
          </w:tcPr>
          <w:p w14:paraId="604DA728"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1E12A3F7"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4C290CED"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5DE1C3E7"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39254CA9"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66FABDC4"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3C4F0842"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3EFC8FB6"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7A221ABF"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0969053B"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1CFA5505"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4A9C5737" w14:textId="77777777" w:rsidR="001A4BDA" w:rsidRPr="00D07214" w:rsidRDefault="008D6F99">
            <w:pPr>
              <w:pStyle w:val="Compact"/>
              <w:jc w:val="right"/>
              <w:rPr>
                <w:sz w:val="16"/>
              </w:rPr>
            </w:pPr>
            <w:r w:rsidRPr="00D07214">
              <w:rPr>
                <w:sz w:val="16"/>
              </w:rPr>
              <w:t>Loss</w:t>
            </w:r>
          </w:p>
        </w:tc>
      </w:tr>
      <w:tr w:rsidR="001A4BDA" w:rsidRPr="00D07214" w14:paraId="7F7DC0A7" w14:textId="77777777" w:rsidTr="00D07214">
        <w:tc>
          <w:tcPr>
            <w:tcW w:w="578" w:type="pct"/>
          </w:tcPr>
          <w:p w14:paraId="7C7D3C7E" w14:textId="77777777" w:rsidR="001A4BDA" w:rsidRPr="00D07214" w:rsidRDefault="008D6F99">
            <w:pPr>
              <w:pStyle w:val="Compact"/>
              <w:jc w:val="right"/>
              <w:rPr>
                <w:sz w:val="16"/>
              </w:rPr>
            </w:pPr>
            <w:r w:rsidRPr="00D07214">
              <w:rPr>
                <w:sz w:val="16"/>
              </w:rPr>
              <w:t>Wheat</w:t>
            </w:r>
          </w:p>
        </w:tc>
        <w:tc>
          <w:tcPr>
            <w:tcW w:w="0" w:type="auto"/>
          </w:tcPr>
          <w:p w14:paraId="6B86B0F8" w14:textId="77777777" w:rsidR="001A4BDA" w:rsidRPr="00D07214" w:rsidRDefault="008D6F99">
            <w:pPr>
              <w:pStyle w:val="Compact"/>
              <w:jc w:val="right"/>
              <w:rPr>
                <w:sz w:val="16"/>
              </w:rPr>
            </w:pPr>
            <w:r w:rsidRPr="00D07214">
              <w:rPr>
                <w:sz w:val="16"/>
              </w:rPr>
              <w:t>54,420,000</w:t>
            </w:r>
          </w:p>
        </w:tc>
        <w:tc>
          <w:tcPr>
            <w:tcW w:w="0" w:type="auto"/>
          </w:tcPr>
          <w:p w14:paraId="29401C65" w14:textId="77777777" w:rsidR="001A4BDA" w:rsidRPr="00D07214" w:rsidRDefault="008D6F99">
            <w:pPr>
              <w:pStyle w:val="Compact"/>
              <w:jc w:val="right"/>
              <w:rPr>
                <w:sz w:val="16"/>
              </w:rPr>
            </w:pPr>
            <w:r w:rsidRPr="00D07214">
              <w:rPr>
                <w:sz w:val="16"/>
              </w:rPr>
              <w:t>1,999,100</w:t>
            </w:r>
          </w:p>
        </w:tc>
        <w:tc>
          <w:tcPr>
            <w:tcW w:w="0" w:type="auto"/>
          </w:tcPr>
          <w:p w14:paraId="1B8E23BD" w14:textId="77777777" w:rsidR="001A4BDA" w:rsidRPr="00D07214" w:rsidRDefault="008D6F99">
            <w:pPr>
              <w:pStyle w:val="Compact"/>
              <w:jc w:val="right"/>
              <w:rPr>
                <w:sz w:val="16"/>
              </w:rPr>
            </w:pPr>
            <w:r w:rsidRPr="00D07214">
              <w:rPr>
                <w:sz w:val="16"/>
              </w:rPr>
              <w:t>32,790,000</w:t>
            </w:r>
          </w:p>
        </w:tc>
        <w:tc>
          <w:tcPr>
            <w:tcW w:w="0" w:type="auto"/>
          </w:tcPr>
          <w:p w14:paraId="36FDC35B" w14:textId="77777777" w:rsidR="001A4BDA" w:rsidRPr="00D07214" w:rsidRDefault="008D6F99">
            <w:pPr>
              <w:pStyle w:val="Compact"/>
              <w:jc w:val="right"/>
              <w:rPr>
                <w:sz w:val="16"/>
              </w:rPr>
            </w:pPr>
            <w:r w:rsidRPr="00D07214">
              <w:rPr>
                <w:sz w:val="16"/>
              </w:rPr>
              <w:t>-230,600</w:t>
            </w:r>
          </w:p>
        </w:tc>
        <w:tc>
          <w:tcPr>
            <w:tcW w:w="0" w:type="auto"/>
          </w:tcPr>
          <w:p w14:paraId="403C4EA7" w14:textId="77777777" w:rsidR="001A4BDA" w:rsidRPr="00D07214" w:rsidRDefault="008D6F99">
            <w:pPr>
              <w:pStyle w:val="Compact"/>
              <w:jc w:val="right"/>
              <w:rPr>
                <w:sz w:val="16"/>
              </w:rPr>
            </w:pPr>
            <w:r w:rsidRPr="00D07214">
              <w:rPr>
                <w:sz w:val="16"/>
              </w:rPr>
              <w:t>0</w:t>
            </w:r>
          </w:p>
        </w:tc>
        <w:tc>
          <w:tcPr>
            <w:tcW w:w="0" w:type="auto"/>
          </w:tcPr>
          <w:p w14:paraId="64A23947" w14:textId="77777777" w:rsidR="001A4BDA" w:rsidRPr="00D07214" w:rsidRDefault="008D6F99">
            <w:pPr>
              <w:pStyle w:val="Compact"/>
              <w:jc w:val="right"/>
              <w:rPr>
                <w:sz w:val="16"/>
              </w:rPr>
            </w:pPr>
            <w:r w:rsidRPr="00D07214">
              <w:rPr>
                <w:sz w:val="16"/>
              </w:rPr>
              <w:t>26,720,000</w:t>
            </w:r>
          </w:p>
        </w:tc>
        <w:tc>
          <w:tcPr>
            <w:tcW w:w="0" w:type="auto"/>
          </w:tcPr>
          <w:p w14:paraId="3E7C461D" w14:textId="77777777" w:rsidR="001A4BDA" w:rsidRPr="00D07214" w:rsidRDefault="008D6F99">
            <w:pPr>
              <w:pStyle w:val="Compact"/>
              <w:jc w:val="right"/>
              <w:rPr>
                <w:sz w:val="16"/>
              </w:rPr>
            </w:pPr>
            <w:r w:rsidRPr="00D07214">
              <w:rPr>
                <w:sz w:val="16"/>
              </w:rPr>
              <w:t>4,898,000</w:t>
            </w:r>
          </w:p>
        </w:tc>
        <w:tc>
          <w:tcPr>
            <w:tcW w:w="0" w:type="auto"/>
          </w:tcPr>
          <w:p w14:paraId="409AA0E6" w14:textId="77777777" w:rsidR="001A4BDA" w:rsidRPr="00D07214" w:rsidRDefault="008D6F99">
            <w:pPr>
              <w:pStyle w:val="Compact"/>
              <w:jc w:val="right"/>
              <w:rPr>
                <w:sz w:val="16"/>
              </w:rPr>
            </w:pPr>
            <w:r w:rsidRPr="00D07214">
              <w:rPr>
                <w:sz w:val="16"/>
              </w:rPr>
              <w:t>1,904,200</w:t>
            </w:r>
          </w:p>
        </w:tc>
        <w:tc>
          <w:tcPr>
            <w:tcW w:w="0" w:type="auto"/>
          </w:tcPr>
          <w:p w14:paraId="071B73A5" w14:textId="77777777" w:rsidR="001A4BDA" w:rsidRPr="00D07214" w:rsidRDefault="008D6F99">
            <w:pPr>
              <w:pStyle w:val="Compact"/>
              <w:jc w:val="right"/>
              <w:rPr>
                <w:sz w:val="16"/>
              </w:rPr>
            </w:pPr>
            <w:r w:rsidRPr="00D07214">
              <w:rPr>
                <w:b/>
                <w:sz w:val="16"/>
              </w:rPr>
              <w:t>-39,800</w:t>
            </w:r>
          </w:p>
        </w:tc>
        <w:tc>
          <w:tcPr>
            <w:tcW w:w="0" w:type="auto"/>
          </w:tcPr>
          <w:p w14:paraId="43303D7C" w14:textId="77777777" w:rsidR="001A4BDA" w:rsidRPr="00D07214" w:rsidRDefault="008D6F99">
            <w:pPr>
              <w:pStyle w:val="Compact"/>
              <w:jc w:val="right"/>
              <w:rPr>
                <w:sz w:val="16"/>
              </w:rPr>
            </w:pPr>
            <w:r w:rsidRPr="00D07214">
              <w:rPr>
                <w:sz w:val="16"/>
              </w:rPr>
              <w:t>0</w:t>
            </w:r>
          </w:p>
        </w:tc>
        <w:tc>
          <w:tcPr>
            <w:tcW w:w="0" w:type="auto"/>
          </w:tcPr>
          <w:p w14:paraId="2CB38EE5" w14:textId="77777777" w:rsidR="001A4BDA" w:rsidRPr="00D07214" w:rsidRDefault="008D6F99">
            <w:pPr>
              <w:pStyle w:val="Compact"/>
              <w:jc w:val="right"/>
              <w:rPr>
                <w:sz w:val="16"/>
              </w:rPr>
            </w:pPr>
            <w:r w:rsidRPr="00D07214">
              <w:rPr>
                <w:sz w:val="16"/>
              </w:rPr>
              <w:t>560,300</w:t>
            </w:r>
          </w:p>
        </w:tc>
      </w:tr>
      <w:tr w:rsidR="001A4BDA" w:rsidRPr="00D07214" w14:paraId="35E92ADB" w14:textId="77777777" w:rsidTr="00D07214">
        <w:tc>
          <w:tcPr>
            <w:tcW w:w="578" w:type="pct"/>
          </w:tcPr>
          <w:p w14:paraId="1654C23A" w14:textId="77777777" w:rsidR="001A4BDA" w:rsidRPr="00D07214" w:rsidRDefault="008D6F99">
            <w:pPr>
              <w:pStyle w:val="Compact"/>
              <w:jc w:val="right"/>
              <w:rPr>
                <w:sz w:val="16"/>
              </w:rPr>
            </w:pPr>
            <w:r w:rsidRPr="00D07214">
              <w:rPr>
                <w:sz w:val="16"/>
              </w:rPr>
              <w:t>Wheat flour</w:t>
            </w:r>
          </w:p>
        </w:tc>
        <w:tc>
          <w:tcPr>
            <w:tcW w:w="0" w:type="auto"/>
          </w:tcPr>
          <w:p w14:paraId="4CABF2C7" w14:textId="77777777" w:rsidR="001A4BDA" w:rsidRPr="00D07214" w:rsidRDefault="008D6F99">
            <w:pPr>
              <w:pStyle w:val="Compact"/>
              <w:jc w:val="right"/>
              <w:rPr>
                <w:sz w:val="16"/>
              </w:rPr>
            </w:pPr>
            <w:r w:rsidRPr="00D07214">
              <w:rPr>
                <w:sz w:val="16"/>
              </w:rPr>
              <w:t>18,650,000</w:t>
            </w:r>
          </w:p>
        </w:tc>
        <w:tc>
          <w:tcPr>
            <w:tcW w:w="0" w:type="auto"/>
          </w:tcPr>
          <w:p w14:paraId="7B8D8F9C" w14:textId="77777777" w:rsidR="001A4BDA" w:rsidRPr="00D07214" w:rsidRDefault="008D6F99">
            <w:pPr>
              <w:pStyle w:val="Compact"/>
              <w:jc w:val="right"/>
              <w:rPr>
                <w:sz w:val="16"/>
              </w:rPr>
            </w:pPr>
            <w:r w:rsidRPr="00D07214">
              <w:rPr>
                <w:sz w:val="16"/>
              </w:rPr>
              <w:t>341,500</w:t>
            </w:r>
          </w:p>
        </w:tc>
        <w:tc>
          <w:tcPr>
            <w:tcW w:w="0" w:type="auto"/>
          </w:tcPr>
          <w:p w14:paraId="00CB5347" w14:textId="77777777" w:rsidR="001A4BDA" w:rsidRPr="00D07214" w:rsidRDefault="008D6F99">
            <w:pPr>
              <w:pStyle w:val="Compact"/>
              <w:jc w:val="right"/>
              <w:rPr>
                <w:sz w:val="16"/>
              </w:rPr>
            </w:pPr>
            <w:r w:rsidRPr="00D07214">
              <w:rPr>
                <w:sz w:val="16"/>
              </w:rPr>
              <w:t>572,800</w:t>
            </w:r>
          </w:p>
        </w:tc>
        <w:tc>
          <w:tcPr>
            <w:tcW w:w="0" w:type="auto"/>
          </w:tcPr>
          <w:p w14:paraId="13468B29" w14:textId="77777777" w:rsidR="001A4BDA" w:rsidRPr="00D07214" w:rsidRDefault="008D6F99">
            <w:pPr>
              <w:pStyle w:val="Compact"/>
              <w:jc w:val="right"/>
              <w:rPr>
                <w:sz w:val="16"/>
              </w:rPr>
            </w:pPr>
            <w:r w:rsidRPr="00D07214">
              <w:rPr>
                <w:sz w:val="16"/>
              </w:rPr>
              <w:t>0</w:t>
            </w:r>
          </w:p>
        </w:tc>
        <w:tc>
          <w:tcPr>
            <w:tcW w:w="0" w:type="auto"/>
          </w:tcPr>
          <w:p w14:paraId="14555880" w14:textId="77777777" w:rsidR="001A4BDA" w:rsidRPr="00D07214" w:rsidRDefault="008D6F99">
            <w:pPr>
              <w:pStyle w:val="Compact"/>
              <w:jc w:val="right"/>
              <w:rPr>
                <w:sz w:val="16"/>
              </w:rPr>
            </w:pPr>
            <w:r w:rsidRPr="00D07214">
              <w:rPr>
                <w:sz w:val="16"/>
              </w:rPr>
              <w:t>-</w:t>
            </w:r>
          </w:p>
        </w:tc>
        <w:tc>
          <w:tcPr>
            <w:tcW w:w="0" w:type="auto"/>
          </w:tcPr>
          <w:p w14:paraId="2930D2BF" w14:textId="77777777" w:rsidR="001A4BDA" w:rsidRPr="00D07214" w:rsidRDefault="008D6F99">
            <w:pPr>
              <w:pStyle w:val="Compact"/>
              <w:jc w:val="right"/>
              <w:rPr>
                <w:sz w:val="16"/>
              </w:rPr>
            </w:pPr>
            <w:r w:rsidRPr="00D07214">
              <w:rPr>
                <w:sz w:val="16"/>
              </w:rPr>
              <w:t>-</w:t>
            </w:r>
          </w:p>
        </w:tc>
        <w:tc>
          <w:tcPr>
            <w:tcW w:w="0" w:type="auto"/>
          </w:tcPr>
          <w:p w14:paraId="5111B9F9" w14:textId="77777777" w:rsidR="001A4BDA" w:rsidRPr="00D07214" w:rsidRDefault="008D6F99">
            <w:pPr>
              <w:pStyle w:val="Compact"/>
              <w:jc w:val="right"/>
              <w:rPr>
                <w:sz w:val="16"/>
              </w:rPr>
            </w:pPr>
            <w:r w:rsidRPr="00D07214">
              <w:rPr>
                <w:sz w:val="16"/>
              </w:rPr>
              <w:t>-</w:t>
            </w:r>
          </w:p>
        </w:tc>
        <w:tc>
          <w:tcPr>
            <w:tcW w:w="0" w:type="auto"/>
          </w:tcPr>
          <w:p w14:paraId="301859B7" w14:textId="77777777" w:rsidR="001A4BDA" w:rsidRPr="00D07214" w:rsidRDefault="008D6F99">
            <w:pPr>
              <w:pStyle w:val="Compact"/>
              <w:jc w:val="right"/>
              <w:rPr>
                <w:sz w:val="16"/>
              </w:rPr>
            </w:pPr>
            <w:r w:rsidRPr="00D07214">
              <w:rPr>
                <w:sz w:val="16"/>
              </w:rPr>
              <w:t>0</w:t>
            </w:r>
          </w:p>
        </w:tc>
        <w:tc>
          <w:tcPr>
            <w:tcW w:w="0" w:type="auto"/>
          </w:tcPr>
          <w:p w14:paraId="313691F4" w14:textId="77777777" w:rsidR="001A4BDA" w:rsidRPr="00D07214" w:rsidRDefault="008D6F99">
            <w:pPr>
              <w:pStyle w:val="Compact"/>
              <w:jc w:val="right"/>
              <w:rPr>
                <w:sz w:val="16"/>
              </w:rPr>
            </w:pPr>
            <w:r w:rsidRPr="00D07214">
              <w:rPr>
                <w:b/>
                <w:sz w:val="16"/>
              </w:rPr>
              <w:t>0</w:t>
            </w:r>
          </w:p>
        </w:tc>
        <w:tc>
          <w:tcPr>
            <w:tcW w:w="0" w:type="auto"/>
          </w:tcPr>
          <w:p w14:paraId="158A1AA1" w14:textId="77777777" w:rsidR="001A4BDA" w:rsidRPr="00D07214" w:rsidRDefault="008D6F99">
            <w:pPr>
              <w:pStyle w:val="Compact"/>
              <w:jc w:val="right"/>
              <w:rPr>
                <w:sz w:val="16"/>
              </w:rPr>
            </w:pPr>
            <w:r w:rsidRPr="00D07214">
              <w:rPr>
                <w:sz w:val="16"/>
              </w:rPr>
              <w:t>-</w:t>
            </w:r>
          </w:p>
        </w:tc>
        <w:tc>
          <w:tcPr>
            <w:tcW w:w="0" w:type="auto"/>
          </w:tcPr>
          <w:p w14:paraId="6E2C55EC" w14:textId="77777777" w:rsidR="001A4BDA" w:rsidRPr="00D07214" w:rsidRDefault="008D6F99">
            <w:pPr>
              <w:pStyle w:val="Compact"/>
              <w:jc w:val="right"/>
              <w:rPr>
                <w:sz w:val="16"/>
              </w:rPr>
            </w:pPr>
            <w:r w:rsidRPr="00D07214">
              <w:rPr>
                <w:sz w:val="16"/>
              </w:rPr>
              <w:t>0</w:t>
            </w:r>
          </w:p>
        </w:tc>
      </w:tr>
      <w:tr w:rsidR="001A4BDA" w:rsidRPr="00D07214" w14:paraId="0020F923" w14:textId="77777777" w:rsidTr="00D07214">
        <w:tc>
          <w:tcPr>
            <w:tcW w:w="578" w:type="pct"/>
          </w:tcPr>
          <w:p w14:paraId="4D1DF198" w14:textId="77777777" w:rsidR="001A4BDA" w:rsidRPr="00D07214" w:rsidRDefault="008D6F99">
            <w:pPr>
              <w:pStyle w:val="Compact"/>
              <w:jc w:val="right"/>
              <w:rPr>
                <w:sz w:val="16"/>
              </w:rPr>
            </w:pPr>
            <w:r w:rsidRPr="00D07214">
              <w:rPr>
                <w:sz w:val="16"/>
              </w:rPr>
              <w:t>Bulgur</w:t>
            </w:r>
          </w:p>
        </w:tc>
        <w:tc>
          <w:tcPr>
            <w:tcW w:w="0" w:type="auto"/>
          </w:tcPr>
          <w:p w14:paraId="10CA2C7D" w14:textId="77777777" w:rsidR="001A4BDA" w:rsidRPr="00D07214" w:rsidRDefault="008D6F99">
            <w:pPr>
              <w:pStyle w:val="Compact"/>
              <w:jc w:val="right"/>
              <w:rPr>
                <w:sz w:val="16"/>
              </w:rPr>
            </w:pPr>
            <w:r w:rsidRPr="00D07214">
              <w:rPr>
                <w:sz w:val="16"/>
              </w:rPr>
              <w:t>-</w:t>
            </w:r>
          </w:p>
        </w:tc>
        <w:tc>
          <w:tcPr>
            <w:tcW w:w="0" w:type="auto"/>
          </w:tcPr>
          <w:p w14:paraId="371969D6" w14:textId="77777777" w:rsidR="001A4BDA" w:rsidRPr="00D07214" w:rsidRDefault="008D6F99">
            <w:pPr>
              <w:pStyle w:val="Compact"/>
              <w:jc w:val="right"/>
              <w:rPr>
                <w:sz w:val="16"/>
              </w:rPr>
            </w:pPr>
            <w:r w:rsidRPr="00D07214">
              <w:rPr>
                <w:sz w:val="16"/>
              </w:rPr>
              <w:t>182,900</w:t>
            </w:r>
          </w:p>
        </w:tc>
        <w:tc>
          <w:tcPr>
            <w:tcW w:w="0" w:type="auto"/>
          </w:tcPr>
          <w:p w14:paraId="64FE19F2" w14:textId="77777777" w:rsidR="001A4BDA" w:rsidRPr="00D07214" w:rsidRDefault="008D6F99">
            <w:pPr>
              <w:pStyle w:val="Compact"/>
              <w:jc w:val="right"/>
              <w:rPr>
                <w:sz w:val="16"/>
              </w:rPr>
            </w:pPr>
            <w:r w:rsidRPr="00D07214">
              <w:rPr>
                <w:sz w:val="16"/>
              </w:rPr>
              <w:t>580,000</w:t>
            </w:r>
          </w:p>
        </w:tc>
        <w:tc>
          <w:tcPr>
            <w:tcW w:w="0" w:type="auto"/>
          </w:tcPr>
          <w:p w14:paraId="033645A4" w14:textId="77777777" w:rsidR="001A4BDA" w:rsidRPr="00D07214" w:rsidRDefault="008D6F99">
            <w:pPr>
              <w:pStyle w:val="Compact"/>
              <w:jc w:val="right"/>
              <w:rPr>
                <w:sz w:val="16"/>
              </w:rPr>
            </w:pPr>
            <w:r w:rsidRPr="00D07214">
              <w:rPr>
                <w:sz w:val="16"/>
              </w:rPr>
              <w:t>0</w:t>
            </w:r>
          </w:p>
        </w:tc>
        <w:tc>
          <w:tcPr>
            <w:tcW w:w="0" w:type="auto"/>
          </w:tcPr>
          <w:p w14:paraId="541A4732" w14:textId="77777777" w:rsidR="001A4BDA" w:rsidRPr="00D07214" w:rsidRDefault="008D6F99">
            <w:pPr>
              <w:pStyle w:val="Compact"/>
              <w:jc w:val="right"/>
              <w:rPr>
                <w:sz w:val="16"/>
              </w:rPr>
            </w:pPr>
            <w:r w:rsidRPr="00D07214">
              <w:rPr>
                <w:sz w:val="16"/>
              </w:rPr>
              <w:t>-</w:t>
            </w:r>
          </w:p>
        </w:tc>
        <w:tc>
          <w:tcPr>
            <w:tcW w:w="0" w:type="auto"/>
          </w:tcPr>
          <w:p w14:paraId="0F2A1FDD" w14:textId="77777777" w:rsidR="001A4BDA" w:rsidRPr="00D07214" w:rsidRDefault="008D6F99">
            <w:pPr>
              <w:pStyle w:val="Compact"/>
              <w:jc w:val="right"/>
              <w:rPr>
                <w:sz w:val="16"/>
              </w:rPr>
            </w:pPr>
            <w:r w:rsidRPr="00D07214">
              <w:rPr>
                <w:sz w:val="16"/>
              </w:rPr>
              <w:t>-</w:t>
            </w:r>
          </w:p>
        </w:tc>
        <w:tc>
          <w:tcPr>
            <w:tcW w:w="0" w:type="auto"/>
          </w:tcPr>
          <w:p w14:paraId="5E150B78" w14:textId="77777777" w:rsidR="001A4BDA" w:rsidRPr="00D07214" w:rsidRDefault="008D6F99">
            <w:pPr>
              <w:pStyle w:val="Compact"/>
              <w:jc w:val="right"/>
              <w:rPr>
                <w:sz w:val="16"/>
              </w:rPr>
            </w:pPr>
            <w:r w:rsidRPr="00D07214">
              <w:rPr>
                <w:sz w:val="16"/>
              </w:rPr>
              <w:t>-</w:t>
            </w:r>
          </w:p>
        </w:tc>
        <w:tc>
          <w:tcPr>
            <w:tcW w:w="0" w:type="auto"/>
          </w:tcPr>
          <w:p w14:paraId="6865DE8C" w14:textId="77777777" w:rsidR="001A4BDA" w:rsidRPr="00D07214" w:rsidRDefault="008D6F99">
            <w:pPr>
              <w:pStyle w:val="Compact"/>
              <w:jc w:val="right"/>
              <w:rPr>
                <w:sz w:val="16"/>
              </w:rPr>
            </w:pPr>
            <w:r w:rsidRPr="00D07214">
              <w:rPr>
                <w:sz w:val="16"/>
              </w:rPr>
              <w:t>0</w:t>
            </w:r>
          </w:p>
        </w:tc>
        <w:tc>
          <w:tcPr>
            <w:tcW w:w="0" w:type="auto"/>
          </w:tcPr>
          <w:p w14:paraId="2717868A" w14:textId="77777777" w:rsidR="001A4BDA" w:rsidRPr="00D07214" w:rsidRDefault="008D6F99">
            <w:pPr>
              <w:pStyle w:val="Compact"/>
              <w:jc w:val="right"/>
              <w:rPr>
                <w:sz w:val="16"/>
              </w:rPr>
            </w:pPr>
            <w:r w:rsidRPr="00D07214">
              <w:rPr>
                <w:b/>
                <w:sz w:val="16"/>
              </w:rPr>
              <w:t>0</w:t>
            </w:r>
          </w:p>
        </w:tc>
        <w:tc>
          <w:tcPr>
            <w:tcW w:w="0" w:type="auto"/>
          </w:tcPr>
          <w:p w14:paraId="4C912244" w14:textId="77777777" w:rsidR="001A4BDA" w:rsidRPr="00D07214" w:rsidRDefault="008D6F99">
            <w:pPr>
              <w:pStyle w:val="Compact"/>
              <w:jc w:val="right"/>
              <w:rPr>
                <w:sz w:val="16"/>
              </w:rPr>
            </w:pPr>
            <w:r w:rsidRPr="00D07214">
              <w:rPr>
                <w:sz w:val="16"/>
              </w:rPr>
              <w:t>-</w:t>
            </w:r>
          </w:p>
        </w:tc>
        <w:tc>
          <w:tcPr>
            <w:tcW w:w="0" w:type="auto"/>
          </w:tcPr>
          <w:p w14:paraId="76DC6523" w14:textId="77777777" w:rsidR="001A4BDA" w:rsidRPr="00D07214" w:rsidRDefault="008D6F99">
            <w:pPr>
              <w:pStyle w:val="Compact"/>
              <w:jc w:val="right"/>
              <w:rPr>
                <w:sz w:val="16"/>
              </w:rPr>
            </w:pPr>
            <w:r w:rsidRPr="00D07214">
              <w:rPr>
                <w:sz w:val="16"/>
              </w:rPr>
              <w:t>0</w:t>
            </w:r>
          </w:p>
        </w:tc>
      </w:tr>
      <w:tr w:rsidR="001A4BDA" w:rsidRPr="00D07214" w14:paraId="639559D3" w14:textId="77777777" w:rsidTr="00D07214">
        <w:tc>
          <w:tcPr>
            <w:tcW w:w="578" w:type="pct"/>
          </w:tcPr>
          <w:p w14:paraId="0C026C4A" w14:textId="77777777" w:rsidR="001A4BDA" w:rsidRPr="00D07214" w:rsidRDefault="008D6F99">
            <w:pPr>
              <w:pStyle w:val="Compact"/>
              <w:jc w:val="right"/>
              <w:rPr>
                <w:sz w:val="16"/>
              </w:rPr>
            </w:pPr>
            <w:r w:rsidRPr="00D07214">
              <w:rPr>
                <w:sz w:val="16"/>
              </w:rPr>
              <w:t>Breakfast cereals</w:t>
            </w:r>
          </w:p>
        </w:tc>
        <w:tc>
          <w:tcPr>
            <w:tcW w:w="0" w:type="auto"/>
          </w:tcPr>
          <w:p w14:paraId="54010BAE" w14:textId="77777777" w:rsidR="001A4BDA" w:rsidRPr="00D07214" w:rsidRDefault="008D6F99">
            <w:pPr>
              <w:pStyle w:val="Compact"/>
              <w:jc w:val="right"/>
              <w:rPr>
                <w:sz w:val="16"/>
              </w:rPr>
            </w:pPr>
            <w:r w:rsidRPr="00D07214">
              <w:rPr>
                <w:sz w:val="16"/>
              </w:rPr>
              <w:t>-</w:t>
            </w:r>
          </w:p>
        </w:tc>
        <w:tc>
          <w:tcPr>
            <w:tcW w:w="0" w:type="auto"/>
          </w:tcPr>
          <w:p w14:paraId="4729EE4A" w14:textId="77777777" w:rsidR="001A4BDA" w:rsidRPr="00D07214" w:rsidRDefault="008D6F99">
            <w:pPr>
              <w:pStyle w:val="Compact"/>
              <w:jc w:val="right"/>
              <w:rPr>
                <w:sz w:val="16"/>
              </w:rPr>
            </w:pPr>
            <w:r w:rsidRPr="00D07214">
              <w:rPr>
                <w:sz w:val="16"/>
              </w:rPr>
              <w:t>312,500</w:t>
            </w:r>
          </w:p>
        </w:tc>
        <w:tc>
          <w:tcPr>
            <w:tcW w:w="0" w:type="auto"/>
          </w:tcPr>
          <w:p w14:paraId="2EA76081" w14:textId="77777777" w:rsidR="001A4BDA" w:rsidRPr="00D07214" w:rsidRDefault="008D6F99">
            <w:pPr>
              <w:pStyle w:val="Compact"/>
              <w:jc w:val="right"/>
              <w:rPr>
                <w:sz w:val="16"/>
              </w:rPr>
            </w:pPr>
            <w:r w:rsidRPr="00D07214">
              <w:rPr>
                <w:sz w:val="16"/>
              </w:rPr>
              <w:t>217,300</w:t>
            </w:r>
          </w:p>
        </w:tc>
        <w:tc>
          <w:tcPr>
            <w:tcW w:w="0" w:type="auto"/>
          </w:tcPr>
          <w:p w14:paraId="662E039C" w14:textId="77777777" w:rsidR="001A4BDA" w:rsidRPr="00D07214" w:rsidRDefault="008D6F99">
            <w:pPr>
              <w:pStyle w:val="Compact"/>
              <w:jc w:val="right"/>
              <w:rPr>
                <w:sz w:val="16"/>
              </w:rPr>
            </w:pPr>
            <w:r w:rsidRPr="00D07214">
              <w:rPr>
                <w:sz w:val="16"/>
              </w:rPr>
              <w:t>0</w:t>
            </w:r>
          </w:p>
        </w:tc>
        <w:tc>
          <w:tcPr>
            <w:tcW w:w="0" w:type="auto"/>
          </w:tcPr>
          <w:p w14:paraId="0E4D7435" w14:textId="77777777" w:rsidR="001A4BDA" w:rsidRPr="00D07214" w:rsidRDefault="008D6F99">
            <w:pPr>
              <w:pStyle w:val="Compact"/>
              <w:jc w:val="right"/>
              <w:rPr>
                <w:sz w:val="16"/>
              </w:rPr>
            </w:pPr>
            <w:r w:rsidRPr="00D07214">
              <w:rPr>
                <w:sz w:val="16"/>
              </w:rPr>
              <w:t>-</w:t>
            </w:r>
          </w:p>
        </w:tc>
        <w:tc>
          <w:tcPr>
            <w:tcW w:w="0" w:type="auto"/>
          </w:tcPr>
          <w:p w14:paraId="4C6FC462" w14:textId="77777777" w:rsidR="001A4BDA" w:rsidRPr="00D07214" w:rsidRDefault="008D6F99">
            <w:pPr>
              <w:pStyle w:val="Compact"/>
              <w:jc w:val="right"/>
              <w:rPr>
                <w:sz w:val="16"/>
              </w:rPr>
            </w:pPr>
            <w:r w:rsidRPr="00D07214">
              <w:rPr>
                <w:sz w:val="16"/>
              </w:rPr>
              <w:t>-</w:t>
            </w:r>
          </w:p>
        </w:tc>
        <w:tc>
          <w:tcPr>
            <w:tcW w:w="0" w:type="auto"/>
          </w:tcPr>
          <w:p w14:paraId="76CDC71A" w14:textId="77777777" w:rsidR="001A4BDA" w:rsidRPr="00D07214" w:rsidRDefault="008D6F99">
            <w:pPr>
              <w:pStyle w:val="Compact"/>
              <w:jc w:val="right"/>
              <w:rPr>
                <w:sz w:val="16"/>
              </w:rPr>
            </w:pPr>
            <w:r w:rsidRPr="00D07214">
              <w:rPr>
                <w:sz w:val="16"/>
              </w:rPr>
              <w:t>-</w:t>
            </w:r>
          </w:p>
        </w:tc>
        <w:tc>
          <w:tcPr>
            <w:tcW w:w="0" w:type="auto"/>
          </w:tcPr>
          <w:p w14:paraId="4F5C390A" w14:textId="77777777" w:rsidR="001A4BDA" w:rsidRPr="00D07214" w:rsidRDefault="008D6F99">
            <w:pPr>
              <w:pStyle w:val="Compact"/>
              <w:jc w:val="right"/>
              <w:rPr>
                <w:sz w:val="16"/>
              </w:rPr>
            </w:pPr>
            <w:r w:rsidRPr="00D07214">
              <w:rPr>
                <w:sz w:val="16"/>
              </w:rPr>
              <w:t>0</w:t>
            </w:r>
          </w:p>
        </w:tc>
        <w:tc>
          <w:tcPr>
            <w:tcW w:w="0" w:type="auto"/>
          </w:tcPr>
          <w:p w14:paraId="20051392" w14:textId="77777777" w:rsidR="001A4BDA" w:rsidRPr="00D07214" w:rsidRDefault="008D6F99">
            <w:pPr>
              <w:pStyle w:val="Compact"/>
              <w:jc w:val="right"/>
              <w:rPr>
                <w:sz w:val="16"/>
              </w:rPr>
            </w:pPr>
            <w:r w:rsidRPr="00D07214">
              <w:rPr>
                <w:b/>
                <w:sz w:val="16"/>
              </w:rPr>
              <w:t>0</w:t>
            </w:r>
          </w:p>
        </w:tc>
        <w:tc>
          <w:tcPr>
            <w:tcW w:w="0" w:type="auto"/>
          </w:tcPr>
          <w:p w14:paraId="7DCC80D5" w14:textId="77777777" w:rsidR="001A4BDA" w:rsidRPr="00D07214" w:rsidRDefault="008D6F99">
            <w:pPr>
              <w:pStyle w:val="Compact"/>
              <w:jc w:val="right"/>
              <w:rPr>
                <w:sz w:val="16"/>
              </w:rPr>
            </w:pPr>
            <w:r w:rsidRPr="00D07214">
              <w:rPr>
                <w:sz w:val="16"/>
              </w:rPr>
              <w:t>-</w:t>
            </w:r>
          </w:p>
        </w:tc>
        <w:tc>
          <w:tcPr>
            <w:tcW w:w="0" w:type="auto"/>
          </w:tcPr>
          <w:p w14:paraId="29775F72" w14:textId="77777777" w:rsidR="001A4BDA" w:rsidRPr="00D07214" w:rsidRDefault="008D6F99">
            <w:pPr>
              <w:pStyle w:val="Compact"/>
              <w:jc w:val="right"/>
              <w:rPr>
                <w:sz w:val="16"/>
              </w:rPr>
            </w:pPr>
            <w:r w:rsidRPr="00D07214">
              <w:rPr>
                <w:sz w:val="16"/>
              </w:rPr>
              <w:t>0</w:t>
            </w:r>
          </w:p>
        </w:tc>
      </w:tr>
      <w:tr w:rsidR="001A4BDA" w:rsidRPr="00D07214" w14:paraId="2B50C87F" w14:textId="77777777" w:rsidTr="00D07214">
        <w:tc>
          <w:tcPr>
            <w:tcW w:w="578" w:type="pct"/>
          </w:tcPr>
          <w:p w14:paraId="73A3E371" w14:textId="77777777" w:rsidR="001A4BDA" w:rsidRPr="00D07214" w:rsidRDefault="008D6F99">
            <w:pPr>
              <w:pStyle w:val="Compact"/>
              <w:jc w:val="right"/>
              <w:rPr>
                <w:sz w:val="16"/>
              </w:rPr>
            </w:pPr>
            <w:r w:rsidRPr="00D07214">
              <w:rPr>
                <w:sz w:val="16"/>
              </w:rPr>
              <w:t>Wheat starch</w:t>
            </w:r>
          </w:p>
        </w:tc>
        <w:tc>
          <w:tcPr>
            <w:tcW w:w="0" w:type="auto"/>
          </w:tcPr>
          <w:p w14:paraId="7159668D" w14:textId="77777777" w:rsidR="001A4BDA" w:rsidRPr="00D07214" w:rsidRDefault="008D6F99">
            <w:pPr>
              <w:pStyle w:val="Compact"/>
              <w:jc w:val="right"/>
              <w:rPr>
                <w:sz w:val="16"/>
              </w:rPr>
            </w:pPr>
            <w:r w:rsidRPr="00D07214">
              <w:rPr>
                <w:sz w:val="16"/>
              </w:rPr>
              <w:t>-</w:t>
            </w:r>
          </w:p>
        </w:tc>
        <w:tc>
          <w:tcPr>
            <w:tcW w:w="0" w:type="auto"/>
          </w:tcPr>
          <w:p w14:paraId="0DC01CD9" w14:textId="77777777" w:rsidR="001A4BDA" w:rsidRPr="00D07214" w:rsidRDefault="008D6F99">
            <w:pPr>
              <w:pStyle w:val="Compact"/>
              <w:jc w:val="right"/>
              <w:rPr>
                <w:sz w:val="16"/>
              </w:rPr>
            </w:pPr>
            <w:r w:rsidRPr="00D07214">
              <w:rPr>
                <w:sz w:val="16"/>
              </w:rPr>
              <w:t>624,900</w:t>
            </w:r>
          </w:p>
        </w:tc>
        <w:tc>
          <w:tcPr>
            <w:tcW w:w="0" w:type="auto"/>
          </w:tcPr>
          <w:p w14:paraId="1E1F5A6B" w14:textId="77777777" w:rsidR="001A4BDA" w:rsidRPr="00D07214" w:rsidRDefault="008D6F99">
            <w:pPr>
              <w:pStyle w:val="Compact"/>
              <w:jc w:val="right"/>
              <w:rPr>
                <w:sz w:val="16"/>
              </w:rPr>
            </w:pPr>
            <w:r w:rsidRPr="00D07214">
              <w:rPr>
                <w:sz w:val="16"/>
              </w:rPr>
              <w:t>224,500</w:t>
            </w:r>
          </w:p>
        </w:tc>
        <w:tc>
          <w:tcPr>
            <w:tcW w:w="0" w:type="auto"/>
          </w:tcPr>
          <w:p w14:paraId="33DC8D71" w14:textId="77777777" w:rsidR="001A4BDA" w:rsidRPr="00D07214" w:rsidRDefault="008D6F99">
            <w:pPr>
              <w:pStyle w:val="Compact"/>
              <w:jc w:val="right"/>
              <w:rPr>
                <w:sz w:val="16"/>
              </w:rPr>
            </w:pPr>
            <w:r w:rsidRPr="00D07214">
              <w:rPr>
                <w:sz w:val="16"/>
              </w:rPr>
              <w:t>0</w:t>
            </w:r>
          </w:p>
        </w:tc>
        <w:tc>
          <w:tcPr>
            <w:tcW w:w="0" w:type="auto"/>
          </w:tcPr>
          <w:p w14:paraId="2F2B0856" w14:textId="77777777" w:rsidR="001A4BDA" w:rsidRPr="00D07214" w:rsidRDefault="008D6F99">
            <w:pPr>
              <w:pStyle w:val="Compact"/>
              <w:jc w:val="right"/>
              <w:rPr>
                <w:sz w:val="16"/>
              </w:rPr>
            </w:pPr>
            <w:r w:rsidRPr="00D07214">
              <w:rPr>
                <w:sz w:val="16"/>
              </w:rPr>
              <w:t>-</w:t>
            </w:r>
          </w:p>
        </w:tc>
        <w:tc>
          <w:tcPr>
            <w:tcW w:w="0" w:type="auto"/>
          </w:tcPr>
          <w:p w14:paraId="20EB8E61" w14:textId="77777777" w:rsidR="001A4BDA" w:rsidRPr="00D07214" w:rsidRDefault="008D6F99">
            <w:pPr>
              <w:pStyle w:val="Compact"/>
              <w:jc w:val="right"/>
              <w:rPr>
                <w:sz w:val="16"/>
              </w:rPr>
            </w:pPr>
            <w:r w:rsidRPr="00D07214">
              <w:rPr>
                <w:sz w:val="16"/>
              </w:rPr>
              <w:t>-</w:t>
            </w:r>
          </w:p>
        </w:tc>
        <w:tc>
          <w:tcPr>
            <w:tcW w:w="0" w:type="auto"/>
          </w:tcPr>
          <w:p w14:paraId="07C1EF7E" w14:textId="77777777" w:rsidR="001A4BDA" w:rsidRPr="00D07214" w:rsidRDefault="008D6F99">
            <w:pPr>
              <w:pStyle w:val="Compact"/>
              <w:jc w:val="right"/>
              <w:rPr>
                <w:sz w:val="16"/>
              </w:rPr>
            </w:pPr>
            <w:r w:rsidRPr="00D07214">
              <w:rPr>
                <w:sz w:val="16"/>
              </w:rPr>
              <w:t>-</w:t>
            </w:r>
          </w:p>
        </w:tc>
        <w:tc>
          <w:tcPr>
            <w:tcW w:w="0" w:type="auto"/>
          </w:tcPr>
          <w:p w14:paraId="360D567E" w14:textId="77777777" w:rsidR="001A4BDA" w:rsidRPr="00D07214" w:rsidRDefault="008D6F99">
            <w:pPr>
              <w:pStyle w:val="Compact"/>
              <w:jc w:val="right"/>
              <w:rPr>
                <w:sz w:val="16"/>
              </w:rPr>
            </w:pPr>
            <w:r w:rsidRPr="00D07214">
              <w:rPr>
                <w:sz w:val="16"/>
              </w:rPr>
              <w:t>0</w:t>
            </w:r>
          </w:p>
        </w:tc>
        <w:tc>
          <w:tcPr>
            <w:tcW w:w="0" w:type="auto"/>
          </w:tcPr>
          <w:p w14:paraId="38BBEF93" w14:textId="77777777" w:rsidR="001A4BDA" w:rsidRPr="00D07214" w:rsidRDefault="008D6F99">
            <w:pPr>
              <w:pStyle w:val="Compact"/>
              <w:jc w:val="right"/>
              <w:rPr>
                <w:sz w:val="16"/>
              </w:rPr>
            </w:pPr>
            <w:r w:rsidRPr="00D07214">
              <w:rPr>
                <w:b/>
                <w:sz w:val="16"/>
              </w:rPr>
              <w:t>0</w:t>
            </w:r>
          </w:p>
        </w:tc>
        <w:tc>
          <w:tcPr>
            <w:tcW w:w="0" w:type="auto"/>
          </w:tcPr>
          <w:p w14:paraId="1CE29F0A" w14:textId="77777777" w:rsidR="001A4BDA" w:rsidRPr="00D07214" w:rsidRDefault="008D6F99">
            <w:pPr>
              <w:pStyle w:val="Compact"/>
              <w:jc w:val="right"/>
              <w:rPr>
                <w:sz w:val="16"/>
              </w:rPr>
            </w:pPr>
            <w:r w:rsidRPr="00D07214">
              <w:rPr>
                <w:sz w:val="16"/>
              </w:rPr>
              <w:t>-</w:t>
            </w:r>
          </w:p>
        </w:tc>
        <w:tc>
          <w:tcPr>
            <w:tcW w:w="0" w:type="auto"/>
          </w:tcPr>
          <w:p w14:paraId="3CFC04CC" w14:textId="77777777" w:rsidR="001A4BDA" w:rsidRPr="00D07214" w:rsidRDefault="008D6F99">
            <w:pPr>
              <w:pStyle w:val="Compact"/>
              <w:jc w:val="right"/>
              <w:rPr>
                <w:sz w:val="16"/>
              </w:rPr>
            </w:pPr>
            <w:r w:rsidRPr="00D07214">
              <w:rPr>
                <w:sz w:val="16"/>
              </w:rPr>
              <w:t>0</w:t>
            </w:r>
          </w:p>
        </w:tc>
      </w:tr>
      <w:tr w:rsidR="001A4BDA" w:rsidRPr="00D07214" w14:paraId="209AF095" w14:textId="77777777" w:rsidTr="00D07214">
        <w:tc>
          <w:tcPr>
            <w:tcW w:w="578" w:type="pct"/>
          </w:tcPr>
          <w:p w14:paraId="5528876D" w14:textId="77777777" w:rsidR="001A4BDA" w:rsidRPr="00D07214" w:rsidRDefault="008D6F99">
            <w:pPr>
              <w:pStyle w:val="Compact"/>
              <w:jc w:val="right"/>
              <w:rPr>
                <w:sz w:val="16"/>
              </w:rPr>
            </w:pPr>
            <w:r w:rsidRPr="00D07214">
              <w:rPr>
                <w:sz w:val="16"/>
              </w:rPr>
              <w:t>Wheat bran</w:t>
            </w:r>
          </w:p>
        </w:tc>
        <w:tc>
          <w:tcPr>
            <w:tcW w:w="0" w:type="auto"/>
          </w:tcPr>
          <w:p w14:paraId="0EE051E4" w14:textId="77777777" w:rsidR="001A4BDA" w:rsidRPr="00D07214" w:rsidRDefault="008D6F99">
            <w:pPr>
              <w:pStyle w:val="Compact"/>
              <w:jc w:val="right"/>
              <w:rPr>
                <w:sz w:val="16"/>
              </w:rPr>
            </w:pPr>
            <w:r w:rsidRPr="00D07214">
              <w:rPr>
                <w:sz w:val="16"/>
              </w:rPr>
              <w:t>5,699,300</w:t>
            </w:r>
          </w:p>
        </w:tc>
        <w:tc>
          <w:tcPr>
            <w:tcW w:w="0" w:type="auto"/>
          </w:tcPr>
          <w:p w14:paraId="4EB263E1" w14:textId="77777777" w:rsidR="001A4BDA" w:rsidRPr="00D07214" w:rsidRDefault="008D6F99">
            <w:pPr>
              <w:pStyle w:val="Compact"/>
              <w:jc w:val="right"/>
              <w:rPr>
                <w:sz w:val="16"/>
              </w:rPr>
            </w:pPr>
            <w:r w:rsidRPr="00D07214">
              <w:rPr>
                <w:sz w:val="16"/>
              </w:rPr>
              <w:t>258,900</w:t>
            </w:r>
          </w:p>
        </w:tc>
        <w:tc>
          <w:tcPr>
            <w:tcW w:w="0" w:type="auto"/>
          </w:tcPr>
          <w:p w14:paraId="2CAE9697" w14:textId="77777777" w:rsidR="001A4BDA" w:rsidRPr="00D07214" w:rsidRDefault="008D6F99">
            <w:pPr>
              <w:pStyle w:val="Compact"/>
              <w:jc w:val="right"/>
              <w:rPr>
                <w:sz w:val="16"/>
              </w:rPr>
            </w:pPr>
            <w:r w:rsidRPr="00D07214">
              <w:rPr>
                <w:sz w:val="16"/>
              </w:rPr>
              <w:t>2,343,700</w:t>
            </w:r>
          </w:p>
        </w:tc>
        <w:tc>
          <w:tcPr>
            <w:tcW w:w="0" w:type="auto"/>
          </w:tcPr>
          <w:p w14:paraId="40D3EF41" w14:textId="77777777" w:rsidR="001A4BDA" w:rsidRPr="00D07214" w:rsidRDefault="008D6F99">
            <w:pPr>
              <w:pStyle w:val="Compact"/>
              <w:jc w:val="right"/>
              <w:rPr>
                <w:sz w:val="16"/>
              </w:rPr>
            </w:pPr>
            <w:r w:rsidRPr="00D07214">
              <w:rPr>
                <w:sz w:val="16"/>
              </w:rPr>
              <w:t>0</w:t>
            </w:r>
          </w:p>
        </w:tc>
        <w:tc>
          <w:tcPr>
            <w:tcW w:w="0" w:type="auto"/>
          </w:tcPr>
          <w:p w14:paraId="1D8E66A2" w14:textId="77777777" w:rsidR="001A4BDA" w:rsidRPr="00D07214" w:rsidRDefault="008D6F99">
            <w:pPr>
              <w:pStyle w:val="Compact"/>
              <w:jc w:val="right"/>
              <w:rPr>
                <w:sz w:val="16"/>
              </w:rPr>
            </w:pPr>
            <w:r w:rsidRPr="00D07214">
              <w:rPr>
                <w:sz w:val="16"/>
              </w:rPr>
              <w:t>-</w:t>
            </w:r>
          </w:p>
        </w:tc>
        <w:tc>
          <w:tcPr>
            <w:tcW w:w="0" w:type="auto"/>
          </w:tcPr>
          <w:p w14:paraId="7B041C68" w14:textId="77777777" w:rsidR="001A4BDA" w:rsidRPr="00D07214" w:rsidRDefault="008D6F99">
            <w:pPr>
              <w:pStyle w:val="Compact"/>
              <w:jc w:val="right"/>
              <w:rPr>
                <w:sz w:val="16"/>
              </w:rPr>
            </w:pPr>
            <w:r w:rsidRPr="00D07214">
              <w:rPr>
                <w:sz w:val="16"/>
              </w:rPr>
              <w:t>-</w:t>
            </w:r>
          </w:p>
        </w:tc>
        <w:tc>
          <w:tcPr>
            <w:tcW w:w="0" w:type="auto"/>
          </w:tcPr>
          <w:p w14:paraId="67C2AD87" w14:textId="77777777" w:rsidR="001A4BDA" w:rsidRPr="00D07214" w:rsidRDefault="008D6F99">
            <w:pPr>
              <w:pStyle w:val="Compact"/>
              <w:jc w:val="right"/>
              <w:rPr>
                <w:sz w:val="16"/>
              </w:rPr>
            </w:pPr>
            <w:r w:rsidRPr="00D07214">
              <w:rPr>
                <w:sz w:val="16"/>
              </w:rPr>
              <w:t>3,614,500</w:t>
            </w:r>
          </w:p>
        </w:tc>
        <w:tc>
          <w:tcPr>
            <w:tcW w:w="0" w:type="auto"/>
          </w:tcPr>
          <w:p w14:paraId="3287F5AD" w14:textId="77777777" w:rsidR="001A4BDA" w:rsidRPr="00D07214" w:rsidRDefault="008D6F99">
            <w:pPr>
              <w:pStyle w:val="Compact"/>
              <w:jc w:val="right"/>
              <w:rPr>
                <w:sz w:val="16"/>
              </w:rPr>
            </w:pPr>
            <w:r w:rsidRPr="00D07214">
              <w:rPr>
                <w:sz w:val="16"/>
              </w:rPr>
              <w:t>0</w:t>
            </w:r>
          </w:p>
        </w:tc>
        <w:tc>
          <w:tcPr>
            <w:tcW w:w="0" w:type="auto"/>
          </w:tcPr>
          <w:p w14:paraId="24E8BB53" w14:textId="77777777" w:rsidR="001A4BDA" w:rsidRPr="00D07214" w:rsidRDefault="008D6F99">
            <w:pPr>
              <w:pStyle w:val="Compact"/>
              <w:jc w:val="right"/>
              <w:rPr>
                <w:sz w:val="16"/>
              </w:rPr>
            </w:pPr>
            <w:r w:rsidRPr="00D07214">
              <w:rPr>
                <w:b/>
                <w:sz w:val="16"/>
              </w:rPr>
              <w:t>0</w:t>
            </w:r>
          </w:p>
        </w:tc>
        <w:tc>
          <w:tcPr>
            <w:tcW w:w="0" w:type="auto"/>
          </w:tcPr>
          <w:p w14:paraId="0F6731F4" w14:textId="77777777" w:rsidR="001A4BDA" w:rsidRPr="00D07214" w:rsidRDefault="008D6F99">
            <w:pPr>
              <w:pStyle w:val="Compact"/>
              <w:jc w:val="right"/>
              <w:rPr>
                <w:sz w:val="16"/>
              </w:rPr>
            </w:pPr>
            <w:r w:rsidRPr="00D07214">
              <w:rPr>
                <w:sz w:val="16"/>
              </w:rPr>
              <w:t>-</w:t>
            </w:r>
          </w:p>
        </w:tc>
        <w:tc>
          <w:tcPr>
            <w:tcW w:w="0" w:type="auto"/>
          </w:tcPr>
          <w:p w14:paraId="04F4061B" w14:textId="77777777" w:rsidR="001A4BDA" w:rsidRPr="00D07214" w:rsidRDefault="008D6F99">
            <w:pPr>
              <w:pStyle w:val="Compact"/>
              <w:jc w:val="right"/>
              <w:rPr>
                <w:sz w:val="16"/>
              </w:rPr>
            </w:pPr>
            <w:r w:rsidRPr="00D07214">
              <w:rPr>
                <w:sz w:val="16"/>
              </w:rPr>
              <w:t>0</w:t>
            </w:r>
          </w:p>
        </w:tc>
      </w:tr>
    </w:tbl>
    <w:p w14:paraId="730C5580" w14:textId="77777777" w:rsidR="001A4BDA" w:rsidRDefault="008D6F99">
      <w:pPr>
        <w:pStyle w:val="Heading3"/>
      </w:pPr>
      <w:bookmarkStart w:id="22" w:name="standardization-and-balancing"/>
      <w:bookmarkEnd w:id="22"/>
      <w:r>
        <w:t>Standardization and Balancing</w:t>
      </w:r>
    </w:p>
    <w:p w14:paraId="3B38F361" w14:textId="77777777" w:rsidR="001A4BDA" w:rsidRDefault="008D6F99">
      <w:r>
        <w:t>Now, suppose we have the following wheat commodity tree:</w:t>
      </w:r>
    </w:p>
    <w:p w14:paraId="12DDAF07" w14:textId="77777777" w:rsidR="001A4BDA" w:rsidRDefault="008D6F99">
      <w:r>
        <w:rPr>
          <w:noProof/>
          <w:lang w:val="en-GB" w:eastAsia="en-GB"/>
        </w:rPr>
        <w:lastRenderedPageBreak/>
        <w:drawing>
          <wp:inline distT="0" distB="0" distL="0" distR="0" wp14:anchorId="0699AE59" wp14:editId="50C24E6B">
            <wp:extent cx="5440680" cy="362850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eatExample_files/figure-docx/unnamed-chunk-22-1.png"/>
                    <pic:cNvPicPr>
                      <a:picLocks noChangeAspect="1" noChangeArrowheads="1"/>
                    </pic:cNvPicPr>
                  </pic:nvPicPr>
                  <pic:blipFill>
                    <a:blip r:embed="rId11" cstate="print"/>
                    <a:stretch>
                      <a:fillRect/>
                    </a:stretch>
                  </pic:blipFill>
                  <pic:spPr bwMode="auto">
                    <a:xfrm>
                      <a:off x="0" y="0"/>
                      <a:ext cx="5440680" cy="3628505"/>
                    </a:xfrm>
                    <a:prstGeom prst="rect">
                      <a:avLst/>
                    </a:prstGeom>
                    <a:noFill/>
                    <a:ln w="9525">
                      <a:noFill/>
                      <a:headEnd/>
                      <a:tailEnd/>
                    </a:ln>
                  </pic:spPr>
                </pic:pic>
              </a:graphicData>
            </a:graphic>
          </wp:inline>
        </w:drawing>
      </w:r>
    </w:p>
    <w:p w14:paraId="5D904A67" w14:textId="77777777" w:rsidR="001A4BDA" w:rsidRDefault="008D6F99">
      <w:r>
        <w:t>We first start with the pre-standardized table that we have so far compiled:</w:t>
      </w:r>
    </w:p>
    <w:tbl>
      <w:tblPr>
        <w:tblW w:w="5000" w:type="pct"/>
        <w:tblLook w:val="04A0" w:firstRow="1" w:lastRow="0" w:firstColumn="1" w:lastColumn="0" w:noHBand="0" w:noVBand="1"/>
      </w:tblPr>
      <w:tblGrid>
        <w:gridCol w:w="787"/>
        <w:gridCol w:w="893"/>
        <w:gridCol w:w="815"/>
        <w:gridCol w:w="893"/>
        <w:gridCol w:w="981"/>
        <w:gridCol w:w="517"/>
        <w:gridCol w:w="893"/>
        <w:gridCol w:w="815"/>
        <w:gridCol w:w="815"/>
        <w:gridCol w:w="654"/>
        <w:gridCol w:w="804"/>
        <w:gridCol w:w="709"/>
      </w:tblGrid>
      <w:tr w:rsidR="001A4BDA" w:rsidRPr="00D07214" w14:paraId="25BBDA90" w14:textId="77777777" w:rsidTr="00D07214">
        <w:tc>
          <w:tcPr>
            <w:tcW w:w="579" w:type="pct"/>
            <w:tcBorders>
              <w:bottom w:val="single" w:sz="0" w:space="0" w:color="auto"/>
            </w:tcBorders>
            <w:vAlign w:val="bottom"/>
          </w:tcPr>
          <w:p w14:paraId="0383275D"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5989DB5F"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18B1BB62"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756E5958"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25666E65"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65A5E20B"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27DDB988"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002361B7"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68684BA5"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042AF28E"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7EA7EBE0"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0B10FCB8" w14:textId="77777777" w:rsidR="001A4BDA" w:rsidRPr="00D07214" w:rsidRDefault="008D6F99">
            <w:pPr>
              <w:pStyle w:val="Compact"/>
              <w:jc w:val="right"/>
              <w:rPr>
                <w:sz w:val="16"/>
              </w:rPr>
            </w:pPr>
            <w:r w:rsidRPr="00D07214">
              <w:rPr>
                <w:sz w:val="16"/>
              </w:rPr>
              <w:t>Loss</w:t>
            </w:r>
          </w:p>
        </w:tc>
      </w:tr>
      <w:tr w:rsidR="001A4BDA" w:rsidRPr="00D07214" w14:paraId="26E3148D" w14:textId="77777777" w:rsidTr="00D07214">
        <w:tc>
          <w:tcPr>
            <w:tcW w:w="579" w:type="pct"/>
          </w:tcPr>
          <w:p w14:paraId="32BC973C" w14:textId="77777777" w:rsidR="001A4BDA" w:rsidRPr="00D07214" w:rsidRDefault="008D6F99">
            <w:pPr>
              <w:pStyle w:val="Compact"/>
              <w:jc w:val="right"/>
              <w:rPr>
                <w:sz w:val="16"/>
              </w:rPr>
            </w:pPr>
            <w:r w:rsidRPr="00D07214">
              <w:rPr>
                <w:sz w:val="16"/>
              </w:rPr>
              <w:t>Wheat</w:t>
            </w:r>
          </w:p>
        </w:tc>
        <w:tc>
          <w:tcPr>
            <w:tcW w:w="0" w:type="auto"/>
          </w:tcPr>
          <w:p w14:paraId="0802B93C" w14:textId="77777777" w:rsidR="001A4BDA" w:rsidRPr="00D07214" w:rsidRDefault="008D6F99">
            <w:pPr>
              <w:pStyle w:val="Compact"/>
              <w:jc w:val="right"/>
              <w:rPr>
                <w:sz w:val="16"/>
              </w:rPr>
            </w:pPr>
            <w:r w:rsidRPr="00D07214">
              <w:rPr>
                <w:sz w:val="16"/>
              </w:rPr>
              <w:t>54,420,000</w:t>
            </w:r>
          </w:p>
        </w:tc>
        <w:tc>
          <w:tcPr>
            <w:tcW w:w="0" w:type="auto"/>
          </w:tcPr>
          <w:p w14:paraId="6B88DD81" w14:textId="77777777" w:rsidR="001A4BDA" w:rsidRPr="00D07214" w:rsidRDefault="008D6F99">
            <w:pPr>
              <w:pStyle w:val="Compact"/>
              <w:jc w:val="right"/>
              <w:rPr>
                <w:sz w:val="16"/>
              </w:rPr>
            </w:pPr>
            <w:r w:rsidRPr="00D07214">
              <w:rPr>
                <w:sz w:val="16"/>
              </w:rPr>
              <w:t>1,999,100</w:t>
            </w:r>
          </w:p>
        </w:tc>
        <w:tc>
          <w:tcPr>
            <w:tcW w:w="0" w:type="auto"/>
          </w:tcPr>
          <w:p w14:paraId="7CA68C3B" w14:textId="77777777" w:rsidR="001A4BDA" w:rsidRPr="00D07214" w:rsidRDefault="008D6F99">
            <w:pPr>
              <w:pStyle w:val="Compact"/>
              <w:jc w:val="right"/>
              <w:rPr>
                <w:sz w:val="16"/>
              </w:rPr>
            </w:pPr>
            <w:r w:rsidRPr="00D07214">
              <w:rPr>
                <w:sz w:val="16"/>
              </w:rPr>
              <w:t>32,790,000</w:t>
            </w:r>
          </w:p>
        </w:tc>
        <w:tc>
          <w:tcPr>
            <w:tcW w:w="0" w:type="auto"/>
          </w:tcPr>
          <w:p w14:paraId="1C5EA2B4" w14:textId="77777777" w:rsidR="001A4BDA" w:rsidRPr="00D07214" w:rsidRDefault="008D6F99">
            <w:pPr>
              <w:pStyle w:val="Compact"/>
              <w:jc w:val="right"/>
              <w:rPr>
                <w:sz w:val="16"/>
              </w:rPr>
            </w:pPr>
            <w:r w:rsidRPr="00D07214">
              <w:rPr>
                <w:sz w:val="16"/>
              </w:rPr>
              <w:t>-230,600</w:t>
            </w:r>
          </w:p>
        </w:tc>
        <w:tc>
          <w:tcPr>
            <w:tcW w:w="0" w:type="auto"/>
          </w:tcPr>
          <w:p w14:paraId="7594A330" w14:textId="77777777" w:rsidR="001A4BDA" w:rsidRPr="00D07214" w:rsidRDefault="008D6F99">
            <w:pPr>
              <w:pStyle w:val="Compact"/>
              <w:jc w:val="right"/>
              <w:rPr>
                <w:sz w:val="16"/>
              </w:rPr>
            </w:pPr>
            <w:r w:rsidRPr="00D07214">
              <w:rPr>
                <w:sz w:val="16"/>
              </w:rPr>
              <w:t>0</w:t>
            </w:r>
          </w:p>
        </w:tc>
        <w:tc>
          <w:tcPr>
            <w:tcW w:w="0" w:type="auto"/>
          </w:tcPr>
          <w:p w14:paraId="6245536F" w14:textId="77777777" w:rsidR="001A4BDA" w:rsidRPr="00D07214" w:rsidRDefault="008D6F99">
            <w:pPr>
              <w:pStyle w:val="Compact"/>
              <w:jc w:val="right"/>
              <w:rPr>
                <w:sz w:val="16"/>
              </w:rPr>
            </w:pPr>
            <w:r w:rsidRPr="00D07214">
              <w:rPr>
                <w:sz w:val="16"/>
              </w:rPr>
              <w:t>26,720,000</w:t>
            </w:r>
          </w:p>
        </w:tc>
        <w:tc>
          <w:tcPr>
            <w:tcW w:w="0" w:type="auto"/>
          </w:tcPr>
          <w:p w14:paraId="189EB1DA" w14:textId="77777777" w:rsidR="001A4BDA" w:rsidRPr="00D07214" w:rsidRDefault="008D6F99">
            <w:pPr>
              <w:pStyle w:val="Compact"/>
              <w:jc w:val="right"/>
              <w:rPr>
                <w:sz w:val="16"/>
              </w:rPr>
            </w:pPr>
            <w:r w:rsidRPr="00D07214">
              <w:rPr>
                <w:sz w:val="16"/>
              </w:rPr>
              <w:t>4,898,000</w:t>
            </w:r>
          </w:p>
        </w:tc>
        <w:tc>
          <w:tcPr>
            <w:tcW w:w="0" w:type="auto"/>
          </w:tcPr>
          <w:p w14:paraId="1B19BA96" w14:textId="77777777" w:rsidR="001A4BDA" w:rsidRPr="00D07214" w:rsidRDefault="008D6F99">
            <w:pPr>
              <w:pStyle w:val="Compact"/>
              <w:jc w:val="right"/>
              <w:rPr>
                <w:sz w:val="16"/>
              </w:rPr>
            </w:pPr>
            <w:r w:rsidRPr="00D07214">
              <w:rPr>
                <w:sz w:val="16"/>
              </w:rPr>
              <w:t>1,904,200</w:t>
            </w:r>
          </w:p>
        </w:tc>
        <w:tc>
          <w:tcPr>
            <w:tcW w:w="0" w:type="auto"/>
          </w:tcPr>
          <w:p w14:paraId="4517BD6C" w14:textId="77777777" w:rsidR="001A4BDA" w:rsidRPr="00D07214" w:rsidRDefault="008D6F99">
            <w:pPr>
              <w:pStyle w:val="Compact"/>
              <w:jc w:val="right"/>
              <w:rPr>
                <w:sz w:val="16"/>
              </w:rPr>
            </w:pPr>
            <w:r w:rsidRPr="00D07214">
              <w:rPr>
                <w:sz w:val="16"/>
              </w:rPr>
              <w:t>-39,800</w:t>
            </w:r>
          </w:p>
        </w:tc>
        <w:tc>
          <w:tcPr>
            <w:tcW w:w="0" w:type="auto"/>
          </w:tcPr>
          <w:p w14:paraId="3ACAA32A" w14:textId="77777777" w:rsidR="001A4BDA" w:rsidRPr="00D07214" w:rsidRDefault="008D6F99">
            <w:pPr>
              <w:pStyle w:val="Compact"/>
              <w:jc w:val="right"/>
              <w:rPr>
                <w:sz w:val="16"/>
              </w:rPr>
            </w:pPr>
            <w:r w:rsidRPr="00D07214">
              <w:rPr>
                <w:sz w:val="16"/>
              </w:rPr>
              <w:t>0</w:t>
            </w:r>
          </w:p>
        </w:tc>
        <w:tc>
          <w:tcPr>
            <w:tcW w:w="0" w:type="auto"/>
          </w:tcPr>
          <w:p w14:paraId="0AE24E50" w14:textId="77777777" w:rsidR="001A4BDA" w:rsidRPr="00D07214" w:rsidRDefault="008D6F99">
            <w:pPr>
              <w:pStyle w:val="Compact"/>
              <w:jc w:val="right"/>
              <w:rPr>
                <w:sz w:val="16"/>
              </w:rPr>
            </w:pPr>
            <w:r w:rsidRPr="00D07214">
              <w:rPr>
                <w:sz w:val="16"/>
              </w:rPr>
              <w:t>560,300</w:t>
            </w:r>
          </w:p>
        </w:tc>
      </w:tr>
      <w:tr w:rsidR="001A4BDA" w:rsidRPr="00D07214" w14:paraId="797D0A4C" w14:textId="77777777" w:rsidTr="00D07214">
        <w:tc>
          <w:tcPr>
            <w:tcW w:w="579" w:type="pct"/>
          </w:tcPr>
          <w:p w14:paraId="7098359E" w14:textId="77777777" w:rsidR="001A4BDA" w:rsidRPr="00D07214" w:rsidRDefault="008D6F99">
            <w:pPr>
              <w:pStyle w:val="Compact"/>
              <w:jc w:val="right"/>
              <w:rPr>
                <w:sz w:val="16"/>
              </w:rPr>
            </w:pPr>
            <w:r w:rsidRPr="00D07214">
              <w:rPr>
                <w:sz w:val="16"/>
              </w:rPr>
              <w:t>Wheat flour</w:t>
            </w:r>
          </w:p>
        </w:tc>
        <w:tc>
          <w:tcPr>
            <w:tcW w:w="0" w:type="auto"/>
          </w:tcPr>
          <w:p w14:paraId="1A4DEAC8" w14:textId="77777777" w:rsidR="001A4BDA" w:rsidRPr="00D07214" w:rsidRDefault="008D6F99">
            <w:pPr>
              <w:pStyle w:val="Compact"/>
              <w:jc w:val="right"/>
              <w:rPr>
                <w:sz w:val="16"/>
              </w:rPr>
            </w:pPr>
            <w:r w:rsidRPr="00D07214">
              <w:rPr>
                <w:sz w:val="16"/>
              </w:rPr>
              <w:t>18,650,000</w:t>
            </w:r>
          </w:p>
        </w:tc>
        <w:tc>
          <w:tcPr>
            <w:tcW w:w="0" w:type="auto"/>
          </w:tcPr>
          <w:p w14:paraId="3A34C237" w14:textId="77777777" w:rsidR="001A4BDA" w:rsidRPr="00D07214" w:rsidRDefault="008D6F99">
            <w:pPr>
              <w:pStyle w:val="Compact"/>
              <w:jc w:val="right"/>
              <w:rPr>
                <w:sz w:val="16"/>
              </w:rPr>
            </w:pPr>
            <w:r w:rsidRPr="00D07214">
              <w:rPr>
                <w:sz w:val="16"/>
              </w:rPr>
              <w:t>341,500</w:t>
            </w:r>
          </w:p>
        </w:tc>
        <w:tc>
          <w:tcPr>
            <w:tcW w:w="0" w:type="auto"/>
          </w:tcPr>
          <w:p w14:paraId="150B7D5E" w14:textId="77777777" w:rsidR="001A4BDA" w:rsidRPr="00D07214" w:rsidRDefault="008D6F99">
            <w:pPr>
              <w:pStyle w:val="Compact"/>
              <w:jc w:val="right"/>
              <w:rPr>
                <w:sz w:val="16"/>
              </w:rPr>
            </w:pPr>
            <w:r w:rsidRPr="00D07214">
              <w:rPr>
                <w:sz w:val="16"/>
              </w:rPr>
              <w:t>572,800</w:t>
            </w:r>
          </w:p>
        </w:tc>
        <w:tc>
          <w:tcPr>
            <w:tcW w:w="0" w:type="auto"/>
          </w:tcPr>
          <w:p w14:paraId="74D53A44" w14:textId="77777777" w:rsidR="001A4BDA" w:rsidRPr="00D07214" w:rsidRDefault="008D6F99">
            <w:pPr>
              <w:pStyle w:val="Compact"/>
              <w:jc w:val="right"/>
              <w:rPr>
                <w:sz w:val="16"/>
              </w:rPr>
            </w:pPr>
            <w:r w:rsidRPr="00D07214">
              <w:rPr>
                <w:sz w:val="16"/>
              </w:rPr>
              <w:t>0</w:t>
            </w:r>
          </w:p>
        </w:tc>
        <w:tc>
          <w:tcPr>
            <w:tcW w:w="0" w:type="auto"/>
          </w:tcPr>
          <w:p w14:paraId="3329289B" w14:textId="77777777" w:rsidR="001A4BDA" w:rsidRPr="00D07214" w:rsidRDefault="008D6F99">
            <w:pPr>
              <w:pStyle w:val="Compact"/>
              <w:jc w:val="right"/>
              <w:rPr>
                <w:sz w:val="16"/>
              </w:rPr>
            </w:pPr>
            <w:r w:rsidRPr="00D07214">
              <w:rPr>
                <w:sz w:val="16"/>
              </w:rPr>
              <w:t>-</w:t>
            </w:r>
          </w:p>
        </w:tc>
        <w:tc>
          <w:tcPr>
            <w:tcW w:w="0" w:type="auto"/>
          </w:tcPr>
          <w:p w14:paraId="4D079D59" w14:textId="77777777" w:rsidR="001A4BDA" w:rsidRPr="00D07214" w:rsidRDefault="008D6F99">
            <w:pPr>
              <w:pStyle w:val="Compact"/>
              <w:jc w:val="right"/>
              <w:rPr>
                <w:sz w:val="16"/>
              </w:rPr>
            </w:pPr>
            <w:r w:rsidRPr="00D07214">
              <w:rPr>
                <w:sz w:val="16"/>
              </w:rPr>
              <w:t>-</w:t>
            </w:r>
          </w:p>
        </w:tc>
        <w:tc>
          <w:tcPr>
            <w:tcW w:w="0" w:type="auto"/>
          </w:tcPr>
          <w:p w14:paraId="382C2D68" w14:textId="77777777" w:rsidR="001A4BDA" w:rsidRPr="00D07214" w:rsidRDefault="008D6F99">
            <w:pPr>
              <w:pStyle w:val="Compact"/>
              <w:jc w:val="right"/>
              <w:rPr>
                <w:sz w:val="16"/>
              </w:rPr>
            </w:pPr>
            <w:r w:rsidRPr="00D07214">
              <w:rPr>
                <w:sz w:val="16"/>
              </w:rPr>
              <w:t>-</w:t>
            </w:r>
          </w:p>
        </w:tc>
        <w:tc>
          <w:tcPr>
            <w:tcW w:w="0" w:type="auto"/>
          </w:tcPr>
          <w:p w14:paraId="11D6D2F7" w14:textId="77777777" w:rsidR="001A4BDA" w:rsidRPr="00D07214" w:rsidRDefault="008D6F99">
            <w:pPr>
              <w:pStyle w:val="Compact"/>
              <w:jc w:val="right"/>
              <w:rPr>
                <w:sz w:val="16"/>
              </w:rPr>
            </w:pPr>
            <w:r w:rsidRPr="00D07214">
              <w:rPr>
                <w:sz w:val="16"/>
              </w:rPr>
              <w:t>0</w:t>
            </w:r>
          </w:p>
        </w:tc>
        <w:tc>
          <w:tcPr>
            <w:tcW w:w="0" w:type="auto"/>
          </w:tcPr>
          <w:p w14:paraId="7967FB95" w14:textId="77777777" w:rsidR="001A4BDA" w:rsidRPr="00D07214" w:rsidRDefault="008D6F99">
            <w:pPr>
              <w:pStyle w:val="Compact"/>
              <w:jc w:val="right"/>
              <w:rPr>
                <w:sz w:val="16"/>
              </w:rPr>
            </w:pPr>
            <w:r w:rsidRPr="00D07214">
              <w:rPr>
                <w:sz w:val="16"/>
              </w:rPr>
              <w:t>0</w:t>
            </w:r>
          </w:p>
        </w:tc>
        <w:tc>
          <w:tcPr>
            <w:tcW w:w="0" w:type="auto"/>
          </w:tcPr>
          <w:p w14:paraId="252B89A1" w14:textId="77777777" w:rsidR="001A4BDA" w:rsidRPr="00D07214" w:rsidRDefault="008D6F99">
            <w:pPr>
              <w:pStyle w:val="Compact"/>
              <w:jc w:val="right"/>
              <w:rPr>
                <w:sz w:val="16"/>
              </w:rPr>
            </w:pPr>
            <w:r w:rsidRPr="00D07214">
              <w:rPr>
                <w:sz w:val="16"/>
              </w:rPr>
              <w:t>-</w:t>
            </w:r>
          </w:p>
        </w:tc>
        <w:tc>
          <w:tcPr>
            <w:tcW w:w="0" w:type="auto"/>
          </w:tcPr>
          <w:p w14:paraId="124B9AC4" w14:textId="77777777" w:rsidR="001A4BDA" w:rsidRPr="00D07214" w:rsidRDefault="008D6F99">
            <w:pPr>
              <w:pStyle w:val="Compact"/>
              <w:jc w:val="right"/>
              <w:rPr>
                <w:sz w:val="16"/>
              </w:rPr>
            </w:pPr>
            <w:r w:rsidRPr="00D07214">
              <w:rPr>
                <w:sz w:val="16"/>
              </w:rPr>
              <w:t>0</w:t>
            </w:r>
          </w:p>
        </w:tc>
      </w:tr>
      <w:tr w:rsidR="001A4BDA" w:rsidRPr="00D07214" w14:paraId="773E4346" w14:textId="77777777" w:rsidTr="00D07214">
        <w:tc>
          <w:tcPr>
            <w:tcW w:w="579" w:type="pct"/>
          </w:tcPr>
          <w:p w14:paraId="4D00EF2F" w14:textId="77777777" w:rsidR="001A4BDA" w:rsidRPr="00D07214" w:rsidRDefault="008D6F99">
            <w:pPr>
              <w:pStyle w:val="Compact"/>
              <w:jc w:val="right"/>
              <w:rPr>
                <w:sz w:val="16"/>
              </w:rPr>
            </w:pPr>
            <w:r w:rsidRPr="00D07214">
              <w:rPr>
                <w:sz w:val="16"/>
              </w:rPr>
              <w:t>Bulgur</w:t>
            </w:r>
          </w:p>
        </w:tc>
        <w:tc>
          <w:tcPr>
            <w:tcW w:w="0" w:type="auto"/>
          </w:tcPr>
          <w:p w14:paraId="37E4B55E" w14:textId="77777777" w:rsidR="001A4BDA" w:rsidRPr="00D07214" w:rsidRDefault="008D6F99">
            <w:pPr>
              <w:pStyle w:val="Compact"/>
              <w:jc w:val="right"/>
              <w:rPr>
                <w:sz w:val="16"/>
              </w:rPr>
            </w:pPr>
            <w:r w:rsidRPr="00D07214">
              <w:rPr>
                <w:sz w:val="16"/>
              </w:rPr>
              <w:t>-</w:t>
            </w:r>
          </w:p>
        </w:tc>
        <w:tc>
          <w:tcPr>
            <w:tcW w:w="0" w:type="auto"/>
          </w:tcPr>
          <w:p w14:paraId="5C0EA213" w14:textId="77777777" w:rsidR="001A4BDA" w:rsidRPr="00D07214" w:rsidRDefault="008D6F99">
            <w:pPr>
              <w:pStyle w:val="Compact"/>
              <w:jc w:val="right"/>
              <w:rPr>
                <w:sz w:val="16"/>
              </w:rPr>
            </w:pPr>
            <w:r w:rsidRPr="00D07214">
              <w:rPr>
                <w:sz w:val="16"/>
              </w:rPr>
              <w:t>182,900</w:t>
            </w:r>
          </w:p>
        </w:tc>
        <w:tc>
          <w:tcPr>
            <w:tcW w:w="0" w:type="auto"/>
          </w:tcPr>
          <w:p w14:paraId="386CA552" w14:textId="77777777" w:rsidR="001A4BDA" w:rsidRPr="00D07214" w:rsidRDefault="008D6F99">
            <w:pPr>
              <w:pStyle w:val="Compact"/>
              <w:jc w:val="right"/>
              <w:rPr>
                <w:sz w:val="16"/>
              </w:rPr>
            </w:pPr>
            <w:r w:rsidRPr="00D07214">
              <w:rPr>
                <w:sz w:val="16"/>
              </w:rPr>
              <w:t>580,000</w:t>
            </w:r>
          </w:p>
        </w:tc>
        <w:tc>
          <w:tcPr>
            <w:tcW w:w="0" w:type="auto"/>
          </w:tcPr>
          <w:p w14:paraId="3B0EFC47" w14:textId="77777777" w:rsidR="001A4BDA" w:rsidRPr="00D07214" w:rsidRDefault="008D6F99">
            <w:pPr>
              <w:pStyle w:val="Compact"/>
              <w:jc w:val="right"/>
              <w:rPr>
                <w:sz w:val="16"/>
              </w:rPr>
            </w:pPr>
            <w:r w:rsidRPr="00D07214">
              <w:rPr>
                <w:sz w:val="16"/>
              </w:rPr>
              <w:t>0</w:t>
            </w:r>
          </w:p>
        </w:tc>
        <w:tc>
          <w:tcPr>
            <w:tcW w:w="0" w:type="auto"/>
          </w:tcPr>
          <w:p w14:paraId="48F10031" w14:textId="77777777" w:rsidR="001A4BDA" w:rsidRPr="00D07214" w:rsidRDefault="008D6F99">
            <w:pPr>
              <w:pStyle w:val="Compact"/>
              <w:jc w:val="right"/>
              <w:rPr>
                <w:sz w:val="16"/>
              </w:rPr>
            </w:pPr>
            <w:r w:rsidRPr="00D07214">
              <w:rPr>
                <w:sz w:val="16"/>
              </w:rPr>
              <w:t>-</w:t>
            </w:r>
          </w:p>
        </w:tc>
        <w:tc>
          <w:tcPr>
            <w:tcW w:w="0" w:type="auto"/>
          </w:tcPr>
          <w:p w14:paraId="60A12DD1" w14:textId="77777777" w:rsidR="001A4BDA" w:rsidRPr="00D07214" w:rsidRDefault="008D6F99">
            <w:pPr>
              <w:pStyle w:val="Compact"/>
              <w:jc w:val="right"/>
              <w:rPr>
                <w:sz w:val="16"/>
              </w:rPr>
            </w:pPr>
            <w:r w:rsidRPr="00D07214">
              <w:rPr>
                <w:sz w:val="16"/>
              </w:rPr>
              <w:t>-</w:t>
            </w:r>
          </w:p>
        </w:tc>
        <w:tc>
          <w:tcPr>
            <w:tcW w:w="0" w:type="auto"/>
          </w:tcPr>
          <w:p w14:paraId="226798D9" w14:textId="77777777" w:rsidR="001A4BDA" w:rsidRPr="00D07214" w:rsidRDefault="008D6F99">
            <w:pPr>
              <w:pStyle w:val="Compact"/>
              <w:jc w:val="right"/>
              <w:rPr>
                <w:sz w:val="16"/>
              </w:rPr>
            </w:pPr>
            <w:r w:rsidRPr="00D07214">
              <w:rPr>
                <w:sz w:val="16"/>
              </w:rPr>
              <w:t>-</w:t>
            </w:r>
          </w:p>
        </w:tc>
        <w:tc>
          <w:tcPr>
            <w:tcW w:w="0" w:type="auto"/>
          </w:tcPr>
          <w:p w14:paraId="7B5F8236" w14:textId="77777777" w:rsidR="001A4BDA" w:rsidRPr="00D07214" w:rsidRDefault="008D6F99">
            <w:pPr>
              <w:pStyle w:val="Compact"/>
              <w:jc w:val="right"/>
              <w:rPr>
                <w:sz w:val="16"/>
              </w:rPr>
            </w:pPr>
            <w:r w:rsidRPr="00D07214">
              <w:rPr>
                <w:sz w:val="16"/>
              </w:rPr>
              <w:t>0</w:t>
            </w:r>
          </w:p>
        </w:tc>
        <w:tc>
          <w:tcPr>
            <w:tcW w:w="0" w:type="auto"/>
          </w:tcPr>
          <w:p w14:paraId="1A135977" w14:textId="77777777" w:rsidR="001A4BDA" w:rsidRPr="00D07214" w:rsidRDefault="008D6F99">
            <w:pPr>
              <w:pStyle w:val="Compact"/>
              <w:jc w:val="right"/>
              <w:rPr>
                <w:sz w:val="16"/>
              </w:rPr>
            </w:pPr>
            <w:r w:rsidRPr="00D07214">
              <w:rPr>
                <w:sz w:val="16"/>
              </w:rPr>
              <w:t>0</w:t>
            </w:r>
          </w:p>
        </w:tc>
        <w:tc>
          <w:tcPr>
            <w:tcW w:w="0" w:type="auto"/>
          </w:tcPr>
          <w:p w14:paraId="735BE9D7" w14:textId="77777777" w:rsidR="001A4BDA" w:rsidRPr="00D07214" w:rsidRDefault="008D6F99">
            <w:pPr>
              <w:pStyle w:val="Compact"/>
              <w:jc w:val="right"/>
              <w:rPr>
                <w:sz w:val="16"/>
              </w:rPr>
            </w:pPr>
            <w:r w:rsidRPr="00D07214">
              <w:rPr>
                <w:sz w:val="16"/>
              </w:rPr>
              <w:t>-</w:t>
            </w:r>
          </w:p>
        </w:tc>
        <w:tc>
          <w:tcPr>
            <w:tcW w:w="0" w:type="auto"/>
          </w:tcPr>
          <w:p w14:paraId="2826E57A" w14:textId="77777777" w:rsidR="001A4BDA" w:rsidRPr="00D07214" w:rsidRDefault="008D6F99">
            <w:pPr>
              <w:pStyle w:val="Compact"/>
              <w:jc w:val="right"/>
              <w:rPr>
                <w:sz w:val="16"/>
              </w:rPr>
            </w:pPr>
            <w:r w:rsidRPr="00D07214">
              <w:rPr>
                <w:sz w:val="16"/>
              </w:rPr>
              <w:t>0</w:t>
            </w:r>
          </w:p>
        </w:tc>
      </w:tr>
      <w:tr w:rsidR="001A4BDA" w:rsidRPr="00D07214" w14:paraId="6FFB19B0" w14:textId="77777777" w:rsidTr="00D07214">
        <w:tc>
          <w:tcPr>
            <w:tcW w:w="579" w:type="pct"/>
          </w:tcPr>
          <w:p w14:paraId="2AA7B8FC" w14:textId="77777777" w:rsidR="001A4BDA" w:rsidRPr="00D07214" w:rsidRDefault="008D6F99">
            <w:pPr>
              <w:pStyle w:val="Compact"/>
              <w:jc w:val="right"/>
              <w:rPr>
                <w:sz w:val="16"/>
              </w:rPr>
            </w:pPr>
            <w:r w:rsidRPr="00D07214">
              <w:rPr>
                <w:sz w:val="16"/>
              </w:rPr>
              <w:t>Breakfast cereals</w:t>
            </w:r>
          </w:p>
        </w:tc>
        <w:tc>
          <w:tcPr>
            <w:tcW w:w="0" w:type="auto"/>
          </w:tcPr>
          <w:p w14:paraId="7F706C64" w14:textId="77777777" w:rsidR="001A4BDA" w:rsidRPr="00D07214" w:rsidRDefault="008D6F99">
            <w:pPr>
              <w:pStyle w:val="Compact"/>
              <w:jc w:val="right"/>
              <w:rPr>
                <w:sz w:val="16"/>
              </w:rPr>
            </w:pPr>
            <w:r w:rsidRPr="00D07214">
              <w:rPr>
                <w:sz w:val="16"/>
              </w:rPr>
              <w:t>-</w:t>
            </w:r>
          </w:p>
        </w:tc>
        <w:tc>
          <w:tcPr>
            <w:tcW w:w="0" w:type="auto"/>
          </w:tcPr>
          <w:p w14:paraId="16FB3829" w14:textId="77777777" w:rsidR="001A4BDA" w:rsidRPr="00D07214" w:rsidRDefault="008D6F99">
            <w:pPr>
              <w:pStyle w:val="Compact"/>
              <w:jc w:val="right"/>
              <w:rPr>
                <w:sz w:val="16"/>
              </w:rPr>
            </w:pPr>
            <w:r w:rsidRPr="00D07214">
              <w:rPr>
                <w:sz w:val="16"/>
              </w:rPr>
              <w:t>312,500</w:t>
            </w:r>
          </w:p>
        </w:tc>
        <w:tc>
          <w:tcPr>
            <w:tcW w:w="0" w:type="auto"/>
          </w:tcPr>
          <w:p w14:paraId="3EA62BE0" w14:textId="77777777" w:rsidR="001A4BDA" w:rsidRPr="00D07214" w:rsidRDefault="008D6F99">
            <w:pPr>
              <w:pStyle w:val="Compact"/>
              <w:jc w:val="right"/>
              <w:rPr>
                <w:sz w:val="16"/>
              </w:rPr>
            </w:pPr>
            <w:r w:rsidRPr="00D07214">
              <w:rPr>
                <w:sz w:val="16"/>
              </w:rPr>
              <w:t>217,300</w:t>
            </w:r>
          </w:p>
        </w:tc>
        <w:tc>
          <w:tcPr>
            <w:tcW w:w="0" w:type="auto"/>
          </w:tcPr>
          <w:p w14:paraId="07EE05F2" w14:textId="77777777" w:rsidR="001A4BDA" w:rsidRPr="00D07214" w:rsidRDefault="008D6F99">
            <w:pPr>
              <w:pStyle w:val="Compact"/>
              <w:jc w:val="right"/>
              <w:rPr>
                <w:sz w:val="16"/>
              </w:rPr>
            </w:pPr>
            <w:r w:rsidRPr="00D07214">
              <w:rPr>
                <w:sz w:val="16"/>
              </w:rPr>
              <w:t>0</w:t>
            </w:r>
          </w:p>
        </w:tc>
        <w:tc>
          <w:tcPr>
            <w:tcW w:w="0" w:type="auto"/>
          </w:tcPr>
          <w:p w14:paraId="5166D906" w14:textId="77777777" w:rsidR="001A4BDA" w:rsidRPr="00D07214" w:rsidRDefault="008D6F99">
            <w:pPr>
              <w:pStyle w:val="Compact"/>
              <w:jc w:val="right"/>
              <w:rPr>
                <w:sz w:val="16"/>
              </w:rPr>
            </w:pPr>
            <w:r w:rsidRPr="00D07214">
              <w:rPr>
                <w:sz w:val="16"/>
              </w:rPr>
              <w:t>-</w:t>
            </w:r>
          </w:p>
        </w:tc>
        <w:tc>
          <w:tcPr>
            <w:tcW w:w="0" w:type="auto"/>
          </w:tcPr>
          <w:p w14:paraId="71A09949" w14:textId="77777777" w:rsidR="001A4BDA" w:rsidRPr="00D07214" w:rsidRDefault="008D6F99">
            <w:pPr>
              <w:pStyle w:val="Compact"/>
              <w:jc w:val="right"/>
              <w:rPr>
                <w:sz w:val="16"/>
              </w:rPr>
            </w:pPr>
            <w:r w:rsidRPr="00D07214">
              <w:rPr>
                <w:sz w:val="16"/>
              </w:rPr>
              <w:t>-</w:t>
            </w:r>
          </w:p>
        </w:tc>
        <w:tc>
          <w:tcPr>
            <w:tcW w:w="0" w:type="auto"/>
          </w:tcPr>
          <w:p w14:paraId="39258B1E" w14:textId="77777777" w:rsidR="001A4BDA" w:rsidRPr="00D07214" w:rsidRDefault="008D6F99">
            <w:pPr>
              <w:pStyle w:val="Compact"/>
              <w:jc w:val="right"/>
              <w:rPr>
                <w:sz w:val="16"/>
              </w:rPr>
            </w:pPr>
            <w:r w:rsidRPr="00D07214">
              <w:rPr>
                <w:sz w:val="16"/>
              </w:rPr>
              <w:t>-</w:t>
            </w:r>
          </w:p>
        </w:tc>
        <w:tc>
          <w:tcPr>
            <w:tcW w:w="0" w:type="auto"/>
          </w:tcPr>
          <w:p w14:paraId="7056D2A4" w14:textId="77777777" w:rsidR="001A4BDA" w:rsidRPr="00D07214" w:rsidRDefault="008D6F99">
            <w:pPr>
              <w:pStyle w:val="Compact"/>
              <w:jc w:val="right"/>
              <w:rPr>
                <w:sz w:val="16"/>
              </w:rPr>
            </w:pPr>
            <w:r w:rsidRPr="00D07214">
              <w:rPr>
                <w:sz w:val="16"/>
              </w:rPr>
              <w:t>0</w:t>
            </w:r>
          </w:p>
        </w:tc>
        <w:tc>
          <w:tcPr>
            <w:tcW w:w="0" w:type="auto"/>
          </w:tcPr>
          <w:p w14:paraId="4DDBC820" w14:textId="77777777" w:rsidR="001A4BDA" w:rsidRPr="00D07214" w:rsidRDefault="008D6F99">
            <w:pPr>
              <w:pStyle w:val="Compact"/>
              <w:jc w:val="right"/>
              <w:rPr>
                <w:sz w:val="16"/>
              </w:rPr>
            </w:pPr>
            <w:r w:rsidRPr="00D07214">
              <w:rPr>
                <w:sz w:val="16"/>
              </w:rPr>
              <w:t>0</w:t>
            </w:r>
          </w:p>
        </w:tc>
        <w:tc>
          <w:tcPr>
            <w:tcW w:w="0" w:type="auto"/>
          </w:tcPr>
          <w:p w14:paraId="039958DB" w14:textId="77777777" w:rsidR="001A4BDA" w:rsidRPr="00D07214" w:rsidRDefault="008D6F99">
            <w:pPr>
              <w:pStyle w:val="Compact"/>
              <w:jc w:val="right"/>
              <w:rPr>
                <w:sz w:val="16"/>
              </w:rPr>
            </w:pPr>
            <w:r w:rsidRPr="00D07214">
              <w:rPr>
                <w:sz w:val="16"/>
              </w:rPr>
              <w:t>-</w:t>
            </w:r>
          </w:p>
        </w:tc>
        <w:tc>
          <w:tcPr>
            <w:tcW w:w="0" w:type="auto"/>
          </w:tcPr>
          <w:p w14:paraId="2CF28C3F" w14:textId="77777777" w:rsidR="001A4BDA" w:rsidRPr="00D07214" w:rsidRDefault="008D6F99">
            <w:pPr>
              <w:pStyle w:val="Compact"/>
              <w:jc w:val="right"/>
              <w:rPr>
                <w:sz w:val="16"/>
              </w:rPr>
            </w:pPr>
            <w:r w:rsidRPr="00D07214">
              <w:rPr>
                <w:sz w:val="16"/>
              </w:rPr>
              <w:t>0</w:t>
            </w:r>
          </w:p>
        </w:tc>
      </w:tr>
      <w:tr w:rsidR="001A4BDA" w:rsidRPr="00D07214" w14:paraId="43823371" w14:textId="77777777" w:rsidTr="00D07214">
        <w:tc>
          <w:tcPr>
            <w:tcW w:w="579" w:type="pct"/>
          </w:tcPr>
          <w:p w14:paraId="0F1555C0" w14:textId="77777777" w:rsidR="001A4BDA" w:rsidRPr="00D07214" w:rsidRDefault="008D6F99">
            <w:pPr>
              <w:pStyle w:val="Compact"/>
              <w:jc w:val="right"/>
              <w:rPr>
                <w:sz w:val="16"/>
              </w:rPr>
            </w:pPr>
            <w:r w:rsidRPr="00D07214">
              <w:rPr>
                <w:sz w:val="16"/>
              </w:rPr>
              <w:t>Wheat starch</w:t>
            </w:r>
          </w:p>
        </w:tc>
        <w:tc>
          <w:tcPr>
            <w:tcW w:w="0" w:type="auto"/>
          </w:tcPr>
          <w:p w14:paraId="40874DF0" w14:textId="77777777" w:rsidR="001A4BDA" w:rsidRPr="00D07214" w:rsidRDefault="008D6F99">
            <w:pPr>
              <w:pStyle w:val="Compact"/>
              <w:jc w:val="right"/>
              <w:rPr>
                <w:sz w:val="16"/>
              </w:rPr>
            </w:pPr>
            <w:r w:rsidRPr="00D07214">
              <w:rPr>
                <w:sz w:val="16"/>
              </w:rPr>
              <w:t>-</w:t>
            </w:r>
          </w:p>
        </w:tc>
        <w:tc>
          <w:tcPr>
            <w:tcW w:w="0" w:type="auto"/>
          </w:tcPr>
          <w:p w14:paraId="21C5C9F4" w14:textId="77777777" w:rsidR="001A4BDA" w:rsidRPr="00D07214" w:rsidRDefault="008D6F99">
            <w:pPr>
              <w:pStyle w:val="Compact"/>
              <w:jc w:val="right"/>
              <w:rPr>
                <w:sz w:val="16"/>
              </w:rPr>
            </w:pPr>
            <w:r w:rsidRPr="00D07214">
              <w:rPr>
                <w:sz w:val="16"/>
              </w:rPr>
              <w:t>624,900</w:t>
            </w:r>
          </w:p>
        </w:tc>
        <w:tc>
          <w:tcPr>
            <w:tcW w:w="0" w:type="auto"/>
          </w:tcPr>
          <w:p w14:paraId="3BE16058" w14:textId="77777777" w:rsidR="001A4BDA" w:rsidRPr="00D07214" w:rsidRDefault="008D6F99">
            <w:pPr>
              <w:pStyle w:val="Compact"/>
              <w:jc w:val="right"/>
              <w:rPr>
                <w:sz w:val="16"/>
              </w:rPr>
            </w:pPr>
            <w:r w:rsidRPr="00D07214">
              <w:rPr>
                <w:sz w:val="16"/>
              </w:rPr>
              <w:t>224,500</w:t>
            </w:r>
          </w:p>
        </w:tc>
        <w:tc>
          <w:tcPr>
            <w:tcW w:w="0" w:type="auto"/>
          </w:tcPr>
          <w:p w14:paraId="5039ED7B" w14:textId="77777777" w:rsidR="001A4BDA" w:rsidRPr="00D07214" w:rsidRDefault="008D6F99">
            <w:pPr>
              <w:pStyle w:val="Compact"/>
              <w:jc w:val="right"/>
              <w:rPr>
                <w:sz w:val="16"/>
              </w:rPr>
            </w:pPr>
            <w:r w:rsidRPr="00D07214">
              <w:rPr>
                <w:sz w:val="16"/>
              </w:rPr>
              <w:t>0</w:t>
            </w:r>
          </w:p>
        </w:tc>
        <w:tc>
          <w:tcPr>
            <w:tcW w:w="0" w:type="auto"/>
          </w:tcPr>
          <w:p w14:paraId="59585588" w14:textId="77777777" w:rsidR="001A4BDA" w:rsidRPr="00D07214" w:rsidRDefault="008D6F99">
            <w:pPr>
              <w:pStyle w:val="Compact"/>
              <w:jc w:val="right"/>
              <w:rPr>
                <w:sz w:val="16"/>
              </w:rPr>
            </w:pPr>
            <w:r w:rsidRPr="00D07214">
              <w:rPr>
                <w:sz w:val="16"/>
              </w:rPr>
              <w:t>-</w:t>
            </w:r>
          </w:p>
        </w:tc>
        <w:tc>
          <w:tcPr>
            <w:tcW w:w="0" w:type="auto"/>
          </w:tcPr>
          <w:p w14:paraId="2CD6380C" w14:textId="77777777" w:rsidR="001A4BDA" w:rsidRPr="00D07214" w:rsidRDefault="008D6F99">
            <w:pPr>
              <w:pStyle w:val="Compact"/>
              <w:jc w:val="right"/>
              <w:rPr>
                <w:sz w:val="16"/>
              </w:rPr>
            </w:pPr>
            <w:r w:rsidRPr="00D07214">
              <w:rPr>
                <w:sz w:val="16"/>
              </w:rPr>
              <w:t>-</w:t>
            </w:r>
          </w:p>
        </w:tc>
        <w:tc>
          <w:tcPr>
            <w:tcW w:w="0" w:type="auto"/>
          </w:tcPr>
          <w:p w14:paraId="3130DE94" w14:textId="77777777" w:rsidR="001A4BDA" w:rsidRPr="00D07214" w:rsidRDefault="008D6F99">
            <w:pPr>
              <w:pStyle w:val="Compact"/>
              <w:jc w:val="right"/>
              <w:rPr>
                <w:sz w:val="16"/>
              </w:rPr>
            </w:pPr>
            <w:r w:rsidRPr="00D07214">
              <w:rPr>
                <w:sz w:val="16"/>
              </w:rPr>
              <w:t>-</w:t>
            </w:r>
          </w:p>
        </w:tc>
        <w:tc>
          <w:tcPr>
            <w:tcW w:w="0" w:type="auto"/>
          </w:tcPr>
          <w:p w14:paraId="3AD7B2C6" w14:textId="77777777" w:rsidR="001A4BDA" w:rsidRPr="00D07214" w:rsidRDefault="008D6F99">
            <w:pPr>
              <w:pStyle w:val="Compact"/>
              <w:jc w:val="right"/>
              <w:rPr>
                <w:sz w:val="16"/>
              </w:rPr>
            </w:pPr>
            <w:r w:rsidRPr="00D07214">
              <w:rPr>
                <w:sz w:val="16"/>
              </w:rPr>
              <w:t>0</w:t>
            </w:r>
          </w:p>
        </w:tc>
        <w:tc>
          <w:tcPr>
            <w:tcW w:w="0" w:type="auto"/>
          </w:tcPr>
          <w:p w14:paraId="7FF23C0E" w14:textId="77777777" w:rsidR="001A4BDA" w:rsidRPr="00D07214" w:rsidRDefault="008D6F99">
            <w:pPr>
              <w:pStyle w:val="Compact"/>
              <w:jc w:val="right"/>
              <w:rPr>
                <w:sz w:val="16"/>
              </w:rPr>
            </w:pPr>
            <w:r w:rsidRPr="00D07214">
              <w:rPr>
                <w:sz w:val="16"/>
              </w:rPr>
              <w:t>0</w:t>
            </w:r>
          </w:p>
        </w:tc>
        <w:tc>
          <w:tcPr>
            <w:tcW w:w="0" w:type="auto"/>
          </w:tcPr>
          <w:p w14:paraId="0AF6D508" w14:textId="77777777" w:rsidR="001A4BDA" w:rsidRPr="00D07214" w:rsidRDefault="008D6F99">
            <w:pPr>
              <w:pStyle w:val="Compact"/>
              <w:jc w:val="right"/>
              <w:rPr>
                <w:sz w:val="16"/>
              </w:rPr>
            </w:pPr>
            <w:r w:rsidRPr="00D07214">
              <w:rPr>
                <w:sz w:val="16"/>
              </w:rPr>
              <w:t>-</w:t>
            </w:r>
          </w:p>
        </w:tc>
        <w:tc>
          <w:tcPr>
            <w:tcW w:w="0" w:type="auto"/>
          </w:tcPr>
          <w:p w14:paraId="3A5755C5" w14:textId="77777777" w:rsidR="001A4BDA" w:rsidRPr="00D07214" w:rsidRDefault="008D6F99">
            <w:pPr>
              <w:pStyle w:val="Compact"/>
              <w:jc w:val="right"/>
              <w:rPr>
                <w:sz w:val="16"/>
              </w:rPr>
            </w:pPr>
            <w:r w:rsidRPr="00D07214">
              <w:rPr>
                <w:sz w:val="16"/>
              </w:rPr>
              <w:t>0</w:t>
            </w:r>
          </w:p>
        </w:tc>
      </w:tr>
      <w:tr w:rsidR="001A4BDA" w:rsidRPr="00D07214" w14:paraId="67C41685" w14:textId="77777777" w:rsidTr="00D07214">
        <w:tc>
          <w:tcPr>
            <w:tcW w:w="579" w:type="pct"/>
          </w:tcPr>
          <w:p w14:paraId="74FC5DD3" w14:textId="77777777" w:rsidR="001A4BDA" w:rsidRPr="00D07214" w:rsidRDefault="008D6F99">
            <w:pPr>
              <w:pStyle w:val="Compact"/>
              <w:jc w:val="right"/>
              <w:rPr>
                <w:sz w:val="16"/>
              </w:rPr>
            </w:pPr>
            <w:r w:rsidRPr="00D07214">
              <w:rPr>
                <w:sz w:val="16"/>
              </w:rPr>
              <w:t>Wheat bran</w:t>
            </w:r>
          </w:p>
        </w:tc>
        <w:tc>
          <w:tcPr>
            <w:tcW w:w="0" w:type="auto"/>
          </w:tcPr>
          <w:p w14:paraId="10A85773" w14:textId="77777777" w:rsidR="001A4BDA" w:rsidRPr="00D07214" w:rsidRDefault="008D6F99">
            <w:pPr>
              <w:pStyle w:val="Compact"/>
              <w:jc w:val="right"/>
              <w:rPr>
                <w:sz w:val="16"/>
              </w:rPr>
            </w:pPr>
            <w:r w:rsidRPr="00D07214">
              <w:rPr>
                <w:sz w:val="16"/>
              </w:rPr>
              <w:t>5,699,300</w:t>
            </w:r>
          </w:p>
        </w:tc>
        <w:tc>
          <w:tcPr>
            <w:tcW w:w="0" w:type="auto"/>
          </w:tcPr>
          <w:p w14:paraId="252F8A8E" w14:textId="77777777" w:rsidR="001A4BDA" w:rsidRPr="00D07214" w:rsidRDefault="008D6F99">
            <w:pPr>
              <w:pStyle w:val="Compact"/>
              <w:jc w:val="right"/>
              <w:rPr>
                <w:sz w:val="16"/>
              </w:rPr>
            </w:pPr>
            <w:r w:rsidRPr="00D07214">
              <w:rPr>
                <w:sz w:val="16"/>
              </w:rPr>
              <w:t>258,900</w:t>
            </w:r>
          </w:p>
        </w:tc>
        <w:tc>
          <w:tcPr>
            <w:tcW w:w="0" w:type="auto"/>
          </w:tcPr>
          <w:p w14:paraId="2BE330C5" w14:textId="77777777" w:rsidR="001A4BDA" w:rsidRPr="00D07214" w:rsidRDefault="008D6F99">
            <w:pPr>
              <w:pStyle w:val="Compact"/>
              <w:jc w:val="right"/>
              <w:rPr>
                <w:sz w:val="16"/>
              </w:rPr>
            </w:pPr>
            <w:r w:rsidRPr="00D07214">
              <w:rPr>
                <w:sz w:val="16"/>
              </w:rPr>
              <w:t>2,343,700</w:t>
            </w:r>
          </w:p>
        </w:tc>
        <w:tc>
          <w:tcPr>
            <w:tcW w:w="0" w:type="auto"/>
          </w:tcPr>
          <w:p w14:paraId="45D2BE79" w14:textId="77777777" w:rsidR="001A4BDA" w:rsidRPr="00D07214" w:rsidRDefault="008D6F99">
            <w:pPr>
              <w:pStyle w:val="Compact"/>
              <w:jc w:val="right"/>
              <w:rPr>
                <w:sz w:val="16"/>
              </w:rPr>
            </w:pPr>
            <w:r w:rsidRPr="00D07214">
              <w:rPr>
                <w:sz w:val="16"/>
              </w:rPr>
              <w:t>0</w:t>
            </w:r>
          </w:p>
        </w:tc>
        <w:tc>
          <w:tcPr>
            <w:tcW w:w="0" w:type="auto"/>
          </w:tcPr>
          <w:p w14:paraId="40E1F7AE" w14:textId="77777777" w:rsidR="001A4BDA" w:rsidRPr="00D07214" w:rsidRDefault="008D6F99">
            <w:pPr>
              <w:pStyle w:val="Compact"/>
              <w:jc w:val="right"/>
              <w:rPr>
                <w:sz w:val="16"/>
              </w:rPr>
            </w:pPr>
            <w:r w:rsidRPr="00D07214">
              <w:rPr>
                <w:sz w:val="16"/>
              </w:rPr>
              <w:t>-</w:t>
            </w:r>
          </w:p>
        </w:tc>
        <w:tc>
          <w:tcPr>
            <w:tcW w:w="0" w:type="auto"/>
          </w:tcPr>
          <w:p w14:paraId="37E7B23E" w14:textId="77777777" w:rsidR="001A4BDA" w:rsidRPr="00D07214" w:rsidRDefault="008D6F99">
            <w:pPr>
              <w:pStyle w:val="Compact"/>
              <w:jc w:val="right"/>
              <w:rPr>
                <w:sz w:val="16"/>
              </w:rPr>
            </w:pPr>
            <w:r w:rsidRPr="00D07214">
              <w:rPr>
                <w:sz w:val="16"/>
              </w:rPr>
              <w:t>-</w:t>
            </w:r>
          </w:p>
        </w:tc>
        <w:tc>
          <w:tcPr>
            <w:tcW w:w="0" w:type="auto"/>
          </w:tcPr>
          <w:p w14:paraId="4EADBACE" w14:textId="77777777" w:rsidR="001A4BDA" w:rsidRPr="00D07214" w:rsidRDefault="008D6F99">
            <w:pPr>
              <w:pStyle w:val="Compact"/>
              <w:jc w:val="right"/>
              <w:rPr>
                <w:sz w:val="16"/>
              </w:rPr>
            </w:pPr>
            <w:r w:rsidRPr="00D07214">
              <w:rPr>
                <w:sz w:val="16"/>
              </w:rPr>
              <w:t>3,614,500</w:t>
            </w:r>
          </w:p>
        </w:tc>
        <w:tc>
          <w:tcPr>
            <w:tcW w:w="0" w:type="auto"/>
          </w:tcPr>
          <w:p w14:paraId="79E45935" w14:textId="77777777" w:rsidR="001A4BDA" w:rsidRPr="00D07214" w:rsidRDefault="008D6F99">
            <w:pPr>
              <w:pStyle w:val="Compact"/>
              <w:jc w:val="right"/>
              <w:rPr>
                <w:sz w:val="16"/>
              </w:rPr>
            </w:pPr>
            <w:r w:rsidRPr="00D07214">
              <w:rPr>
                <w:sz w:val="16"/>
              </w:rPr>
              <w:t>0</w:t>
            </w:r>
          </w:p>
        </w:tc>
        <w:tc>
          <w:tcPr>
            <w:tcW w:w="0" w:type="auto"/>
          </w:tcPr>
          <w:p w14:paraId="483F476E" w14:textId="77777777" w:rsidR="001A4BDA" w:rsidRPr="00D07214" w:rsidRDefault="008D6F99">
            <w:pPr>
              <w:pStyle w:val="Compact"/>
              <w:jc w:val="right"/>
              <w:rPr>
                <w:sz w:val="16"/>
              </w:rPr>
            </w:pPr>
            <w:r w:rsidRPr="00D07214">
              <w:rPr>
                <w:sz w:val="16"/>
              </w:rPr>
              <w:t>0</w:t>
            </w:r>
          </w:p>
        </w:tc>
        <w:tc>
          <w:tcPr>
            <w:tcW w:w="0" w:type="auto"/>
          </w:tcPr>
          <w:p w14:paraId="3EA4267F" w14:textId="77777777" w:rsidR="001A4BDA" w:rsidRPr="00D07214" w:rsidRDefault="008D6F99">
            <w:pPr>
              <w:pStyle w:val="Compact"/>
              <w:jc w:val="right"/>
              <w:rPr>
                <w:sz w:val="16"/>
              </w:rPr>
            </w:pPr>
            <w:r w:rsidRPr="00D07214">
              <w:rPr>
                <w:sz w:val="16"/>
              </w:rPr>
              <w:t>-</w:t>
            </w:r>
          </w:p>
        </w:tc>
        <w:tc>
          <w:tcPr>
            <w:tcW w:w="0" w:type="auto"/>
          </w:tcPr>
          <w:p w14:paraId="3A65A051" w14:textId="77777777" w:rsidR="001A4BDA" w:rsidRPr="00D07214" w:rsidRDefault="008D6F99">
            <w:pPr>
              <w:pStyle w:val="Compact"/>
              <w:jc w:val="right"/>
              <w:rPr>
                <w:sz w:val="16"/>
              </w:rPr>
            </w:pPr>
            <w:r w:rsidRPr="00D07214">
              <w:rPr>
                <w:sz w:val="16"/>
              </w:rPr>
              <w:t>0</w:t>
            </w:r>
          </w:p>
        </w:tc>
      </w:tr>
    </w:tbl>
    <w:p w14:paraId="68A0D703" w14:textId="77777777" w:rsidR="001A4BDA" w:rsidRDefault="008D6F99">
      <w:r>
        <w:t xml:space="preserve">The initial "Food Processing" estimate </w:t>
      </w:r>
      <w:proofErr w:type="gramStart"/>
      <w:r>
        <w:t>was based</w:t>
      </w:r>
      <w:proofErr w:type="gramEnd"/>
      <w:r>
        <w:t xml:space="preserve"> on our module; however, we may have other information th</w:t>
      </w:r>
      <w:r w:rsidR="00AA6544">
        <w:t>at need</w:t>
      </w:r>
      <w:r>
        <w:t xml:space="preserve"> to be considered. For example, we know that we may have trade imbalances </w:t>
      </w:r>
      <w:r w:rsidR="00AA6544">
        <w:t xml:space="preserve">(e.g. exports higher than production + imports) </w:t>
      </w:r>
      <w:r>
        <w:t xml:space="preserve">or official production quantities of processed commodities, and these should inform the </w:t>
      </w:r>
      <w:proofErr w:type="gramStart"/>
      <w:r>
        <w:t>food processing</w:t>
      </w:r>
      <w:proofErr w:type="gramEnd"/>
      <w:r>
        <w:t xml:space="preserve"> estimate. Thus, we will now calculate the production quantities of each </w:t>
      </w:r>
      <w:r w:rsidR="00AA6544">
        <w:t xml:space="preserve">processed/derived commodity </w:t>
      </w:r>
      <w:r>
        <w:t>where we do not yet have an estimate.</w:t>
      </w:r>
    </w:p>
    <w:tbl>
      <w:tblPr>
        <w:tblW w:w="5000" w:type="pct"/>
        <w:tblLook w:val="04A0" w:firstRow="1" w:lastRow="0" w:firstColumn="1" w:lastColumn="0" w:noHBand="0" w:noVBand="1"/>
      </w:tblPr>
      <w:tblGrid>
        <w:gridCol w:w="787"/>
        <w:gridCol w:w="893"/>
        <w:gridCol w:w="815"/>
        <w:gridCol w:w="893"/>
        <w:gridCol w:w="981"/>
        <w:gridCol w:w="517"/>
        <w:gridCol w:w="893"/>
        <w:gridCol w:w="815"/>
        <w:gridCol w:w="815"/>
        <w:gridCol w:w="654"/>
        <w:gridCol w:w="804"/>
        <w:gridCol w:w="709"/>
      </w:tblGrid>
      <w:tr w:rsidR="001A4BDA" w:rsidRPr="00D07214" w14:paraId="3661CEDA" w14:textId="77777777" w:rsidTr="00D07214">
        <w:tc>
          <w:tcPr>
            <w:tcW w:w="579" w:type="pct"/>
            <w:tcBorders>
              <w:bottom w:val="single" w:sz="0" w:space="0" w:color="auto"/>
            </w:tcBorders>
            <w:vAlign w:val="bottom"/>
          </w:tcPr>
          <w:p w14:paraId="7D65811A"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3A16BBAE"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152AD828"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27B3371F"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215669C5"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0B246550"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0E4F7120"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18B3A1E8"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3E570D7C"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2CAD1D79"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0850731E"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115CF64E" w14:textId="77777777" w:rsidR="001A4BDA" w:rsidRPr="00D07214" w:rsidRDefault="008D6F99">
            <w:pPr>
              <w:pStyle w:val="Compact"/>
              <w:jc w:val="right"/>
              <w:rPr>
                <w:sz w:val="16"/>
              </w:rPr>
            </w:pPr>
            <w:r w:rsidRPr="00D07214">
              <w:rPr>
                <w:sz w:val="16"/>
              </w:rPr>
              <w:t>Loss</w:t>
            </w:r>
          </w:p>
        </w:tc>
      </w:tr>
      <w:tr w:rsidR="001A4BDA" w:rsidRPr="00D07214" w14:paraId="7BB7AAC9" w14:textId="77777777" w:rsidTr="00D07214">
        <w:tc>
          <w:tcPr>
            <w:tcW w:w="579" w:type="pct"/>
          </w:tcPr>
          <w:p w14:paraId="614943BB" w14:textId="77777777" w:rsidR="001A4BDA" w:rsidRPr="00D07214" w:rsidRDefault="008D6F99">
            <w:pPr>
              <w:pStyle w:val="Compact"/>
              <w:jc w:val="right"/>
              <w:rPr>
                <w:sz w:val="16"/>
              </w:rPr>
            </w:pPr>
            <w:r w:rsidRPr="00D07214">
              <w:rPr>
                <w:sz w:val="16"/>
              </w:rPr>
              <w:t>Wheat</w:t>
            </w:r>
          </w:p>
        </w:tc>
        <w:tc>
          <w:tcPr>
            <w:tcW w:w="0" w:type="auto"/>
          </w:tcPr>
          <w:p w14:paraId="52B84229" w14:textId="77777777" w:rsidR="001A4BDA" w:rsidRPr="00D07214" w:rsidRDefault="008D6F99">
            <w:pPr>
              <w:pStyle w:val="Compact"/>
              <w:jc w:val="right"/>
              <w:rPr>
                <w:sz w:val="16"/>
              </w:rPr>
            </w:pPr>
            <w:r w:rsidRPr="00D07214">
              <w:rPr>
                <w:sz w:val="16"/>
              </w:rPr>
              <w:t>54,420,0</w:t>
            </w:r>
            <w:r w:rsidRPr="00D07214">
              <w:rPr>
                <w:sz w:val="16"/>
              </w:rPr>
              <w:lastRenderedPageBreak/>
              <w:t>00</w:t>
            </w:r>
          </w:p>
        </w:tc>
        <w:tc>
          <w:tcPr>
            <w:tcW w:w="0" w:type="auto"/>
          </w:tcPr>
          <w:p w14:paraId="01CF07F3" w14:textId="77777777" w:rsidR="001A4BDA" w:rsidRPr="00D07214" w:rsidRDefault="008D6F99">
            <w:pPr>
              <w:pStyle w:val="Compact"/>
              <w:jc w:val="right"/>
              <w:rPr>
                <w:sz w:val="16"/>
              </w:rPr>
            </w:pPr>
            <w:r w:rsidRPr="00D07214">
              <w:rPr>
                <w:sz w:val="16"/>
              </w:rPr>
              <w:lastRenderedPageBreak/>
              <w:t>1,999,10</w:t>
            </w:r>
            <w:r w:rsidRPr="00D07214">
              <w:rPr>
                <w:sz w:val="16"/>
              </w:rPr>
              <w:lastRenderedPageBreak/>
              <w:t>0</w:t>
            </w:r>
          </w:p>
        </w:tc>
        <w:tc>
          <w:tcPr>
            <w:tcW w:w="0" w:type="auto"/>
          </w:tcPr>
          <w:p w14:paraId="7E709BB6" w14:textId="77777777" w:rsidR="001A4BDA" w:rsidRPr="00D07214" w:rsidRDefault="008D6F99">
            <w:pPr>
              <w:pStyle w:val="Compact"/>
              <w:jc w:val="right"/>
              <w:rPr>
                <w:sz w:val="16"/>
              </w:rPr>
            </w:pPr>
            <w:r w:rsidRPr="00D07214">
              <w:rPr>
                <w:sz w:val="16"/>
              </w:rPr>
              <w:lastRenderedPageBreak/>
              <w:t>32,790,0</w:t>
            </w:r>
            <w:r w:rsidRPr="00D07214">
              <w:rPr>
                <w:sz w:val="16"/>
              </w:rPr>
              <w:lastRenderedPageBreak/>
              <w:t>00</w:t>
            </w:r>
          </w:p>
        </w:tc>
        <w:tc>
          <w:tcPr>
            <w:tcW w:w="0" w:type="auto"/>
          </w:tcPr>
          <w:p w14:paraId="41129C4A" w14:textId="77777777" w:rsidR="001A4BDA" w:rsidRPr="00D07214" w:rsidRDefault="008D6F99">
            <w:pPr>
              <w:pStyle w:val="Compact"/>
              <w:jc w:val="right"/>
              <w:rPr>
                <w:sz w:val="16"/>
              </w:rPr>
            </w:pPr>
            <w:r w:rsidRPr="00D07214">
              <w:rPr>
                <w:sz w:val="16"/>
              </w:rPr>
              <w:lastRenderedPageBreak/>
              <w:t>-230,600</w:t>
            </w:r>
          </w:p>
        </w:tc>
        <w:tc>
          <w:tcPr>
            <w:tcW w:w="0" w:type="auto"/>
          </w:tcPr>
          <w:p w14:paraId="0202A784" w14:textId="77777777" w:rsidR="001A4BDA" w:rsidRPr="00D07214" w:rsidRDefault="008D6F99">
            <w:pPr>
              <w:pStyle w:val="Compact"/>
              <w:jc w:val="right"/>
              <w:rPr>
                <w:sz w:val="16"/>
              </w:rPr>
            </w:pPr>
            <w:r w:rsidRPr="00D07214">
              <w:rPr>
                <w:sz w:val="16"/>
              </w:rPr>
              <w:t>0</w:t>
            </w:r>
          </w:p>
        </w:tc>
        <w:tc>
          <w:tcPr>
            <w:tcW w:w="0" w:type="auto"/>
          </w:tcPr>
          <w:p w14:paraId="3AE12442" w14:textId="77777777" w:rsidR="001A4BDA" w:rsidRPr="00D07214" w:rsidRDefault="008D6F99">
            <w:pPr>
              <w:pStyle w:val="Compact"/>
              <w:jc w:val="right"/>
              <w:rPr>
                <w:sz w:val="16"/>
              </w:rPr>
            </w:pPr>
            <w:r w:rsidRPr="00D07214">
              <w:rPr>
                <w:sz w:val="16"/>
              </w:rPr>
              <w:t>26,720,0</w:t>
            </w:r>
            <w:r w:rsidRPr="00D07214">
              <w:rPr>
                <w:sz w:val="16"/>
              </w:rPr>
              <w:lastRenderedPageBreak/>
              <w:t>00</w:t>
            </w:r>
          </w:p>
        </w:tc>
        <w:tc>
          <w:tcPr>
            <w:tcW w:w="0" w:type="auto"/>
          </w:tcPr>
          <w:p w14:paraId="6A38BF62" w14:textId="77777777" w:rsidR="001A4BDA" w:rsidRPr="00D07214" w:rsidRDefault="008D6F99">
            <w:pPr>
              <w:pStyle w:val="Compact"/>
              <w:jc w:val="right"/>
              <w:rPr>
                <w:sz w:val="16"/>
              </w:rPr>
            </w:pPr>
            <w:r w:rsidRPr="00D07214">
              <w:rPr>
                <w:sz w:val="16"/>
              </w:rPr>
              <w:lastRenderedPageBreak/>
              <w:t>4,898,00</w:t>
            </w:r>
            <w:r w:rsidRPr="00D07214">
              <w:rPr>
                <w:sz w:val="16"/>
              </w:rPr>
              <w:lastRenderedPageBreak/>
              <w:t>0</w:t>
            </w:r>
          </w:p>
        </w:tc>
        <w:tc>
          <w:tcPr>
            <w:tcW w:w="0" w:type="auto"/>
          </w:tcPr>
          <w:p w14:paraId="1E13076B" w14:textId="77777777" w:rsidR="001A4BDA" w:rsidRPr="00D07214" w:rsidRDefault="008D6F99">
            <w:pPr>
              <w:pStyle w:val="Compact"/>
              <w:jc w:val="right"/>
              <w:rPr>
                <w:sz w:val="16"/>
              </w:rPr>
            </w:pPr>
            <w:r w:rsidRPr="00D07214">
              <w:rPr>
                <w:sz w:val="16"/>
              </w:rPr>
              <w:lastRenderedPageBreak/>
              <w:t>1,904,20</w:t>
            </w:r>
            <w:r w:rsidRPr="00D07214">
              <w:rPr>
                <w:sz w:val="16"/>
              </w:rPr>
              <w:lastRenderedPageBreak/>
              <w:t>0</w:t>
            </w:r>
          </w:p>
        </w:tc>
        <w:tc>
          <w:tcPr>
            <w:tcW w:w="0" w:type="auto"/>
          </w:tcPr>
          <w:p w14:paraId="5B104E2A" w14:textId="77777777" w:rsidR="001A4BDA" w:rsidRPr="00D07214" w:rsidRDefault="008D6F99">
            <w:pPr>
              <w:pStyle w:val="Compact"/>
              <w:jc w:val="right"/>
              <w:rPr>
                <w:sz w:val="16"/>
              </w:rPr>
            </w:pPr>
            <w:r w:rsidRPr="00D07214">
              <w:rPr>
                <w:sz w:val="16"/>
              </w:rPr>
              <w:lastRenderedPageBreak/>
              <w:t>-39,80</w:t>
            </w:r>
            <w:r w:rsidRPr="00D07214">
              <w:rPr>
                <w:sz w:val="16"/>
              </w:rPr>
              <w:lastRenderedPageBreak/>
              <w:t>0</w:t>
            </w:r>
          </w:p>
        </w:tc>
        <w:tc>
          <w:tcPr>
            <w:tcW w:w="0" w:type="auto"/>
          </w:tcPr>
          <w:p w14:paraId="1B93873D" w14:textId="77777777" w:rsidR="001A4BDA" w:rsidRPr="00D07214" w:rsidRDefault="008D6F99">
            <w:pPr>
              <w:pStyle w:val="Compact"/>
              <w:jc w:val="right"/>
              <w:rPr>
                <w:sz w:val="16"/>
              </w:rPr>
            </w:pPr>
            <w:r w:rsidRPr="00D07214">
              <w:rPr>
                <w:sz w:val="16"/>
              </w:rPr>
              <w:lastRenderedPageBreak/>
              <w:t>0</w:t>
            </w:r>
          </w:p>
        </w:tc>
        <w:tc>
          <w:tcPr>
            <w:tcW w:w="0" w:type="auto"/>
          </w:tcPr>
          <w:p w14:paraId="05B7EACF" w14:textId="77777777" w:rsidR="001A4BDA" w:rsidRPr="00D07214" w:rsidRDefault="008D6F99">
            <w:pPr>
              <w:pStyle w:val="Compact"/>
              <w:jc w:val="right"/>
              <w:rPr>
                <w:sz w:val="16"/>
              </w:rPr>
            </w:pPr>
            <w:r w:rsidRPr="00D07214">
              <w:rPr>
                <w:sz w:val="16"/>
              </w:rPr>
              <w:t>560,30</w:t>
            </w:r>
            <w:r w:rsidRPr="00D07214">
              <w:rPr>
                <w:sz w:val="16"/>
              </w:rPr>
              <w:lastRenderedPageBreak/>
              <w:t>0</w:t>
            </w:r>
          </w:p>
        </w:tc>
      </w:tr>
      <w:tr w:rsidR="001A4BDA" w:rsidRPr="00D07214" w14:paraId="2E1AF4A6" w14:textId="77777777" w:rsidTr="00D07214">
        <w:tc>
          <w:tcPr>
            <w:tcW w:w="579" w:type="pct"/>
          </w:tcPr>
          <w:p w14:paraId="501FEBF0" w14:textId="77777777" w:rsidR="001A4BDA" w:rsidRPr="00D07214" w:rsidRDefault="008D6F99">
            <w:pPr>
              <w:pStyle w:val="Compact"/>
              <w:jc w:val="right"/>
              <w:rPr>
                <w:sz w:val="16"/>
              </w:rPr>
            </w:pPr>
            <w:r w:rsidRPr="00D07214">
              <w:rPr>
                <w:sz w:val="16"/>
              </w:rPr>
              <w:lastRenderedPageBreak/>
              <w:t>Wheat flour</w:t>
            </w:r>
          </w:p>
        </w:tc>
        <w:tc>
          <w:tcPr>
            <w:tcW w:w="0" w:type="auto"/>
          </w:tcPr>
          <w:p w14:paraId="73AB2708" w14:textId="77777777" w:rsidR="001A4BDA" w:rsidRPr="00D07214" w:rsidRDefault="008D6F99">
            <w:pPr>
              <w:pStyle w:val="Compact"/>
              <w:jc w:val="right"/>
              <w:rPr>
                <w:sz w:val="16"/>
              </w:rPr>
            </w:pPr>
            <w:r w:rsidRPr="00D07214">
              <w:rPr>
                <w:sz w:val="16"/>
              </w:rPr>
              <w:t>18,650,000</w:t>
            </w:r>
          </w:p>
        </w:tc>
        <w:tc>
          <w:tcPr>
            <w:tcW w:w="0" w:type="auto"/>
          </w:tcPr>
          <w:p w14:paraId="08055DBD" w14:textId="77777777" w:rsidR="001A4BDA" w:rsidRPr="00D07214" w:rsidRDefault="008D6F99">
            <w:pPr>
              <w:pStyle w:val="Compact"/>
              <w:jc w:val="right"/>
              <w:rPr>
                <w:sz w:val="16"/>
              </w:rPr>
            </w:pPr>
            <w:r w:rsidRPr="00D07214">
              <w:rPr>
                <w:sz w:val="16"/>
              </w:rPr>
              <w:t>341,500</w:t>
            </w:r>
          </w:p>
        </w:tc>
        <w:tc>
          <w:tcPr>
            <w:tcW w:w="0" w:type="auto"/>
          </w:tcPr>
          <w:p w14:paraId="50E9CAA4" w14:textId="77777777" w:rsidR="001A4BDA" w:rsidRPr="00D07214" w:rsidRDefault="008D6F99">
            <w:pPr>
              <w:pStyle w:val="Compact"/>
              <w:jc w:val="right"/>
              <w:rPr>
                <w:sz w:val="16"/>
              </w:rPr>
            </w:pPr>
            <w:r w:rsidRPr="00D07214">
              <w:rPr>
                <w:sz w:val="16"/>
              </w:rPr>
              <w:t>572,800</w:t>
            </w:r>
          </w:p>
        </w:tc>
        <w:tc>
          <w:tcPr>
            <w:tcW w:w="0" w:type="auto"/>
          </w:tcPr>
          <w:p w14:paraId="340FCB26" w14:textId="77777777" w:rsidR="001A4BDA" w:rsidRPr="00D07214" w:rsidRDefault="008D6F99">
            <w:pPr>
              <w:pStyle w:val="Compact"/>
              <w:jc w:val="right"/>
              <w:rPr>
                <w:sz w:val="16"/>
              </w:rPr>
            </w:pPr>
            <w:r w:rsidRPr="00D07214">
              <w:rPr>
                <w:sz w:val="16"/>
              </w:rPr>
              <w:t>0</w:t>
            </w:r>
          </w:p>
        </w:tc>
        <w:tc>
          <w:tcPr>
            <w:tcW w:w="0" w:type="auto"/>
          </w:tcPr>
          <w:p w14:paraId="5CF134EA" w14:textId="77777777" w:rsidR="001A4BDA" w:rsidRPr="00D07214" w:rsidRDefault="008D6F99">
            <w:pPr>
              <w:pStyle w:val="Compact"/>
              <w:jc w:val="right"/>
              <w:rPr>
                <w:sz w:val="16"/>
              </w:rPr>
            </w:pPr>
            <w:r w:rsidRPr="00D07214">
              <w:rPr>
                <w:sz w:val="16"/>
              </w:rPr>
              <w:t>-</w:t>
            </w:r>
          </w:p>
        </w:tc>
        <w:tc>
          <w:tcPr>
            <w:tcW w:w="0" w:type="auto"/>
          </w:tcPr>
          <w:p w14:paraId="2C87D31F" w14:textId="77777777" w:rsidR="001A4BDA" w:rsidRPr="00D07214" w:rsidRDefault="008D6F99">
            <w:pPr>
              <w:pStyle w:val="Compact"/>
              <w:jc w:val="right"/>
              <w:rPr>
                <w:sz w:val="16"/>
              </w:rPr>
            </w:pPr>
            <w:r w:rsidRPr="00D07214">
              <w:rPr>
                <w:sz w:val="16"/>
              </w:rPr>
              <w:t>-</w:t>
            </w:r>
          </w:p>
        </w:tc>
        <w:tc>
          <w:tcPr>
            <w:tcW w:w="0" w:type="auto"/>
          </w:tcPr>
          <w:p w14:paraId="71BB0521" w14:textId="77777777" w:rsidR="001A4BDA" w:rsidRPr="00D07214" w:rsidRDefault="008D6F99">
            <w:pPr>
              <w:pStyle w:val="Compact"/>
              <w:jc w:val="right"/>
              <w:rPr>
                <w:sz w:val="16"/>
              </w:rPr>
            </w:pPr>
            <w:r w:rsidRPr="00D07214">
              <w:rPr>
                <w:sz w:val="16"/>
              </w:rPr>
              <w:t>-</w:t>
            </w:r>
          </w:p>
        </w:tc>
        <w:tc>
          <w:tcPr>
            <w:tcW w:w="0" w:type="auto"/>
          </w:tcPr>
          <w:p w14:paraId="2EC0BE06" w14:textId="77777777" w:rsidR="001A4BDA" w:rsidRPr="00D07214" w:rsidRDefault="008D6F99">
            <w:pPr>
              <w:pStyle w:val="Compact"/>
              <w:jc w:val="right"/>
              <w:rPr>
                <w:sz w:val="16"/>
              </w:rPr>
            </w:pPr>
            <w:r w:rsidRPr="00D07214">
              <w:rPr>
                <w:sz w:val="16"/>
              </w:rPr>
              <w:t>0</w:t>
            </w:r>
          </w:p>
        </w:tc>
        <w:tc>
          <w:tcPr>
            <w:tcW w:w="0" w:type="auto"/>
          </w:tcPr>
          <w:p w14:paraId="3346A98C" w14:textId="77777777" w:rsidR="001A4BDA" w:rsidRPr="00D07214" w:rsidRDefault="008D6F99">
            <w:pPr>
              <w:pStyle w:val="Compact"/>
              <w:jc w:val="right"/>
              <w:rPr>
                <w:sz w:val="16"/>
              </w:rPr>
            </w:pPr>
            <w:r w:rsidRPr="00D07214">
              <w:rPr>
                <w:sz w:val="16"/>
              </w:rPr>
              <w:t>0</w:t>
            </w:r>
          </w:p>
        </w:tc>
        <w:tc>
          <w:tcPr>
            <w:tcW w:w="0" w:type="auto"/>
          </w:tcPr>
          <w:p w14:paraId="38E330A2" w14:textId="77777777" w:rsidR="001A4BDA" w:rsidRPr="00D07214" w:rsidRDefault="008D6F99">
            <w:pPr>
              <w:pStyle w:val="Compact"/>
              <w:jc w:val="right"/>
              <w:rPr>
                <w:sz w:val="16"/>
              </w:rPr>
            </w:pPr>
            <w:r w:rsidRPr="00D07214">
              <w:rPr>
                <w:sz w:val="16"/>
              </w:rPr>
              <w:t>-</w:t>
            </w:r>
          </w:p>
        </w:tc>
        <w:tc>
          <w:tcPr>
            <w:tcW w:w="0" w:type="auto"/>
          </w:tcPr>
          <w:p w14:paraId="7ECD8958" w14:textId="77777777" w:rsidR="001A4BDA" w:rsidRPr="00D07214" w:rsidRDefault="008D6F99">
            <w:pPr>
              <w:pStyle w:val="Compact"/>
              <w:jc w:val="right"/>
              <w:rPr>
                <w:sz w:val="16"/>
              </w:rPr>
            </w:pPr>
            <w:r w:rsidRPr="00D07214">
              <w:rPr>
                <w:sz w:val="16"/>
              </w:rPr>
              <w:t>0</w:t>
            </w:r>
          </w:p>
        </w:tc>
      </w:tr>
      <w:tr w:rsidR="001A4BDA" w:rsidRPr="00D07214" w14:paraId="438CA3B9" w14:textId="77777777" w:rsidTr="00D07214">
        <w:tc>
          <w:tcPr>
            <w:tcW w:w="579" w:type="pct"/>
          </w:tcPr>
          <w:p w14:paraId="5B284B8F" w14:textId="77777777" w:rsidR="001A4BDA" w:rsidRPr="00D07214" w:rsidRDefault="008D6F99">
            <w:pPr>
              <w:pStyle w:val="Compact"/>
              <w:jc w:val="right"/>
              <w:rPr>
                <w:sz w:val="16"/>
              </w:rPr>
            </w:pPr>
            <w:r w:rsidRPr="00D07214">
              <w:rPr>
                <w:sz w:val="16"/>
              </w:rPr>
              <w:t>Bulgur</w:t>
            </w:r>
          </w:p>
        </w:tc>
        <w:tc>
          <w:tcPr>
            <w:tcW w:w="0" w:type="auto"/>
          </w:tcPr>
          <w:p w14:paraId="33E7A330" w14:textId="77777777" w:rsidR="001A4BDA" w:rsidRPr="00D07214" w:rsidRDefault="008D6F99">
            <w:pPr>
              <w:pStyle w:val="Compact"/>
              <w:jc w:val="right"/>
              <w:rPr>
                <w:sz w:val="16"/>
              </w:rPr>
            </w:pPr>
            <w:r w:rsidRPr="00D07214">
              <w:rPr>
                <w:b/>
                <w:sz w:val="16"/>
              </w:rPr>
              <w:t>397,100</w:t>
            </w:r>
          </w:p>
        </w:tc>
        <w:tc>
          <w:tcPr>
            <w:tcW w:w="0" w:type="auto"/>
          </w:tcPr>
          <w:p w14:paraId="586C340A" w14:textId="77777777" w:rsidR="001A4BDA" w:rsidRPr="00D07214" w:rsidRDefault="008D6F99">
            <w:pPr>
              <w:pStyle w:val="Compact"/>
              <w:jc w:val="right"/>
              <w:rPr>
                <w:sz w:val="16"/>
              </w:rPr>
            </w:pPr>
            <w:r w:rsidRPr="00D07214">
              <w:rPr>
                <w:sz w:val="16"/>
              </w:rPr>
              <w:t>182,900</w:t>
            </w:r>
          </w:p>
        </w:tc>
        <w:tc>
          <w:tcPr>
            <w:tcW w:w="0" w:type="auto"/>
          </w:tcPr>
          <w:p w14:paraId="4A154809" w14:textId="77777777" w:rsidR="001A4BDA" w:rsidRPr="00D07214" w:rsidRDefault="008D6F99">
            <w:pPr>
              <w:pStyle w:val="Compact"/>
              <w:jc w:val="right"/>
              <w:rPr>
                <w:sz w:val="16"/>
              </w:rPr>
            </w:pPr>
            <w:r w:rsidRPr="00D07214">
              <w:rPr>
                <w:sz w:val="16"/>
              </w:rPr>
              <w:t>580,000</w:t>
            </w:r>
          </w:p>
        </w:tc>
        <w:tc>
          <w:tcPr>
            <w:tcW w:w="0" w:type="auto"/>
          </w:tcPr>
          <w:p w14:paraId="2D796A65" w14:textId="77777777" w:rsidR="001A4BDA" w:rsidRPr="00D07214" w:rsidRDefault="008D6F99">
            <w:pPr>
              <w:pStyle w:val="Compact"/>
              <w:jc w:val="right"/>
              <w:rPr>
                <w:sz w:val="16"/>
              </w:rPr>
            </w:pPr>
            <w:r w:rsidRPr="00D07214">
              <w:rPr>
                <w:sz w:val="16"/>
              </w:rPr>
              <w:t>0</w:t>
            </w:r>
          </w:p>
        </w:tc>
        <w:tc>
          <w:tcPr>
            <w:tcW w:w="0" w:type="auto"/>
          </w:tcPr>
          <w:p w14:paraId="25F37877" w14:textId="77777777" w:rsidR="001A4BDA" w:rsidRPr="00D07214" w:rsidRDefault="008D6F99">
            <w:pPr>
              <w:pStyle w:val="Compact"/>
              <w:jc w:val="right"/>
              <w:rPr>
                <w:sz w:val="16"/>
              </w:rPr>
            </w:pPr>
            <w:r w:rsidRPr="00D07214">
              <w:rPr>
                <w:sz w:val="16"/>
              </w:rPr>
              <w:t>-</w:t>
            </w:r>
          </w:p>
        </w:tc>
        <w:tc>
          <w:tcPr>
            <w:tcW w:w="0" w:type="auto"/>
          </w:tcPr>
          <w:p w14:paraId="0861238F" w14:textId="77777777" w:rsidR="001A4BDA" w:rsidRPr="00D07214" w:rsidRDefault="008D6F99">
            <w:pPr>
              <w:pStyle w:val="Compact"/>
              <w:jc w:val="right"/>
              <w:rPr>
                <w:sz w:val="16"/>
              </w:rPr>
            </w:pPr>
            <w:r w:rsidRPr="00D07214">
              <w:rPr>
                <w:sz w:val="16"/>
              </w:rPr>
              <w:t>-</w:t>
            </w:r>
          </w:p>
        </w:tc>
        <w:tc>
          <w:tcPr>
            <w:tcW w:w="0" w:type="auto"/>
          </w:tcPr>
          <w:p w14:paraId="119DCC84" w14:textId="77777777" w:rsidR="001A4BDA" w:rsidRPr="00D07214" w:rsidRDefault="008D6F99">
            <w:pPr>
              <w:pStyle w:val="Compact"/>
              <w:jc w:val="right"/>
              <w:rPr>
                <w:sz w:val="16"/>
              </w:rPr>
            </w:pPr>
            <w:r w:rsidRPr="00D07214">
              <w:rPr>
                <w:sz w:val="16"/>
              </w:rPr>
              <w:t>-</w:t>
            </w:r>
          </w:p>
        </w:tc>
        <w:tc>
          <w:tcPr>
            <w:tcW w:w="0" w:type="auto"/>
          </w:tcPr>
          <w:p w14:paraId="6DBB93D4" w14:textId="77777777" w:rsidR="001A4BDA" w:rsidRPr="00D07214" w:rsidRDefault="008D6F99">
            <w:pPr>
              <w:pStyle w:val="Compact"/>
              <w:jc w:val="right"/>
              <w:rPr>
                <w:sz w:val="16"/>
              </w:rPr>
            </w:pPr>
            <w:r w:rsidRPr="00D07214">
              <w:rPr>
                <w:sz w:val="16"/>
              </w:rPr>
              <w:t>0</w:t>
            </w:r>
          </w:p>
        </w:tc>
        <w:tc>
          <w:tcPr>
            <w:tcW w:w="0" w:type="auto"/>
          </w:tcPr>
          <w:p w14:paraId="50232ED7" w14:textId="77777777" w:rsidR="001A4BDA" w:rsidRPr="00D07214" w:rsidRDefault="008D6F99">
            <w:pPr>
              <w:pStyle w:val="Compact"/>
              <w:jc w:val="right"/>
              <w:rPr>
                <w:sz w:val="16"/>
              </w:rPr>
            </w:pPr>
            <w:r w:rsidRPr="00D07214">
              <w:rPr>
                <w:sz w:val="16"/>
              </w:rPr>
              <w:t>0</w:t>
            </w:r>
          </w:p>
        </w:tc>
        <w:tc>
          <w:tcPr>
            <w:tcW w:w="0" w:type="auto"/>
          </w:tcPr>
          <w:p w14:paraId="70C8CDA3" w14:textId="77777777" w:rsidR="001A4BDA" w:rsidRPr="00D07214" w:rsidRDefault="008D6F99">
            <w:pPr>
              <w:pStyle w:val="Compact"/>
              <w:jc w:val="right"/>
              <w:rPr>
                <w:sz w:val="16"/>
              </w:rPr>
            </w:pPr>
            <w:r w:rsidRPr="00D07214">
              <w:rPr>
                <w:sz w:val="16"/>
              </w:rPr>
              <w:t>-</w:t>
            </w:r>
          </w:p>
        </w:tc>
        <w:tc>
          <w:tcPr>
            <w:tcW w:w="0" w:type="auto"/>
          </w:tcPr>
          <w:p w14:paraId="6285D6C1" w14:textId="77777777" w:rsidR="001A4BDA" w:rsidRPr="00D07214" w:rsidRDefault="008D6F99">
            <w:pPr>
              <w:pStyle w:val="Compact"/>
              <w:jc w:val="right"/>
              <w:rPr>
                <w:sz w:val="16"/>
              </w:rPr>
            </w:pPr>
            <w:r w:rsidRPr="00D07214">
              <w:rPr>
                <w:sz w:val="16"/>
              </w:rPr>
              <w:t>0</w:t>
            </w:r>
          </w:p>
        </w:tc>
      </w:tr>
      <w:tr w:rsidR="001A4BDA" w:rsidRPr="00D07214" w14:paraId="70BE93DE" w14:textId="77777777" w:rsidTr="00D07214">
        <w:tc>
          <w:tcPr>
            <w:tcW w:w="579" w:type="pct"/>
          </w:tcPr>
          <w:p w14:paraId="0571C27B" w14:textId="77777777" w:rsidR="001A4BDA" w:rsidRPr="00D07214" w:rsidRDefault="008D6F99">
            <w:pPr>
              <w:pStyle w:val="Compact"/>
              <w:jc w:val="right"/>
              <w:rPr>
                <w:sz w:val="16"/>
              </w:rPr>
            </w:pPr>
            <w:r w:rsidRPr="00D07214">
              <w:rPr>
                <w:sz w:val="16"/>
              </w:rPr>
              <w:t>Breakfast cereals</w:t>
            </w:r>
          </w:p>
        </w:tc>
        <w:tc>
          <w:tcPr>
            <w:tcW w:w="0" w:type="auto"/>
          </w:tcPr>
          <w:p w14:paraId="783EAD17" w14:textId="77777777" w:rsidR="001A4BDA" w:rsidRPr="00D07214" w:rsidRDefault="008D6F99">
            <w:pPr>
              <w:pStyle w:val="Compact"/>
              <w:jc w:val="right"/>
              <w:rPr>
                <w:sz w:val="16"/>
              </w:rPr>
            </w:pPr>
            <w:r w:rsidRPr="00D07214">
              <w:rPr>
                <w:b/>
                <w:sz w:val="16"/>
              </w:rPr>
              <w:t>0</w:t>
            </w:r>
          </w:p>
        </w:tc>
        <w:tc>
          <w:tcPr>
            <w:tcW w:w="0" w:type="auto"/>
          </w:tcPr>
          <w:p w14:paraId="17834557" w14:textId="77777777" w:rsidR="001A4BDA" w:rsidRPr="00D07214" w:rsidRDefault="008D6F99">
            <w:pPr>
              <w:pStyle w:val="Compact"/>
              <w:jc w:val="right"/>
              <w:rPr>
                <w:sz w:val="16"/>
              </w:rPr>
            </w:pPr>
            <w:r w:rsidRPr="00D07214">
              <w:rPr>
                <w:sz w:val="16"/>
              </w:rPr>
              <w:t>312,500</w:t>
            </w:r>
          </w:p>
        </w:tc>
        <w:tc>
          <w:tcPr>
            <w:tcW w:w="0" w:type="auto"/>
          </w:tcPr>
          <w:p w14:paraId="2207E95B" w14:textId="77777777" w:rsidR="001A4BDA" w:rsidRPr="00D07214" w:rsidRDefault="008D6F99">
            <w:pPr>
              <w:pStyle w:val="Compact"/>
              <w:jc w:val="right"/>
              <w:rPr>
                <w:sz w:val="16"/>
              </w:rPr>
            </w:pPr>
            <w:r w:rsidRPr="00D07214">
              <w:rPr>
                <w:sz w:val="16"/>
              </w:rPr>
              <w:t>217,300</w:t>
            </w:r>
          </w:p>
        </w:tc>
        <w:tc>
          <w:tcPr>
            <w:tcW w:w="0" w:type="auto"/>
          </w:tcPr>
          <w:p w14:paraId="24901E3A" w14:textId="77777777" w:rsidR="001A4BDA" w:rsidRPr="00D07214" w:rsidRDefault="008D6F99">
            <w:pPr>
              <w:pStyle w:val="Compact"/>
              <w:jc w:val="right"/>
              <w:rPr>
                <w:sz w:val="16"/>
              </w:rPr>
            </w:pPr>
            <w:r w:rsidRPr="00D07214">
              <w:rPr>
                <w:sz w:val="16"/>
              </w:rPr>
              <w:t>0</w:t>
            </w:r>
          </w:p>
        </w:tc>
        <w:tc>
          <w:tcPr>
            <w:tcW w:w="0" w:type="auto"/>
          </w:tcPr>
          <w:p w14:paraId="47E46C90" w14:textId="77777777" w:rsidR="001A4BDA" w:rsidRPr="00D07214" w:rsidRDefault="008D6F99">
            <w:pPr>
              <w:pStyle w:val="Compact"/>
              <w:jc w:val="right"/>
              <w:rPr>
                <w:sz w:val="16"/>
              </w:rPr>
            </w:pPr>
            <w:r w:rsidRPr="00D07214">
              <w:rPr>
                <w:sz w:val="16"/>
              </w:rPr>
              <w:t>-</w:t>
            </w:r>
          </w:p>
        </w:tc>
        <w:tc>
          <w:tcPr>
            <w:tcW w:w="0" w:type="auto"/>
          </w:tcPr>
          <w:p w14:paraId="2125B3D2" w14:textId="77777777" w:rsidR="001A4BDA" w:rsidRPr="00D07214" w:rsidRDefault="008D6F99">
            <w:pPr>
              <w:pStyle w:val="Compact"/>
              <w:jc w:val="right"/>
              <w:rPr>
                <w:sz w:val="16"/>
              </w:rPr>
            </w:pPr>
            <w:r w:rsidRPr="00D07214">
              <w:rPr>
                <w:sz w:val="16"/>
              </w:rPr>
              <w:t>-</w:t>
            </w:r>
          </w:p>
        </w:tc>
        <w:tc>
          <w:tcPr>
            <w:tcW w:w="0" w:type="auto"/>
          </w:tcPr>
          <w:p w14:paraId="3E703B28" w14:textId="77777777" w:rsidR="001A4BDA" w:rsidRPr="00D07214" w:rsidRDefault="008D6F99">
            <w:pPr>
              <w:pStyle w:val="Compact"/>
              <w:jc w:val="right"/>
              <w:rPr>
                <w:sz w:val="16"/>
              </w:rPr>
            </w:pPr>
            <w:r w:rsidRPr="00D07214">
              <w:rPr>
                <w:sz w:val="16"/>
              </w:rPr>
              <w:t>-</w:t>
            </w:r>
          </w:p>
        </w:tc>
        <w:tc>
          <w:tcPr>
            <w:tcW w:w="0" w:type="auto"/>
          </w:tcPr>
          <w:p w14:paraId="729A4C63" w14:textId="77777777" w:rsidR="001A4BDA" w:rsidRPr="00D07214" w:rsidRDefault="008D6F99">
            <w:pPr>
              <w:pStyle w:val="Compact"/>
              <w:jc w:val="right"/>
              <w:rPr>
                <w:sz w:val="16"/>
              </w:rPr>
            </w:pPr>
            <w:r w:rsidRPr="00D07214">
              <w:rPr>
                <w:sz w:val="16"/>
              </w:rPr>
              <w:t>0</w:t>
            </w:r>
          </w:p>
        </w:tc>
        <w:tc>
          <w:tcPr>
            <w:tcW w:w="0" w:type="auto"/>
          </w:tcPr>
          <w:p w14:paraId="24717085" w14:textId="77777777" w:rsidR="001A4BDA" w:rsidRPr="00D07214" w:rsidRDefault="008D6F99">
            <w:pPr>
              <w:pStyle w:val="Compact"/>
              <w:jc w:val="right"/>
              <w:rPr>
                <w:sz w:val="16"/>
              </w:rPr>
            </w:pPr>
            <w:r w:rsidRPr="00D07214">
              <w:rPr>
                <w:sz w:val="16"/>
              </w:rPr>
              <w:t>0</w:t>
            </w:r>
          </w:p>
        </w:tc>
        <w:tc>
          <w:tcPr>
            <w:tcW w:w="0" w:type="auto"/>
          </w:tcPr>
          <w:p w14:paraId="2EF67037" w14:textId="77777777" w:rsidR="001A4BDA" w:rsidRPr="00D07214" w:rsidRDefault="008D6F99">
            <w:pPr>
              <w:pStyle w:val="Compact"/>
              <w:jc w:val="right"/>
              <w:rPr>
                <w:sz w:val="16"/>
              </w:rPr>
            </w:pPr>
            <w:r w:rsidRPr="00D07214">
              <w:rPr>
                <w:sz w:val="16"/>
              </w:rPr>
              <w:t>-</w:t>
            </w:r>
          </w:p>
        </w:tc>
        <w:tc>
          <w:tcPr>
            <w:tcW w:w="0" w:type="auto"/>
          </w:tcPr>
          <w:p w14:paraId="3F3BB5E9" w14:textId="77777777" w:rsidR="001A4BDA" w:rsidRPr="00D07214" w:rsidRDefault="008D6F99">
            <w:pPr>
              <w:pStyle w:val="Compact"/>
              <w:jc w:val="right"/>
              <w:rPr>
                <w:sz w:val="16"/>
              </w:rPr>
            </w:pPr>
            <w:r w:rsidRPr="00D07214">
              <w:rPr>
                <w:sz w:val="16"/>
              </w:rPr>
              <w:t>0</w:t>
            </w:r>
          </w:p>
        </w:tc>
      </w:tr>
      <w:tr w:rsidR="001A4BDA" w:rsidRPr="00D07214" w14:paraId="533EEB99" w14:textId="77777777" w:rsidTr="00D07214">
        <w:tc>
          <w:tcPr>
            <w:tcW w:w="579" w:type="pct"/>
          </w:tcPr>
          <w:p w14:paraId="5A3B9EE3" w14:textId="77777777" w:rsidR="001A4BDA" w:rsidRPr="00D07214" w:rsidRDefault="008D6F99">
            <w:pPr>
              <w:pStyle w:val="Compact"/>
              <w:jc w:val="right"/>
              <w:rPr>
                <w:sz w:val="16"/>
              </w:rPr>
            </w:pPr>
            <w:r w:rsidRPr="00D07214">
              <w:rPr>
                <w:sz w:val="16"/>
              </w:rPr>
              <w:t>Wheat starch</w:t>
            </w:r>
          </w:p>
        </w:tc>
        <w:tc>
          <w:tcPr>
            <w:tcW w:w="0" w:type="auto"/>
          </w:tcPr>
          <w:p w14:paraId="3C4B5264" w14:textId="77777777" w:rsidR="001A4BDA" w:rsidRPr="00D07214" w:rsidRDefault="008D6F99">
            <w:pPr>
              <w:pStyle w:val="Compact"/>
              <w:jc w:val="right"/>
              <w:rPr>
                <w:sz w:val="16"/>
              </w:rPr>
            </w:pPr>
            <w:r w:rsidRPr="00D07214">
              <w:rPr>
                <w:b/>
                <w:sz w:val="16"/>
              </w:rPr>
              <w:t>0</w:t>
            </w:r>
          </w:p>
        </w:tc>
        <w:tc>
          <w:tcPr>
            <w:tcW w:w="0" w:type="auto"/>
          </w:tcPr>
          <w:p w14:paraId="30A49DB2" w14:textId="77777777" w:rsidR="001A4BDA" w:rsidRPr="00D07214" w:rsidRDefault="008D6F99">
            <w:pPr>
              <w:pStyle w:val="Compact"/>
              <w:jc w:val="right"/>
              <w:rPr>
                <w:sz w:val="16"/>
              </w:rPr>
            </w:pPr>
            <w:r w:rsidRPr="00D07214">
              <w:rPr>
                <w:sz w:val="16"/>
              </w:rPr>
              <w:t>624,900</w:t>
            </w:r>
          </w:p>
        </w:tc>
        <w:tc>
          <w:tcPr>
            <w:tcW w:w="0" w:type="auto"/>
          </w:tcPr>
          <w:p w14:paraId="36428790" w14:textId="77777777" w:rsidR="001A4BDA" w:rsidRPr="00D07214" w:rsidRDefault="008D6F99">
            <w:pPr>
              <w:pStyle w:val="Compact"/>
              <w:jc w:val="right"/>
              <w:rPr>
                <w:sz w:val="16"/>
              </w:rPr>
            </w:pPr>
            <w:r w:rsidRPr="00D07214">
              <w:rPr>
                <w:sz w:val="16"/>
              </w:rPr>
              <w:t>224,500</w:t>
            </w:r>
          </w:p>
        </w:tc>
        <w:tc>
          <w:tcPr>
            <w:tcW w:w="0" w:type="auto"/>
          </w:tcPr>
          <w:p w14:paraId="3157673F" w14:textId="77777777" w:rsidR="001A4BDA" w:rsidRPr="00D07214" w:rsidRDefault="008D6F99">
            <w:pPr>
              <w:pStyle w:val="Compact"/>
              <w:jc w:val="right"/>
              <w:rPr>
                <w:sz w:val="16"/>
              </w:rPr>
            </w:pPr>
            <w:r w:rsidRPr="00D07214">
              <w:rPr>
                <w:sz w:val="16"/>
              </w:rPr>
              <w:t>0</w:t>
            </w:r>
          </w:p>
        </w:tc>
        <w:tc>
          <w:tcPr>
            <w:tcW w:w="0" w:type="auto"/>
          </w:tcPr>
          <w:p w14:paraId="01209DC1" w14:textId="77777777" w:rsidR="001A4BDA" w:rsidRPr="00D07214" w:rsidRDefault="008D6F99">
            <w:pPr>
              <w:pStyle w:val="Compact"/>
              <w:jc w:val="right"/>
              <w:rPr>
                <w:sz w:val="16"/>
              </w:rPr>
            </w:pPr>
            <w:r w:rsidRPr="00D07214">
              <w:rPr>
                <w:sz w:val="16"/>
              </w:rPr>
              <w:t>-</w:t>
            </w:r>
          </w:p>
        </w:tc>
        <w:tc>
          <w:tcPr>
            <w:tcW w:w="0" w:type="auto"/>
          </w:tcPr>
          <w:p w14:paraId="5B509BA0" w14:textId="77777777" w:rsidR="001A4BDA" w:rsidRPr="00D07214" w:rsidRDefault="008D6F99">
            <w:pPr>
              <w:pStyle w:val="Compact"/>
              <w:jc w:val="right"/>
              <w:rPr>
                <w:sz w:val="16"/>
              </w:rPr>
            </w:pPr>
            <w:r w:rsidRPr="00D07214">
              <w:rPr>
                <w:sz w:val="16"/>
              </w:rPr>
              <w:t>-</w:t>
            </w:r>
          </w:p>
        </w:tc>
        <w:tc>
          <w:tcPr>
            <w:tcW w:w="0" w:type="auto"/>
          </w:tcPr>
          <w:p w14:paraId="3E6F30E7" w14:textId="77777777" w:rsidR="001A4BDA" w:rsidRPr="00D07214" w:rsidRDefault="008D6F99">
            <w:pPr>
              <w:pStyle w:val="Compact"/>
              <w:jc w:val="right"/>
              <w:rPr>
                <w:sz w:val="16"/>
              </w:rPr>
            </w:pPr>
            <w:r w:rsidRPr="00D07214">
              <w:rPr>
                <w:sz w:val="16"/>
              </w:rPr>
              <w:t>-</w:t>
            </w:r>
          </w:p>
        </w:tc>
        <w:tc>
          <w:tcPr>
            <w:tcW w:w="0" w:type="auto"/>
          </w:tcPr>
          <w:p w14:paraId="4AB3E2D0" w14:textId="77777777" w:rsidR="001A4BDA" w:rsidRPr="00D07214" w:rsidRDefault="008D6F99">
            <w:pPr>
              <w:pStyle w:val="Compact"/>
              <w:jc w:val="right"/>
              <w:rPr>
                <w:sz w:val="16"/>
              </w:rPr>
            </w:pPr>
            <w:r w:rsidRPr="00D07214">
              <w:rPr>
                <w:sz w:val="16"/>
              </w:rPr>
              <w:t>0</w:t>
            </w:r>
          </w:p>
        </w:tc>
        <w:tc>
          <w:tcPr>
            <w:tcW w:w="0" w:type="auto"/>
          </w:tcPr>
          <w:p w14:paraId="721117AE" w14:textId="77777777" w:rsidR="001A4BDA" w:rsidRPr="00D07214" w:rsidRDefault="008D6F99">
            <w:pPr>
              <w:pStyle w:val="Compact"/>
              <w:jc w:val="right"/>
              <w:rPr>
                <w:sz w:val="16"/>
              </w:rPr>
            </w:pPr>
            <w:r w:rsidRPr="00D07214">
              <w:rPr>
                <w:sz w:val="16"/>
              </w:rPr>
              <w:t>0</w:t>
            </w:r>
          </w:p>
        </w:tc>
        <w:tc>
          <w:tcPr>
            <w:tcW w:w="0" w:type="auto"/>
          </w:tcPr>
          <w:p w14:paraId="14C6716A" w14:textId="77777777" w:rsidR="001A4BDA" w:rsidRPr="00D07214" w:rsidRDefault="008D6F99">
            <w:pPr>
              <w:pStyle w:val="Compact"/>
              <w:jc w:val="right"/>
              <w:rPr>
                <w:sz w:val="16"/>
              </w:rPr>
            </w:pPr>
            <w:r w:rsidRPr="00D07214">
              <w:rPr>
                <w:sz w:val="16"/>
              </w:rPr>
              <w:t>-</w:t>
            </w:r>
          </w:p>
        </w:tc>
        <w:tc>
          <w:tcPr>
            <w:tcW w:w="0" w:type="auto"/>
          </w:tcPr>
          <w:p w14:paraId="1BF9A516" w14:textId="77777777" w:rsidR="001A4BDA" w:rsidRPr="00D07214" w:rsidRDefault="008D6F99">
            <w:pPr>
              <w:pStyle w:val="Compact"/>
              <w:jc w:val="right"/>
              <w:rPr>
                <w:sz w:val="16"/>
              </w:rPr>
            </w:pPr>
            <w:r w:rsidRPr="00D07214">
              <w:rPr>
                <w:sz w:val="16"/>
              </w:rPr>
              <w:t>0</w:t>
            </w:r>
          </w:p>
        </w:tc>
      </w:tr>
      <w:tr w:rsidR="001A4BDA" w:rsidRPr="00D07214" w14:paraId="18D6C451" w14:textId="77777777" w:rsidTr="00D07214">
        <w:tc>
          <w:tcPr>
            <w:tcW w:w="579" w:type="pct"/>
          </w:tcPr>
          <w:p w14:paraId="2FE125AC" w14:textId="77777777" w:rsidR="001A4BDA" w:rsidRPr="00D07214" w:rsidRDefault="008D6F99">
            <w:pPr>
              <w:pStyle w:val="Compact"/>
              <w:jc w:val="right"/>
              <w:rPr>
                <w:sz w:val="16"/>
              </w:rPr>
            </w:pPr>
            <w:r w:rsidRPr="00D07214">
              <w:rPr>
                <w:sz w:val="16"/>
              </w:rPr>
              <w:t>Wheat bran</w:t>
            </w:r>
          </w:p>
        </w:tc>
        <w:tc>
          <w:tcPr>
            <w:tcW w:w="0" w:type="auto"/>
          </w:tcPr>
          <w:p w14:paraId="6B6F1032" w14:textId="77777777" w:rsidR="001A4BDA" w:rsidRPr="00D07214" w:rsidRDefault="008D6F99">
            <w:pPr>
              <w:pStyle w:val="Compact"/>
              <w:jc w:val="right"/>
              <w:rPr>
                <w:sz w:val="16"/>
              </w:rPr>
            </w:pPr>
            <w:r w:rsidRPr="00D07214">
              <w:rPr>
                <w:sz w:val="16"/>
              </w:rPr>
              <w:t>5,699,300</w:t>
            </w:r>
          </w:p>
        </w:tc>
        <w:tc>
          <w:tcPr>
            <w:tcW w:w="0" w:type="auto"/>
          </w:tcPr>
          <w:p w14:paraId="1ECD50C4" w14:textId="77777777" w:rsidR="001A4BDA" w:rsidRPr="00D07214" w:rsidRDefault="008D6F99">
            <w:pPr>
              <w:pStyle w:val="Compact"/>
              <w:jc w:val="right"/>
              <w:rPr>
                <w:sz w:val="16"/>
              </w:rPr>
            </w:pPr>
            <w:r w:rsidRPr="00D07214">
              <w:rPr>
                <w:sz w:val="16"/>
              </w:rPr>
              <w:t>258,900</w:t>
            </w:r>
          </w:p>
        </w:tc>
        <w:tc>
          <w:tcPr>
            <w:tcW w:w="0" w:type="auto"/>
          </w:tcPr>
          <w:p w14:paraId="45A039C2" w14:textId="77777777" w:rsidR="001A4BDA" w:rsidRPr="00D07214" w:rsidRDefault="008D6F99">
            <w:pPr>
              <w:pStyle w:val="Compact"/>
              <w:jc w:val="right"/>
              <w:rPr>
                <w:sz w:val="16"/>
              </w:rPr>
            </w:pPr>
            <w:r w:rsidRPr="00D07214">
              <w:rPr>
                <w:sz w:val="16"/>
              </w:rPr>
              <w:t>2,343,700</w:t>
            </w:r>
          </w:p>
        </w:tc>
        <w:tc>
          <w:tcPr>
            <w:tcW w:w="0" w:type="auto"/>
          </w:tcPr>
          <w:p w14:paraId="2ED4970D" w14:textId="77777777" w:rsidR="001A4BDA" w:rsidRPr="00D07214" w:rsidRDefault="008D6F99">
            <w:pPr>
              <w:pStyle w:val="Compact"/>
              <w:jc w:val="right"/>
              <w:rPr>
                <w:sz w:val="16"/>
              </w:rPr>
            </w:pPr>
            <w:r w:rsidRPr="00D07214">
              <w:rPr>
                <w:sz w:val="16"/>
              </w:rPr>
              <w:t>0</w:t>
            </w:r>
          </w:p>
        </w:tc>
        <w:tc>
          <w:tcPr>
            <w:tcW w:w="0" w:type="auto"/>
          </w:tcPr>
          <w:p w14:paraId="2CB3A3D1" w14:textId="77777777" w:rsidR="001A4BDA" w:rsidRPr="00D07214" w:rsidRDefault="008D6F99">
            <w:pPr>
              <w:pStyle w:val="Compact"/>
              <w:jc w:val="right"/>
              <w:rPr>
                <w:sz w:val="16"/>
              </w:rPr>
            </w:pPr>
            <w:r w:rsidRPr="00D07214">
              <w:rPr>
                <w:sz w:val="16"/>
              </w:rPr>
              <w:t>-</w:t>
            </w:r>
          </w:p>
        </w:tc>
        <w:tc>
          <w:tcPr>
            <w:tcW w:w="0" w:type="auto"/>
          </w:tcPr>
          <w:p w14:paraId="02A05774" w14:textId="77777777" w:rsidR="001A4BDA" w:rsidRPr="00D07214" w:rsidRDefault="008D6F99">
            <w:pPr>
              <w:pStyle w:val="Compact"/>
              <w:jc w:val="right"/>
              <w:rPr>
                <w:sz w:val="16"/>
              </w:rPr>
            </w:pPr>
            <w:r w:rsidRPr="00D07214">
              <w:rPr>
                <w:sz w:val="16"/>
              </w:rPr>
              <w:t>-</w:t>
            </w:r>
          </w:p>
        </w:tc>
        <w:tc>
          <w:tcPr>
            <w:tcW w:w="0" w:type="auto"/>
          </w:tcPr>
          <w:p w14:paraId="5C47BE67" w14:textId="77777777" w:rsidR="001A4BDA" w:rsidRPr="00D07214" w:rsidRDefault="008D6F99">
            <w:pPr>
              <w:pStyle w:val="Compact"/>
              <w:jc w:val="right"/>
              <w:rPr>
                <w:sz w:val="16"/>
              </w:rPr>
            </w:pPr>
            <w:r w:rsidRPr="00D07214">
              <w:rPr>
                <w:sz w:val="16"/>
              </w:rPr>
              <w:t>3,614,500</w:t>
            </w:r>
          </w:p>
        </w:tc>
        <w:tc>
          <w:tcPr>
            <w:tcW w:w="0" w:type="auto"/>
          </w:tcPr>
          <w:p w14:paraId="47605747" w14:textId="77777777" w:rsidR="001A4BDA" w:rsidRPr="00D07214" w:rsidRDefault="008D6F99">
            <w:pPr>
              <w:pStyle w:val="Compact"/>
              <w:jc w:val="right"/>
              <w:rPr>
                <w:sz w:val="16"/>
              </w:rPr>
            </w:pPr>
            <w:r w:rsidRPr="00D07214">
              <w:rPr>
                <w:sz w:val="16"/>
              </w:rPr>
              <w:t>0</w:t>
            </w:r>
          </w:p>
        </w:tc>
        <w:tc>
          <w:tcPr>
            <w:tcW w:w="0" w:type="auto"/>
          </w:tcPr>
          <w:p w14:paraId="560111D0" w14:textId="77777777" w:rsidR="001A4BDA" w:rsidRPr="00D07214" w:rsidRDefault="008D6F99">
            <w:pPr>
              <w:pStyle w:val="Compact"/>
              <w:jc w:val="right"/>
              <w:rPr>
                <w:sz w:val="16"/>
              </w:rPr>
            </w:pPr>
            <w:r w:rsidRPr="00D07214">
              <w:rPr>
                <w:sz w:val="16"/>
              </w:rPr>
              <w:t>0</w:t>
            </w:r>
          </w:p>
        </w:tc>
        <w:tc>
          <w:tcPr>
            <w:tcW w:w="0" w:type="auto"/>
          </w:tcPr>
          <w:p w14:paraId="02153C4C" w14:textId="77777777" w:rsidR="001A4BDA" w:rsidRPr="00D07214" w:rsidRDefault="008D6F99">
            <w:pPr>
              <w:pStyle w:val="Compact"/>
              <w:jc w:val="right"/>
              <w:rPr>
                <w:sz w:val="16"/>
              </w:rPr>
            </w:pPr>
            <w:r w:rsidRPr="00D07214">
              <w:rPr>
                <w:sz w:val="16"/>
              </w:rPr>
              <w:t>-</w:t>
            </w:r>
          </w:p>
        </w:tc>
        <w:tc>
          <w:tcPr>
            <w:tcW w:w="0" w:type="auto"/>
          </w:tcPr>
          <w:p w14:paraId="03B6DA06" w14:textId="77777777" w:rsidR="001A4BDA" w:rsidRPr="00D07214" w:rsidRDefault="008D6F99">
            <w:pPr>
              <w:pStyle w:val="Compact"/>
              <w:jc w:val="right"/>
              <w:rPr>
                <w:sz w:val="16"/>
              </w:rPr>
            </w:pPr>
            <w:r w:rsidRPr="00D07214">
              <w:rPr>
                <w:sz w:val="16"/>
              </w:rPr>
              <w:t>0</w:t>
            </w:r>
          </w:p>
        </w:tc>
      </w:tr>
    </w:tbl>
    <w:p w14:paraId="02362160" w14:textId="77777777" w:rsidR="001A4BDA" w:rsidRDefault="008D6F99">
      <w:r>
        <w:t xml:space="preserve">Since wheat starch is a derived by-product of wheat flour (as is wheat bran), we would first need to ensure the wheat flour "Food Processing" can cover any deficits of wheat starch. However, since wheat starch imports, in this example, exceed exports, we do not have to worry here about this requirement. Therefore, we can now standardize all the processed product quantities back to the "Food Processing" variable of wheat. The standardized quantities will, of course, be in the primary commodity (in this case wheat) equivalents. For example, suppose that 100 </w:t>
      </w:r>
      <w:proofErr w:type="spellStart"/>
      <w:r>
        <w:t>tonnes</w:t>
      </w:r>
      <w:proofErr w:type="spellEnd"/>
      <w:r>
        <w:t xml:space="preserve"> of a primary commodity produces 50 </w:t>
      </w:r>
      <w:proofErr w:type="spellStart"/>
      <w:r>
        <w:t>tonnes</w:t>
      </w:r>
      <w:proofErr w:type="spellEnd"/>
      <w:r>
        <w:t xml:space="preserve"> of the processed product (a 50% extraction rate). Then, these 50 </w:t>
      </w:r>
      <w:proofErr w:type="spellStart"/>
      <w:r>
        <w:t>tonnes</w:t>
      </w:r>
      <w:proofErr w:type="spellEnd"/>
      <w:r>
        <w:t xml:space="preserve"> of the processed product would be </w:t>
      </w:r>
      <w:proofErr w:type="spellStart"/>
      <w:r>
        <w:t>standardised</w:t>
      </w:r>
      <w:proofErr w:type="spellEnd"/>
      <w:r>
        <w:t xml:space="preserve"> back as 100 </w:t>
      </w:r>
      <w:proofErr w:type="spellStart"/>
      <w:r>
        <w:t>tonnes</w:t>
      </w:r>
      <w:proofErr w:type="spellEnd"/>
      <w:r>
        <w:t xml:space="preserve"> of wheat equivalent.</w:t>
      </w:r>
    </w:p>
    <w:tbl>
      <w:tblPr>
        <w:tblW w:w="0" w:type="pct"/>
        <w:tblLook w:val="04A0" w:firstRow="1" w:lastRow="0" w:firstColumn="1" w:lastColumn="0" w:noHBand="0" w:noVBand="1"/>
      </w:tblPr>
      <w:tblGrid>
        <w:gridCol w:w="1388"/>
        <w:gridCol w:w="1829"/>
        <w:gridCol w:w="1434"/>
      </w:tblGrid>
      <w:tr w:rsidR="001A4BDA" w:rsidRPr="00D07214" w14:paraId="5CBEC031" w14:textId="77777777">
        <w:tc>
          <w:tcPr>
            <w:tcW w:w="0" w:type="auto"/>
            <w:tcBorders>
              <w:bottom w:val="single" w:sz="0" w:space="0" w:color="auto"/>
            </w:tcBorders>
            <w:vAlign w:val="bottom"/>
          </w:tcPr>
          <w:p w14:paraId="71AB0ED1" w14:textId="77777777"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14:paraId="4A644D32" w14:textId="77777777" w:rsidR="001A4BDA" w:rsidRPr="00D07214" w:rsidRDefault="008D6F99">
            <w:pPr>
              <w:pStyle w:val="Compact"/>
              <w:jc w:val="right"/>
              <w:rPr>
                <w:sz w:val="16"/>
              </w:rPr>
            </w:pPr>
            <w:r w:rsidRPr="00D07214">
              <w:rPr>
                <w:sz w:val="16"/>
              </w:rPr>
              <w:t>Production (processed)</w:t>
            </w:r>
          </w:p>
        </w:tc>
        <w:tc>
          <w:tcPr>
            <w:tcW w:w="0" w:type="auto"/>
            <w:tcBorders>
              <w:bottom w:val="single" w:sz="0" w:space="0" w:color="auto"/>
            </w:tcBorders>
            <w:vAlign w:val="bottom"/>
          </w:tcPr>
          <w:p w14:paraId="04F24146" w14:textId="77777777" w:rsidR="001A4BDA" w:rsidRPr="00D07214" w:rsidRDefault="008D6F99">
            <w:pPr>
              <w:pStyle w:val="Compact"/>
              <w:jc w:val="right"/>
              <w:rPr>
                <w:sz w:val="16"/>
              </w:rPr>
            </w:pPr>
            <w:r w:rsidRPr="00D07214">
              <w:rPr>
                <w:sz w:val="16"/>
              </w:rPr>
              <w:t>Wheat Equivalent</w:t>
            </w:r>
          </w:p>
        </w:tc>
      </w:tr>
      <w:tr w:rsidR="001A4BDA" w:rsidRPr="00D07214" w14:paraId="50F8CC94" w14:textId="77777777">
        <w:tc>
          <w:tcPr>
            <w:tcW w:w="0" w:type="auto"/>
          </w:tcPr>
          <w:p w14:paraId="1CE0069F" w14:textId="77777777" w:rsidR="001A4BDA" w:rsidRPr="00D07214" w:rsidRDefault="008D6F99">
            <w:pPr>
              <w:pStyle w:val="Compact"/>
              <w:rPr>
                <w:sz w:val="16"/>
              </w:rPr>
            </w:pPr>
            <w:r w:rsidRPr="00D07214">
              <w:rPr>
                <w:sz w:val="16"/>
              </w:rPr>
              <w:t>Wheat flour</w:t>
            </w:r>
          </w:p>
        </w:tc>
        <w:tc>
          <w:tcPr>
            <w:tcW w:w="0" w:type="auto"/>
          </w:tcPr>
          <w:p w14:paraId="596ACE0A" w14:textId="77777777" w:rsidR="001A4BDA" w:rsidRPr="00D07214" w:rsidRDefault="008D6F99">
            <w:pPr>
              <w:pStyle w:val="Compact"/>
              <w:jc w:val="right"/>
              <w:rPr>
                <w:sz w:val="16"/>
              </w:rPr>
            </w:pPr>
            <w:r w:rsidRPr="00D07214">
              <w:rPr>
                <w:sz w:val="16"/>
              </w:rPr>
              <w:t>18,650,000</w:t>
            </w:r>
          </w:p>
        </w:tc>
        <w:tc>
          <w:tcPr>
            <w:tcW w:w="0" w:type="auto"/>
          </w:tcPr>
          <w:p w14:paraId="716F2C06" w14:textId="77777777" w:rsidR="001A4BDA" w:rsidRPr="00D07214" w:rsidRDefault="008D6F99">
            <w:pPr>
              <w:pStyle w:val="Compact"/>
              <w:jc w:val="right"/>
              <w:rPr>
                <w:sz w:val="16"/>
              </w:rPr>
            </w:pPr>
            <w:r w:rsidRPr="00D07214">
              <w:rPr>
                <w:sz w:val="16"/>
              </w:rPr>
              <w:t>25,910,000</w:t>
            </w:r>
          </w:p>
        </w:tc>
      </w:tr>
      <w:tr w:rsidR="001A4BDA" w:rsidRPr="00D07214" w14:paraId="030B7E13" w14:textId="77777777">
        <w:tc>
          <w:tcPr>
            <w:tcW w:w="0" w:type="auto"/>
          </w:tcPr>
          <w:p w14:paraId="73CD20E8" w14:textId="77777777" w:rsidR="001A4BDA" w:rsidRPr="00D07214" w:rsidRDefault="008D6F99">
            <w:pPr>
              <w:pStyle w:val="Compact"/>
              <w:rPr>
                <w:sz w:val="16"/>
              </w:rPr>
            </w:pPr>
            <w:r w:rsidRPr="00D07214">
              <w:rPr>
                <w:sz w:val="16"/>
              </w:rPr>
              <w:t>Bulgur</w:t>
            </w:r>
          </w:p>
        </w:tc>
        <w:tc>
          <w:tcPr>
            <w:tcW w:w="0" w:type="auto"/>
          </w:tcPr>
          <w:p w14:paraId="1F7447A3" w14:textId="77777777" w:rsidR="001A4BDA" w:rsidRPr="00D07214" w:rsidRDefault="008D6F99">
            <w:pPr>
              <w:pStyle w:val="Compact"/>
              <w:jc w:val="right"/>
              <w:rPr>
                <w:sz w:val="16"/>
              </w:rPr>
            </w:pPr>
            <w:r w:rsidRPr="00D07214">
              <w:rPr>
                <w:sz w:val="16"/>
              </w:rPr>
              <w:t>397,100</w:t>
            </w:r>
          </w:p>
        </w:tc>
        <w:tc>
          <w:tcPr>
            <w:tcW w:w="0" w:type="auto"/>
          </w:tcPr>
          <w:p w14:paraId="4AED0CA9" w14:textId="77777777" w:rsidR="001A4BDA" w:rsidRPr="00D07214" w:rsidRDefault="008D6F99">
            <w:pPr>
              <w:pStyle w:val="Compact"/>
              <w:jc w:val="right"/>
              <w:rPr>
                <w:sz w:val="16"/>
              </w:rPr>
            </w:pPr>
            <w:r w:rsidRPr="00D07214">
              <w:rPr>
                <w:sz w:val="16"/>
              </w:rPr>
              <w:t>418,000</w:t>
            </w:r>
          </w:p>
        </w:tc>
      </w:tr>
      <w:tr w:rsidR="001A4BDA" w:rsidRPr="00D07214" w14:paraId="4E4E7ADE" w14:textId="77777777">
        <w:tc>
          <w:tcPr>
            <w:tcW w:w="0" w:type="auto"/>
          </w:tcPr>
          <w:p w14:paraId="6AF047BC" w14:textId="77777777" w:rsidR="001A4BDA" w:rsidRPr="00D07214" w:rsidRDefault="008D6F99">
            <w:pPr>
              <w:pStyle w:val="Compact"/>
              <w:rPr>
                <w:sz w:val="16"/>
              </w:rPr>
            </w:pPr>
            <w:r w:rsidRPr="00D07214">
              <w:rPr>
                <w:sz w:val="16"/>
              </w:rPr>
              <w:t>Breakfast cereals</w:t>
            </w:r>
          </w:p>
        </w:tc>
        <w:tc>
          <w:tcPr>
            <w:tcW w:w="0" w:type="auto"/>
          </w:tcPr>
          <w:p w14:paraId="1EFCF747" w14:textId="77777777" w:rsidR="001A4BDA" w:rsidRPr="00D07214" w:rsidRDefault="008D6F99">
            <w:pPr>
              <w:pStyle w:val="Compact"/>
              <w:jc w:val="right"/>
              <w:rPr>
                <w:sz w:val="16"/>
              </w:rPr>
            </w:pPr>
            <w:r w:rsidRPr="00D07214">
              <w:rPr>
                <w:sz w:val="16"/>
              </w:rPr>
              <w:t>0</w:t>
            </w:r>
          </w:p>
        </w:tc>
        <w:tc>
          <w:tcPr>
            <w:tcW w:w="0" w:type="auto"/>
          </w:tcPr>
          <w:p w14:paraId="69A732A3" w14:textId="77777777" w:rsidR="001A4BDA" w:rsidRPr="00D07214" w:rsidRDefault="008D6F99">
            <w:pPr>
              <w:pStyle w:val="Compact"/>
              <w:jc w:val="right"/>
              <w:rPr>
                <w:sz w:val="16"/>
              </w:rPr>
            </w:pPr>
            <w:r w:rsidRPr="00D07214">
              <w:rPr>
                <w:sz w:val="16"/>
              </w:rPr>
              <w:t>0</w:t>
            </w:r>
          </w:p>
        </w:tc>
      </w:tr>
      <w:tr w:rsidR="001A4BDA" w:rsidRPr="00D07214" w14:paraId="7AE97276" w14:textId="77777777">
        <w:tc>
          <w:tcPr>
            <w:tcW w:w="0" w:type="auto"/>
          </w:tcPr>
          <w:p w14:paraId="33CC86D1" w14:textId="77777777" w:rsidR="001A4BDA" w:rsidRPr="00D07214" w:rsidRDefault="008D6F99">
            <w:pPr>
              <w:pStyle w:val="Compact"/>
              <w:rPr>
                <w:sz w:val="16"/>
              </w:rPr>
            </w:pPr>
            <w:r w:rsidRPr="00D07214">
              <w:rPr>
                <w:sz w:val="16"/>
              </w:rPr>
              <w:t>Wheat bran</w:t>
            </w:r>
          </w:p>
        </w:tc>
        <w:tc>
          <w:tcPr>
            <w:tcW w:w="0" w:type="auto"/>
          </w:tcPr>
          <w:p w14:paraId="485CD68B" w14:textId="77777777" w:rsidR="001A4BDA" w:rsidRPr="00D07214" w:rsidRDefault="008D6F99">
            <w:pPr>
              <w:pStyle w:val="Compact"/>
              <w:jc w:val="right"/>
              <w:rPr>
                <w:sz w:val="16"/>
              </w:rPr>
            </w:pPr>
            <w:r w:rsidRPr="00D07214">
              <w:rPr>
                <w:sz w:val="16"/>
              </w:rPr>
              <w:t>5,699,300</w:t>
            </w:r>
          </w:p>
        </w:tc>
        <w:tc>
          <w:tcPr>
            <w:tcW w:w="0" w:type="auto"/>
          </w:tcPr>
          <w:p w14:paraId="2C9F6B70" w14:textId="77777777" w:rsidR="001A4BDA" w:rsidRPr="00D07214" w:rsidRDefault="008D6F99">
            <w:pPr>
              <w:pStyle w:val="Compact"/>
              <w:jc w:val="right"/>
              <w:rPr>
                <w:sz w:val="16"/>
              </w:rPr>
            </w:pPr>
            <w:r w:rsidRPr="00D07214">
              <w:rPr>
                <w:sz w:val="16"/>
              </w:rPr>
              <w:t>25,910,000</w:t>
            </w:r>
          </w:p>
        </w:tc>
      </w:tr>
    </w:tbl>
    <w:p w14:paraId="68D923B5" w14:textId="77777777" w:rsidR="001A4BDA" w:rsidRDefault="008D6F99">
      <w:r>
        <w:t xml:space="preserve">The main requirement is in the wheat flour and bran, and these "two" requirements are really just one (as we already ensured that the bran production is consistent with the wheat production). In this case, since flour production is an official estimate (and accounts for </w:t>
      </w:r>
      <w:r w:rsidR="0045588F">
        <w:t>the vast majority of wheat utilization</w:t>
      </w:r>
      <w:r>
        <w:t xml:space="preserve">), we should </w:t>
      </w:r>
      <w:r w:rsidR="0045588F">
        <w:t>“</w:t>
      </w:r>
      <w:r>
        <w:t>fix</w:t>
      </w:r>
      <w:r w:rsidR="0045588F">
        <w:t>”</w:t>
      </w:r>
      <w:r>
        <w:t xml:space="preserve"> the "Food Processing" variable for wheat. Thus, the "Food Processing" variable of wheat is set to 26.3 million </w:t>
      </w:r>
      <w:proofErr w:type="spellStart"/>
      <w:r>
        <w:t>tonne</w:t>
      </w:r>
      <w:r w:rsidR="00B527BD">
        <w:t>s</w:t>
      </w:r>
      <w:proofErr w:type="spellEnd"/>
      <w:r w:rsidR="00B527BD">
        <w:t xml:space="preserve"> with a standard deviation of zero</w:t>
      </w:r>
      <w:r>
        <w:t>.</w:t>
      </w:r>
    </w:p>
    <w:p w14:paraId="6D3BC6EB" w14:textId="77777777" w:rsidR="001A4BDA" w:rsidRDefault="008D6F99">
      <w:r>
        <w:t xml:space="preserve">We now must ensure that we have generated all of the appropriate by-products in the processing of various commodities. For example, when processing wheat </w:t>
      </w:r>
      <w:r w:rsidR="00E917B4">
        <w:t xml:space="preserve">into flour, we must also account for the by-products </w:t>
      </w:r>
      <w:r>
        <w:t xml:space="preserve">bran and germ. We must ensure that the production numbers for these processed products </w:t>
      </w:r>
      <w:proofErr w:type="gramStart"/>
      <w:r>
        <w:t>are in agreement</w:t>
      </w:r>
      <w:proofErr w:type="gramEnd"/>
      <w:r>
        <w:t>.</w:t>
      </w:r>
    </w:p>
    <w:tbl>
      <w:tblPr>
        <w:tblW w:w="5000" w:type="pct"/>
        <w:tblLook w:val="04A0" w:firstRow="1" w:lastRow="0" w:firstColumn="1" w:lastColumn="0" w:noHBand="0" w:noVBand="1"/>
      </w:tblPr>
      <w:tblGrid>
        <w:gridCol w:w="787"/>
        <w:gridCol w:w="893"/>
        <w:gridCol w:w="815"/>
        <w:gridCol w:w="893"/>
        <w:gridCol w:w="981"/>
        <w:gridCol w:w="517"/>
        <w:gridCol w:w="893"/>
        <w:gridCol w:w="815"/>
        <w:gridCol w:w="815"/>
        <w:gridCol w:w="654"/>
        <w:gridCol w:w="804"/>
        <w:gridCol w:w="709"/>
      </w:tblGrid>
      <w:tr w:rsidR="001A4BDA" w:rsidRPr="00D07214" w14:paraId="7AA6A83B" w14:textId="77777777" w:rsidTr="00D07214">
        <w:tc>
          <w:tcPr>
            <w:tcW w:w="579" w:type="pct"/>
            <w:tcBorders>
              <w:bottom w:val="single" w:sz="0" w:space="0" w:color="auto"/>
            </w:tcBorders>
            <w:vAlign w:val="bottom"/>
          </w:tcPr>
          <w:p w14:paraId="294B225A"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4271AFA3"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1E6BCAFF"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285756C1"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39A7F3D8"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7B42751D"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3F93DCF6"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269093EC"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13879450"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535170CA"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7660EA45"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7F0840B0" w14:textId="77777777" w:rsidR="001A4BDA" w:rsidRPr="00D07214" w:rsidRDefault="008D6F99">
            <w:pPr>
              <w:pStyle w:val="Compact"/>
              <w:jc w:val="right"/>
              <w:rPr>
                <w:sz w:val="16"/>
              </w:rPr>
            </w:pPr>
            <w:r w:rsidRPr="00D07214">
              <w:rPr>
                <w:sz w:val="16"/>
              </w:rPr>
              <w:t>Loss</w:t>
            </w:r>
          </w:p>
        </w:tc>
      </w:tr>
      <w:tr w:rsidR="001A4BDA" w:rsidRPr="00D07214" w14:paraId="379BAB5E" w14:textId="77777777" w:rsidTr="00D07214">
        <w:tc>
          <w:tcPr>
            <w:tcW w:w="579" w:type="pct"/>
          </w:tcPr>
          <w:p w14:paraId="6690C8DB" w14:textId="77777777" w:rsidR="001A4BDA" w:rsidRPr="00D07214" w:rsidRDefault="008D6F99">
            <w:pPr>
              <w:pStyle w:val="Compact"/>
              <w:jc w:val="right"/>
              <w:rPr>
                <w:sz w:val="16"/>
              </w:rPr>
            </w:pPr>
            <w:r w:rsidRPr="00D07214">
              <w:rPr>
                <w:sz w:val="16"/>
              </w:rPr>
              <w:t>Wheat</w:t>
            </w:r>
          </w:p>
        </w:tc>
        <w:tc>
          <w:tcPr>
            <w:tcW w:w="0" w:type="auto"/>
          </w:tcPr>
          <w:p w14:paraId="5B766946" w14:textId="77777777" w:rsidR="001A4BDA" w:rsidRPr="00D07214" w:rsidRDefault="008D6F99">
            <w:pPr>
              <w:pStyle w:val="Compact"/>
              <w:jc w:val="right"/>
              <w:rPr>
                <w:sz w:val="16"/>
              </w:rPr>
            </w:pPr>
            <w:r w:rsidRPr="00D07214">
              <w:rPr>
                <w:sz w:val="16"/>
              </w:rPr>
              <w:t>54,420,000</w:t>
            </w:r>
          </w:p>
        </w:tc>
        <w:tc>
          <w:tcPr>
            <w:tcW w:w="0" w:type="auto"/>
          </w:tcPr>
          <w:p w14:paraId="68B19BF6" w14:textId="77777777" w:rsidR="001A4BDA" w:rsidRPr="00D07214" w:rsidRDefault="008D6F99">
            <w:pPr>
              <w:pStyle w:val="Compact"/>
              <w:jc w:val="right"/>
              <w:rPr>
                <w:sz w:val="16"/>
              </w:rPr>
            </w:pPr>
            <w:r w:rsidRPr="00D07214">
              <w:rPr>
                <w:sz w:val="16"/>
              </w:rPr>
              <w:t>1,999,100</w:t>
            </w:r>
          </w:p>
        </w:tc>
        <w:tc>
          <w:tcPr>
            <w:tcW w:w="0" w:type="auto"/>
          </w:tcPr>
          <w:p w14:paraId="00B91E0A" w14:textId="77777777" w:rsidR="001A4BDA" w:rsidRPr="00D07214" w:rsidRDefault="008D6F99">
            <w:pPr>
              <w:pStyle w:val="Compact"/>
              <w:jc w:val="right"/>
              <w:rPr>
                <w:sz w:val="16"/>
              </w:rPr>
            </w:pPr>
            <w:r w:rsidRPr="00D07214">
              <w:rPr>
                <w:sz w:val="16"/>
              </w:rPr>
              <w:t>32,790,000</w:t>
            </w:r>
          </w:p>
        </w:tc>
        <w:tc>
          <w:tcPr>
            <w:tcW w:w="0" w:type="auto"/>
          </w:tcPr>
          <w:p w14:paraId="58C207CD" w14:textId="77777777" w:rsidR="001A4BDA" w:rsidRPr="00D07214" w:rsidRDefault="008D6F99">
            <w:pPr>
              <w:pStyle w:val="Compact"/>
              <w:jc w:val="right"/>
              <w:rPr>
                <w:sz w:val="16"/>
              </w:rPr>
            </w:pPr>
            <w:r w:rsidRPr="00D07214">
              <w:rPr>
                <w:sz w:val="16"/>
              </w:rPr>
              <w:t>-230,600</w:t>
            </w:r>
          </w:p>
        </w:tc>
        <w:tc>
          <w:tcPr>
            <w:tcW w:w="0" w:type="auto"/>
          </w:tcPr>
          <w:p w14:paraId="26B216B9" w14:textId="77777777" w:rsidR="001A4BDA" w:rsidRPr="00D07214" w:rsidRDefault="008D6F99">
            <w:pPr>
              <w:pStyle w:val="Compact"/>
              <w:jc w:val="right"/>
              <w:rPr>
                <w:sz w:val="16"/>
              </w:rPr>
            </w:pPr>
            <w:r w:rsidRPr="00D07214">
              <w:rPr>
                <w:sz w:val="16"/>
              </w:rPr>
              <w:t>0</w:t>
            </w:r>
          </w:p>
        </w:tc>
        <w:tc>
          <w:tcPr>
            <w:tcW w:w="0" w:type="auto"/>
          </w:tcPr>
          <w:p w14:paraId="191E6E95" w14:textId="77777777" w:rsidR="001A4BDA" w:rsidRPr="00D07214" w:rsidRDefault="008D6F99">
            <w:pPr>
              <w:pStyle w:val="Compact"/>
              <w:jc w:val="right"/>
              <w:rPr>
                <w:sz w:val="16"/>
              </w:rPr>
            </w:pPr>
            <w:r w:rsidRPr="00D07214">
              <w:rPr>
                <w:sz w:val="16"/>
              </w:rPr>
              <w:t>26,330,000</w:t>
            </w:r>
          </w:p>
        </w:tc>
        <w:tc>
          <w:tcPr>
            <w:tcW w:w="0" w:type="auto"/>
          </w:tcPr>
          <w:p w14:paraId="3F850685" w14:textId="77777777" w:rsidR="001A4BDA" w:rsidRPr="00D07214" w:rsidRDefault="008D6F99">
            <w:pPr>
              <w:pStyle w:val="Compact"/>
              <w:jc w:val="right"/>
              <w:rPr>
                <w:sz w:val="16"/>
              </w:rPr>
            </w:pPr>
            <w:r w:rsidRPr="00D07214">
              <w:rPr>
                <w:sz w:val="16"/>
              </w:rPr>
              <w:t>4,898,000</w:t>
            </w:r>
          </w:p>
        </w:tc>
        <w:tc>
          <w:tcPr>
            <w:tcW w:w="0" w:type="auto"/>
          </w:tcPr>
          <w:p w14:paraId="6D580597" w14:textId="77777777" w:rsidR="001A4BDA" w:rsidRPr="00D07214" w:rsidRDefault="008D6F99">
            <w:pPr>
              <w:pStyle w:val="Compact"/>
              <w:jc w:val="right"/>
              <w:rPr>
                <w:sz w:val="16"/>
              </w:rPr>
            </w:pPr>
            <w:r w:rsidRPr="00D07214">
              <w:rPr>
                <w:sz w:val="16"/>
              </w:rPr>
              <w:t>1,904,200</w:t>
            </w:r>
          </w:p>
        </w:tc>
        <w:tc>
          <w:tcPr>
            <w:tcW w:w="0" w:type="auto"/>
          </w:tcPr>
          <w:p w14:paraId="64DB538F" w14:textId="77777777" w:rsidR="001A4BDA" w:rsidRPr="00D07214" w:rsidRDefault="008D6F99">
            <w:pPr>
              <w:pStyle w:val="Compact"/>
              <w:jc w:val="right"/>
              <w:rPr>
                <w:sz w:val="16"/>
              </w:rPr>
            </w:pPr>
            <w:r w:rsidRPr="00D07214">
              <w:rPr>
                <w:sz w:val="16"/>
              </w:rPr>
              <w:t>-39,800</w:t>
            </w:r>
          </w:p>
        </w:tc>
        <w:tc>
          <w:tcPr>
            <w:tcW w:w="0" w:type="auto"/>
          </w:tcPr>
          <w:p w14:paraId="4D218FC2" w14:textId="77777777" w:rsidR="001A4BDA" w:rsidRPr="00D07214" w:rsidRDefault="008D6F99">
            <w:pPr>
              <w:pStyle w:val="Compact"/>
              <w:jc w:val="right"/>
              <w:rPr>
                <w:sz w:val="16"/>
              </w:rPr>
            </w:pPr>
            <w:r w:rsidRPr="00D07214">
              <w:rPr>
                <w:sz w:val="16"/>
              </w:rPr>
              <w:t>0</w:t>
            </w:r>
          </w:p>
        </w:tc>
        <w:tc>
          <w:tcPr>
            <w:tcW w:w="0" w:type="auto"/>
          </w:tcPr>
          <w:p w14:paraId="1B94D427" w14:textId="77777777" w:rsidR="001A4BDA" w:rsidRPr="00D07214" w:rsidRDefault="008D6F99">
            <w:pPr>
              <w:pStyle w:val="Compact"/>
              <w:jc w:val="right"/>
              <w:rPr>
                <w:sz w:val="16"/>
              </w:rPr>
            </w:pPr>
            <w:r w:rsidRPr="00D07214">
              <w:rPr>
                <w:sz w:val="16"/>
              </w:rPr>
              <w:t>560,300</w:t>
            </w:r>
          </w:p>
        </w:tc>
      </w:tr>
      <w:tr w:rsidR="001A4BDA" w:rsidRPr="00D07214" w14:paraId="4F2EA7A7" w14:textId="77777777" w:rsidTr="00D07214">
        <w:tc>
          <w:tcPr>
            <w:tcW w:w="579" w:type="pct"/>
          </w:tcPr>
          <w:p w14:paraId="6A0A0EC3" w14:textId="77777777" w:rsidR="001A4BDA" w:rsidRPr="00D07214" w:rsidRDefault="008D6F99">
            <w:pPr>
              <w:pStyle w:val="Compact"/>
              <w:jc w:val="right"/>
              <w:rPr>
                <w:sz w:val="16"/>
              </w:rPr>
            </w:pPr>
            <w:r w:rsidRPr="00D07214">
              <w:rPr>
                <w:sz w:val="16"/>
              </w:rPr>
              <w:t>Wheat flour</w:t>
            </w:r>
          </w:p>
        </w:tc>
        <w:tc>
          <w:tcPr>
            <w:tcW w:w="0" w:type="auto"/>
          </w:tcPr>
          <w:p w14:paraId="1EE531F9" w14:textId="77777777" w:rsidR="001A4BDA" w:rsidRPr="00D07214" w:rsidRDefault="008D6F99">
            <w:pPr>
              <w:pStyle w:val="Compact"/>
              <w:jc w:val="right"/>
              <w:rPr>
                <w:sz w:val="16"/>
              </w:rPr>
            </w:pPr>
            <w:r w:rsidRPr="00D07214">
              <w:rPr>
                <w:sz w:val="16"/>
              </w:rPr>
              <w:t>18,650,000</w:t>
            </w:r>
          </w:p>
        </w:tc>
        <w:tc>
          <w:tcPr>
            <w:tcW w:w="0" w:type="auto"/>
          </w:tcPr>
          <w:p w14:paraId="59BADCD8" w14:textId="77777777" w:rsidR="001A4BDA" w:rsidRPr="00D07214" w:rsidRDefault="008D6F99">
            <w:pPr>
              <w:pStyle w:val="Compact"/>
              <w:jc w:val="right"/>
              <w:rPr>
                <w:sz w:val="16"/>
              </w:rPr>
            </w:pPr>
            <w:r w:rsidRPr="00D07214">
              <w:rPr>
                <w:sz w:val="16"/>
              </w:rPr>
              <w:t>341,500</w:t>
            </w:r>
          </w:p>
        </w:tc>
        <w:tc>
          <w:tcPr>
            <w:tcW w:w="0" w:type="auto"/>
          </w:tcPr>
          <w:p w14:paraId="70B73DEE" w14:textId="77777777" w:rsidR="001A4BDA" w:rsidRPr="00D07214" w:rsidRDefault="008D6F99">
            <w:pPr>
              <w:pStyle w:val="Compact"/>
              <w:jc w:val="right"/>
              <w:rPr>
                <w:sz w:val="16"/>
              </w:rPr>
            </w:pPr>
            <w:r w:rsidRPr="00D07214">
              <w:rPr>
                <w:sz w:val="16"/>
              </w:rPr>
              <w:t>572,800</w:t>
            </w:r>
          </w:p>
        </w:tc>
        <w:tc>
          <w:tcPr>
            <w:tcW w:w="0" w:type="auto"/>
          </w:tcPr>
          <w:p w14:paraId="40CFD024" w14:textId="77777777" w:rsidR="001A4BDA" w:rsidRPr="00D07214" w:rsidRDefault="008D6F99">
            <w:pPr>
              <w:pStyle w:val="Compact"/>
              <w:jc w:val="right"/>
              <w:rPr>
                <w:sz w:val="16"/>
              </w:rPr>
            </w:pPr>
            <w:r w:rsidRPr="00D07214">
              <w:rPr>
                <w:sz w:val="16"/>
              </w:rPr>
              <w:t>0</w:t>
            </w:r>
          </w:p>
        </w:tc>
        <w:tc>
          <w:tcPr>
            <w:tcW w:w="0" w:type="auto"/>
          </w:tcPr>
          <w:p w14:paraId="7F70D881" w14:textId="77777777" w:rsidR="001A4BDA" w:rsidRPr="00D07214" w:rsidRDefault="008D6F99">
            <w:pPr>
              <w:pStyle w:val="Compact"/>
              <w:jc w:val="right"/>
              <w:rPr>
                <w:sz w:val="16"/>
              </w:rPr>
            </w:pPr>
            <w:r w:rsidRPr="00D07214">
              <w:rPr>
                <w:sz w:val="16"/>
              </w:rPr>
              <w:t>-</w:t>
            </w:r>
          </w:p>
        </w:tc>
        <w:tc>
          <w:tcPr>
            <w:tcW w:w="0" w:type="auto"/>
          </w:tcPr>
          <w:p w14:paraId="272ECE7E" w14:textId="77777777" w:rsidR="001A4BDA" w:rsidRPr="00D07214" w:rsidRDefault="008D6F99">
            <w:pPr>
              <w:pStyle w:val="Compact"/>
              <w:jc w:val="right"/>
              <w:rPr>
                <w:sz w:val="16"/>
              </w:rPr>
            </w:pPr>
            <w:r w:rsidRPr="00D07214">
              <w:rPr>
                <w:b/>
                <w:sz w:val="16"/>
              </w:rPr>
              <w:t>0</w:t>
            </w:r>
          </w:p>
        </w:tc>
        <w:tc>
          <w:tcPr>
            <w:tcW w:w="0" w:type="auto"/>
          </w:tcPr>
          <w:p w14:paraId="49B4748A" w14:textId="77777777" w:rsidR="001A4BDA" w:rsidRPr="00D07214" w:rsidRDefault="008D6F99">
            <w:pPr>
              <w:pStyle w:val="Compact"/>
              <w:jc w:val="right"/>
              <w:rPr>
                <w:sz w:val="16"/>
              </w:rPr>
            </w:pPr>
            <w:r w:rsidRPr="00D07214">
              <w:rPr>
                <w:sz w:val="16"/>
              </w:rPr>
              <w:t>-</w:t>
            </w:r>
          </w:p>
        </w:tc>
        <w:tc>
          <w:tcPr>
            <w:tcW w:w="0" w:type="auto"/>
          </w:tcPr>
          <w:p w14:paraId="2AE7B7E3" w14:textId="77777777" w:rsidR="001A4BDA" w:rsidRPr="00D07214" w:rsidRDefault="008D6F99">
            <w:pPr>
              <w:pStyle w:val="Compact"/>
              <w:jc w:val="right"/>
              <w:rPr>
                <w:sz w:val="16"/>
              </w:rPr>
            </w:pPr>
            <w:r w:rsidRPr="00D07214">
              <w:rPr>
                <w:sz w:val="16"/>
              </w:rPr>
              <w:t>0</w:t>
            </w:r>
          </w:p>
        </w:tc>
        <w:tc>
          <w:tcPr>
            <w:tcW w:w="0" w:type="auto"/>
          </w:tcPr>
          <w:p w14:paraId="16864C92" w14:textId="77777777" w:rsidR="001A4BDA" w:rsidRPr="00D07214" w:rsidRDefault="008D6F99">
            <w:pPr>
              <w:pStyle w:val="Compact"/>
              <w:jc w:val="right"/>
              <w:rPr>
                <w:sz w:val="16"/>
              </w:rPr>
            </w:pPr>
            <w:r w:rsidRPr="00D07214">
              <w:rPr>
                <w:sz w:val="16"/>
              </w:rPr>
              <w:t>0</w:t>
            </w:r>
          </w:p>
        </w:tc>
        <w:tc>
          <w:tcPr>
            <w:tcW w:w="0" w:type="auto"/>
          </w:tcPr>
          <w:p w14:paraId="39342CFE" w14:textId="77777777" w:rsidR="001A4BDA" w:rsidRPr="00D07214" w:rsidRDefault="008D6F99">
            <w:pPr>
              <w:pStyle w:val="Compact"/>
              <w:jc w:val="right"/>
              <w:rPr>
                <w:sz w:val="16"/>
              </w:rPr>
            </w:pPr>
            <w:r w:rsidRPr="00D07214">
              <w:rPr>
                <w:sz w:val="16"/>
              </w:rPr>
              <w:t>-</w:t>
            </w:r>
          </w:p>
        </w:tc>
        <w:tc>
          <w:tcPr>
            <w:tcW w:w="0" w:type="auto"/>
          </w:tcPr>
          <w:p w14:paraId="21AEEFB5" w14:textId="77777777" w:rsidR="001A4BDA" w:rsidRPr="00D07214" w:rsidRDefault="008D6F99">
            <w:pPr>
              <w:pStyle w:val="Compact"/>
              <w:jc w:val="right"/>
              <w:rPr>
                <w:sz w:val="16"/>
              </w:rPr>
            </w:pPr>
            <w:r w:rsidRPr="00D07214">
              <w:rPr>
                <w:sz w:val="16"/>
              </w:rPr>
              <w:t>0</w:t>
            </w:r>
          </w:p>
        </w:tc>
      </w:tr>
      <w:tr w:rsidR="001A4BDA" w:rsidRPr="00D07214" w14:paraId="1133D70F" w14:textId="77777777" w:rsidTr="00D07214">
        <w:tc>
          <w:tcPr>
            <w:tcW w:w="579" w:type="pct"/>
          </w:tcPr>
          <w:p w14:paraId="4BE294A6" w14:textId="77777777" w:rsidR="001A4BDA" w:rsidRPr="00D07214" w:rsidRDefault="008D6F99">
            <w:pPr>
              <w:pStyle w:val="Compact"/>
              <w:jc w:val="right"/>
              <w:rPr>
                <w:sz w:val="16"/>
              </w:rPr>
            </w:pPr>
            <w:r w:rsidRPr="00D07214">
              <w:rPr>
                <w:sz w:val="16"/>
              </w:rPr>
              <w:t>Wheat germ</w:t>
            </w:r>
          </w:p>
        </w:tc>
        <w:tc>
          <w:tcPr>
            <w:tcW w:w="0" w:type="auto"/>
          </w:tcPr>
          <w:p w14:paraId="4E6D7C1F" w14:textId="77777777" w:rsidR="001A4BDA" w:rsidRPr="00D07214" w:rsidRDefault="008D6F99">
            <w:pPr>
              <w:pStyle w:val="Compact"/>
              <w:jc w:val="right"/>
              <w:rPr>
                <w:sz w:val="16"/>
              </w:rPr>
            </w:pPr>
            <w:r w:rsidRPr="00D07214">
              <w:rPr>
                <w:b/>
                <w:sz w:val="16"/>
              </w:rPr>
              <w:t>1,554,300</w:t>
            </w:r>
          </w:p>
        </w:tc>
        <w:tc>
          <w:tcPr>
            <w:tcW w:w="0" w:type="auto"/>
          </w:tcPr>
          <w:p w14:paraId="593F869B" w14:textId="77777777" w:rsidR="001A4BDA" w:rsidRPr="00D07214" w:rsidRDefault="008D6F99">
            <w:pPr>
              <w:pStyle w:val="Compact"/>
              <w:jc w:val="right"/>
              <w:rPr>
                <w:sz w:val="16"/>
              </w:rPr>
            </w:pPr>
            <w:r w:rsidRPr="00D07214">
              <w:rPr>
                <w:b/>
                <w:sz w:val="16"/>
              </w:rPr>
              <w:t>0</w:t>
            </w:r>
          </w:p>
        </w:tc>
        <w:tc>
          <w:tcPr>
            <w:tcW w:w="0" w:type="auto"/>
          </w:tcPr>
          <w:p w14:paraId="751BBDE0" w14:textId="77777777" w:rsidR="001A4BDA" w:rsidRPr="00D07214" w:rsidRDefault="008D6F99">
            <w:pPr>
              <w:pStyle w:val="Compact"/>
              <w:jc w:val="right"/>
              <w:rPr>
                <w:sz w:val="16"/>
              </w:rPr>
            </w:pPr>
            <w:r w:rsidRPr="00D07214">
              <w:rPr>
                <w:b/>
                <w:sz w:val="16"/>
              </w:rPr>
              <w:t>0</w:t>
            </w:r>
          </w:p>
        </w:tc>
        <w:tc>
          <w:tcPr>
            <w:tcW w:w="0" w:type="auto"/>
          </w:tcPr>
          <w:p w14:paraId="445024D9" w14:textId="77777777" w:rsidR="001A4BDA" w:rsidRPr="00D07214" w:rsidRDefault="008D6F99">
            <w:pPr>
              <w:pStyle w:val="Compact"/>
              <w:jc w:val="right"/>
              <w:rPr>
                <w:sz w:val="16"/>
              </w:rPr>
            </w:pPr>
            <w:r w:rsidRPr="00D07214">
              <w:rPr>
                <w:b/>
                <w:sz w:val="16"/>
              </w:rPr>
              <w:t>0</w:t>
            </w:r>
          </w:p>
        </w:tc>
        <w:tc>
          <w:tcPr>
            <w:tcW w:w="0" w:type="auto"/>
          </w:tcPr>
          <w:p w14:paraId="51A27704" w14:textId="77777777" w:rsidR="001A4BDA" w:rsidRPr="00D07214" w:rsidRDefault="008D6F99">
            <w:pPr>
              <w:pStyle w:val="Compact"/>
              <w:jc w:val="right"/>
              <w:rPr>
                <w:sz w:val="16"/>
              </w:rPr>
            </w:pPr>
            <w:r w:rsidRPr="00D07214">
              <w:rPr>
                <w:b/>
                <w:sz w:val="16"/>
              </w:rPr>
              <w:t>-</w:t>
            </w:r>
          </w:p>
        </w:tc>
        <w:tc>
          <w:tcPr>
            <w:tcW w:w="0" w:type="auto"/>
          </w:tcPr>
          <w:p w14:paraId="60BCBAA7" w14:textId="77777777" w:rsidR="001A4BDA" w:rsidRPr="00D07214" w:rsidRDefault="008D6F99">
            <w:pPr>
              <w:pStyle w:val="Compact"/>
              <w:jc w:val="right"/>
              <w:rPr>
                <w:sz w:val="16"/>
              </w:rPr>
            </w:pPr>
            <w:r w:rsidRPr="00D07214">
              <w:rPr>
                <w:b/>
                <w:sz w:val="16"/>
              </w:rPr>
              <w:t>0</w:t>
            </w:r>
          </w:p>
        </w:tc>
        <w:tc>
          <w:tcPr>
            <w:tcW w:w="0" w:type="auto"/>
          </w:tcPr>
          <w:p w14:paraId="43518F94" w14:textId="77777777" w:rsidR="001A4BDA" w:rsidRPr="00D07214" w:rsidRDefault="008D6F99">
            <w:pPr>
              <w:pStyle w:val="Compact"/>
              <w:jc w:val="right"/>
              <w:rPr>
                <w:sz w:val="16"/>
              </w:rPr>
            </w:pPr>
            <w:r w:rsidRPr="00D07214">
              <w:rPr>
                <w:b/>
                <w:sz w:val="16"/>
              </w:rPr>
              <w:t>-</w:t>
            </w:r>
          </w:p>
        </w:tc>
        <w:tc>
          <w:tcPr>
            <w:tcW w:w="0" w:type="auto"/>
          </w:tcPr>
          <w:p w14:paraId="2AFE04B9" w14:textId="77777777" w:rsidR="001A4BDA" w:rsidRPr="00D07214" w:rsidRDefault="008D6F99">
            <w:pPr>
              <w:pStyle w:val="Compact"/>
              <w:jc w:val="right"/>
              <w:rPr>
                <w:sz w:val="16"/>
              </w:rPr>
            </w:pPr>
            <w:r w:rsidRPr="00D07214">
              <w:rPr>
                <w:b/>
                <w:sz w:val="16"/>
              </w:rPr>
              <w:t>0</w:t>
            </w:r>
          </w:p>
        </w:tc>
        <w:tc>
          <w:tcPr>
            <w:tcW w:w="0" w:type="auto"/>
          </w:tcPr>
          <w:p w14:paraId="6E07EC85" w14:textId="77777777" w:rsidR="001A4BDA" w:rsidRPr="00D07214" w:rsidRDefault="008D6F99">
            <w:pPr>
              <w:pStyle w:val="Compact"/>
              <w:jc w:val="right"/>
              <w:rPr>
                <w:sz w:val="16"/>
              </w:rPr>
            </w:pPr>
            <w:r w:rsidRPr="00D07214">
              <w:rPr>
                <w:b/>
                <w:sz w:val="16"/>
              </w:rPr>
              <w:t>0</w:t>
            </w:r>
          </w:p>
        </w:tc>
        <w:tc>
          <w:tcPr>
            <w:tcW w:w="0" w:type="auto"/>
          </w:tcPr>
          <w:p w14:paraId="410996D0" w14:textId="77777777" w:rsidR="001A4BDA" w:rsidRPr="00D07214" w:rsidRDefault="008D6F99">
            <w:pPr>
              <w:pStyle w:val="Compact"/>
              <w:jc w:val="right"/>
              <w:rPr>
                <w:sz w:val="16"/>
              </w:rPr>
            </w:pPr>
            <w:r w:rsidRPr="00D07214">
              <w:rPr>
                <w:b/>
                <w:sz w:val="16"/>
              </w:rPr>
              <w:t>-</w:t>
            </w:r>
          </w:p>
        </w:tc>
        <w:tc>
          <w:tcPr>
            <w:tcW w:w="0" w:type="auto"/>
          </w:tcPr>
          <w:p w14:paraId="27EB8401" w14:textId="77777777" w:rsidR="001A4BDA" w:rsidRPr="00D07214" w:rsidRDefault="008D6F99">
            <w:pPr>
              <w:pStyle w:val="Compact"/>
              <w:jc w:val="right"/>
              <w:rPr>
                <w:sz w:val="16"/>
              </w:rPr>
            </w:pPr>
            <w:r w:rsidRPr="00D07214">
              <w:rPr>
                <w:b/>
                <w:sz w:val="16"/>
              </w:rPr>
              <w:t>0</w:t>
            </w:r>
          </w:p>
        </w:tc>
      </w:tr>
      <w:tr w:rsidR="001A4BDA" w:rsidRPr="00D07214" w14:paraId="103D2422" w14:textId="77777777" w:rsidTr="00D07214">
        <w:tc>
          <w:tcPr>
            <w:tcW w:w="579" w:type="pct"/>
          </w:tcPr>
          <w:p w14:paraId="0CCE12E0" w14:textId="77777777" w:rsidR="001A4BDA" w:rsidRPr="00D07214" w:rsidRDefault="008D6F99">
            <w:pPr>
              <w:pStyle w:val="Compact"/>
              <w:jc w:val="right"/>
              <w:rPr>
                <w:sz w:val="16"/>
              </w:rPr>
            </w:pPr>
            <w:r w:rsidRPr="00D07214">
              <w:rPr>
                <w:sz w:val="16"/>
              </w:rPr>
              <w:t>Bulgur</w:t>
            </w:r>
          </w:p>
        </w:tc>
        <w:tc>
          <w:tcPr>
            <w:tcW w:w="0" w:type="auto"/>
          </w:tcPr>
          <w:p w14:paraId="58B6C63C" w14:textId="77777777" w:rsidR="001A4BDA" w:rsidRPr="00D07214" w:rsidRDefault="008D6F99">
            <w:pPr>
              <w:pStyle w:val="Compact"/>
              <w:jc w:val="right"/>
              <w:rPr>
                <w:sz w:val="16"/>
              </w:rPr>
            </w:pPr>
            <w:r w:rsidRPr="00D07214">
              <w:rPr>
                <w:sz w:val="16"/>
              </w:rPr>
              <w:t>397,100</w:t>
            </w:r>
          </w:p>
        </w:tc>
        <w:tc>
          <w:tcPr>
            <w:tcW w:w="0" w:type="auto"/>
          </w:tcPr>
          <w:p w14:paraId="76DFC1BD" w14:textId="77777777" w:rsidR="001A4BDA" w:rsidRPr="00D07214" w:rsidRDefault="008D6F99">
            <w:pPr>
              <w:pStyle w:val="Compact"/>
              <w:jc w:val="right"/>
              <w:rPr>
                <w:sz w:val="16"/>
              </w:rPr>
            </w:pPr>
            <w:r w:rsidRPr="00D07214">
              <w:rPr>
                <w:sz w:val="16"/>
              </w:rPr>
              <w:t>182,900</w:t>
            </w:r>
          </w:p>
        </w:tc>
        <w:tc>
          <w:tcPr>
            <w:tcW w:w="0" w:type="auto"/>
          </w:tcPr>
          <w:p w14:paraId="0118569E" w14:textId="77777777" w:rsidR="001A4BDA" w:rsidRPr="00D07214" w:rsidRDefault="008D6F99">
            <w:pPr>
              <w:pStyle w:val="Compact"/>
              <w:jc w:val="right"/>
              <w:rPr>
                <w:sz w:val="16"/>
              </w:rPr>
            </w:pPr>
            <w:r w:rsidRPr="00D07214">
              <w:rPr>
                <w:sz w:val="16"/>
              </w:rPr>
              <w:t>580,000</w:t>
            </w:r>
          </w:p>
        </w:tc>
        <w:tc>
          <w:tcPr>
            <w:tcW w:w="0" w:type="auto"/>
          </w:tcPr>
          <w:p w14:paraId="1DBF8EB1" w14:textId="77777777" w:rsidR="001A4BDA" w:rsidRPr="00D07214" w:rsidRDefault="008D6F99">
            <w:pPr>
              <w:pStyle w:val="Compact"/>
              <w:jc w:val="right"/>
              <w:rPr>
                <w:sz w:val="16"/>
              </w:rPr>
            </w:pPr>
            <w:r w:rsidRPr="00D07214">
              <w:rPr>
                <w:sz w:val="16"/>
              </w:rPr>
              <w:t>0</w:t>
            </w:r>
          </w:p>
        </w:tc>
        <w:tc>
          <w:tcPr>
            <w:tcW w:w="0" w:type="auto"/>
          </w:tcPr>
          <w:p w14:paraId="58D1E4FB" w14:textId="77777777" w:rsidR="001A4BDA" w:rsidRPr="00D07214" w:rsidRDefault="008D6F99">
            <w:pPr>
              <w:pStyle w:val="Compact"/>
              <w:jc w:val="right"/>
              <w:rPr>
                <w:sz w:val="16"/>
              </w:rPr>
            </w:pPr>
            <w:r w:rsidRPr="00D07214">
              <w:rPr>
                <w:sz w:val="16"/>
              </w:rPr>
              <w:t>-</w:t>
            </w:r>
          </w:p>
        </w:tc>
        <w:tc>
          <w:tcPr>
            <w:tcW w:w="0" w:type="auto"/>
          </w:tcPr>
          <w:p w14:paraId="074A5DDF" w14:textId="77777777" w:rsidR="001A4BDA" w:rsidRPr="00D07214" w:rsidRDefault="008D6F99">
            <w:pPr>
              <w:pStyle w:val="Compact"/>
              <w:jc w:val="right"/>
              <w:rPr>
                <w:sz w:val="16"/>
              </w:rPr>
            </w:pPr>
            <w:r w:rsidRPr="00D07214">
              <w:rPr>
                <w:b/>
                <w:sz w:val="16"/>
              </w:rPr>
              <w:t>0</w:t>
            </w:r>
          </w:p>
        </w:tc>
        <w:tc>
          <w:tcPr>
            <w:tcW w:w="0" w:type="auto"/>
          </w:tcPr>
          <w:p w14:paraId="4AFFE65D" w14:textId="77777777" w:rsidR="001A4BDA" w:rsidRPr="00D07214" w:rsidRDefault="008D6F99">
            <w:pPr>
              <w:pStyle w:val="Compact"/>
              <w:jc w:val="right"/>
              <w:rPr>
                <w:sz w:val="16"/>
              </w:rPr>
            </w:pPr>
            <w:r w:rsidRPr="00D07214">
              <w:rPr>
                <w:sz w:val="16"/>
              </w:rPr>
              <w:t>-</w:t>
            </w:r>
          </w:p>
        </w:tc>
        <w:tc>
          <w:tcPr>
            <w:tcW w:w="0" w:type="auto"/>
          </w:tcPr>
          <w:p w14:paraId="56355A05" w14:textId="77777777" w:rsidR="001A4BDA" w:rsidRPr="00D07214" w:rsidRDefault="008D6F99">
            <w:pPr>
              <w:pStyle w:val="Compact"/>
              <w:jc w:val="right"/>
              <w:rPr>
                <w:sz w:val="16"/>
              </w:rPr>
            </w:pPr>
            <w:r w:rsidRPr="00D07214">
              <w:rPr>
                <w:sz w:val="16"/>
              </w:rPr>
              <w:t>0</w:t>
            </w:r>
          </w:p>
        </w:tc>
        <w:tc>
          <w:tcPr>
            <w:tcW w:w="0" w:type="auto"/>
          </w:tcPr>
          <w:p w14:paraId="57CB62A8" w14:textId="77777777" w:rsidR="001A4BDA" w:rsidRPr="00D07214" w:rsidRDefault="008D6F99">
            <w:pPr>
              <w:pStyle w:val="Compact"/>
              <w:jc w:val="right"/>
              <w:rPr>
                <w:sz w:val="16"/>
              </w:rPr>
            </w:pPr>
            <w:r w:rsidRPr="00D07214">
              <w:rPr>
                <w:sz w:val="16"/>
              </w:rPr>
              <w:t>0</w:t>
            </w:r>
          </w:p>
        </w:tc>
        <w:tc>
          <w:tcPr>
            <w:tcW w:w="0" w:type="auto"/>
          </w:tcPr>
          <w:p w14:paraId="3094B600" w14:textId="77777777" w:rsidR="001A4BDA" w:rsidRPr="00D07214" w:rsidRDefault="008D6F99">
            <w:pPr>
              <w:pStyle w:val="Compact"/>
              <w:jc w:val="right"/>
              <w:rPr>
                <w:sz w:val="16"/>
              </w:rPr>
            </w:pPr>
            <w:r w:rsidRPr="00D07214">
              <w:rPr>
                <w:sz w:val="16"/>
              </w:rPr>
              <w:t>-</w:t>
            </w:r>
          </w:p>
        </w:tc>
        <w:tc>
          <w:tcPr>
            <w:tcW w:w="0" w:type="auto"/>
          </w:tcPr>
          <w:p w14:paraId="5416F836" w14:textId="77777777" w:rsidR="001A4BDA" w:rsidRPr="00D07214" w:rsidRDefault="008D6F99">
            <w:pPr>
              <w:pStyle w:val="Compact"/>
              <w:jc w:val="right"/>
              <w:rPr>
                <w:sz w:val="16"/>
              </w:rPr>
            </w:pPr>
            <w:r w:rsidRPr="00D07214">
              <w:rPr>
                <w:sz w:val="16"/>
              </w:rPr>
              <w:t>0</w:t>
            </w:r>
          </w:p>
        </w:tc>
      </w:tr>
      <w:tr w:rsidR="001A4BDA" w:rsidRPr="00D07214" w14:paraId="774E4008" w14:textId="77777777" w:rsidTr="00D07214">
        <w:tc>
          <w:tcPr>
            <w:tcW w:w="579" w:type="pct"/>
          </w:tcPr>
          <w:p w14:paraId="149FF124" w14:textId="77777777" w:rsidR="001A4BDA" w:rsidRPr="00D07214" w:rsidRDefault="008D6F99">
            <w:pPr>
              <w:pStyle w:val="Compact"/>
              <w:jc w:val="right"/>
              <w:rPr>
                <w:sz w:val="16"/>
              </w:rPr>
            </w:pPr>
            <w:r w:rsidRPr="00D07214">
              <w:rPr>
                <w:sz w:val="16"/>
              </w:rPr>
              <w:t xml:space="preserve">Breakfast </w:t>
            </w:r>
            <w:r w:rsidRPr="00D07214">
              <w:rPr>
                <w:sz w:val="16"/>
              </w:rPr>
              <w:lastRenderedPageBreak/>
              <w:t>cereals</w:t>
            </w:r>
          </w:p>
        </w:tc>
        <w:tc>
          <w:tcPr>
            <w:tcW w:w="0" w:type="auto"/>
          </w:tcPr>
          <w:p w14:paraId="56F29BD0" w14:textId="77777777" w:rsidR="001A4BDA" w:rsidRPr="00D07214" w:rsidRDefault="008D6F99">
            <w:pPr>
              <w:pStyle w:val="Compact"/>
              <w:jc w:val="right"/>
              <w:rPr>
                <w:sz w:val="16"/>
              </w:rPr>
            </w:pPr>
            <w:r w:rsidRPr="00D07214">
              <w:rPr>
                <w:sz w:val="16"/>
              </w:rPr>
              <w:lastRenderedPageBreak/>
              <w:t>0</w:t>
            </w:r>
          </w:p>
        </w:tc>
        <w:tc>
          <w:tcPr>
            <w:tcW w:w="0" w:type="auto"/>
          </w:tcPr>
          <w:p w14:paraId="34505B12" w14:textId="77777777" w:rsidR="001A4BDA" w:rsidRPr="00D07214" w:rsidRDefault="008D6F99">
            <w:pPr>
              <w:pStyle w:val="Compact"/>
              <w:jc w:val="right"/>
              <w:rPr>
                <w:sz w:val="16"/>
              </w:rPr>
            </w:pPr>
            <w:r w:rsidRPr="00D07214">
              <w:rPr>
                <w:sz w:val="16"/>
              </w:rPr>
              <w:t>312,500</w:t>
            </w:r>
          </w:p>
        </w:tc>
        <w:tc>
          <w:tcPr>
            <w:tcW w:w="0" w:type="auto"/>
          </w:tcPr>
          <w:p w14:paraId="09C29995" w14:textId="77777777" w:rsidR="001A4BDA" w:rsidRPr="00D07214" w:rsidRDefault="008D6F99">
            <w:pPr>
              <w:pStyle w:val="Compact"/>
              <w:jc w:val="right"/>
              <w:rPr>
                <w:sz w:val="16"/>
              </w:rPr>
            </w:pPr>
            <w:r w:rsidRPr="00D07214">
              <w:rPr>
                <w:sz w:val="16"/>
              </w:rPr>
              <w:t>217,300</w:t>
            </w:r>
          </w:p>
        </w:tc>
        <w:tc>
          <w:tcPr>
            <w:tcW w:w="0" w:type="auto"/>
          </w:tcPr>
          <w:p w14:paraId="098AAD05" w14:textId="77777777" w:rsidR="001A4BDA" w:rsidRPr="00D07214" w:rsidRDefault="008D6F99">
            <w:pPr>
              <w:pStyle w:val="Compact"/>
              <w:jc w:val="right"/>
              <w:rPr>
                <w:sz w:val="16"/>
              </w:rPr>
            </w:pPr>
            <w:r w:rsidRPr="00D07214">
              <w:rPr>
                <w:sz w:val="16"/>
              </w:rPr>
              <w:t>0</w:t>
            </w:r>
          </w:p>
        </w:tc>
        <w:tc>
          <w:tcPr>
            <w:tcW w:w="0" w:type="auto"/>
          </w:tcPr>
          <w:p w14:paraId="281C3BA9" w14:textId="77777777" w:rsidR="001A4BDA" w:rsidRPr="00D07214" w:rsidRDefault="008D6F99">
            <w:pPr>
              <w:pStyle w:val="Compact"/>
              <w:jc w:val="right"/>
              <w:rPr>
                <w:sz w:val="16"/>
              </w:rPr>
            </w:pPr>
            <w:r w:rsidRPr="00D07214">
              <w:rPr>
                <w:sz w:val="16"/>
              </w:rPr>
              <w:t>-</w:t>
            </w:r>
          </w:p>
        </w:tc>
        <w:tc>
          <w:tcPr>
            <w:tcW w:w="0" w:type="auto"/>
          </w:tcPr>
          <w:p w14:paraId="5E2987A0" w14:textId="77777777" w:rsidR="001A4BDA" w:rsidRPr="00D07214" w:rsidRDefault="008D6F99">
            <w:pPr>
              <w:pStyle w:val="Compact"/>
              <w:jc w:val="right"/>
              <w:rPr>
                <w:sz w:val="16"/>
              </w:rPr>
            </w:pPr>
            <w:r w:rsidRPr="00D07214">
              <w:rPr>
                <w:b/>
                <w:sz w:val="16"/>
              </w:rPr>
              <w:t>0</w:t>
            </w:r>
          </w:p>
        </w:tc>
        <w:tc>
          <w:tcPr>
            <w:tcW w:w="0" w:type="auto"/>
          </w:tcPr>
          <w:p w14:paraId="7A44FF08" w14:textId="77777777" w:rsidR="001A4BDA" w:rsidRPr="00D07214" w:rsidRDefault="008D6F99">
            <w:pPr>
              <w:pStyle w:val="Compact"/>
              <w:jc w:val="right"/>
              <w:rPr>
                <w:sz w:val="16"/>
              </w:rPr>
            </w:pPr>
            <w:r w:rsidRPr="00D07214">
              <w:rPr>
                <w:sz w:val="16"/>
              </w:rPr>
              <w:t>-</w:t>
            </w:r>
          </w:p>
        </w:tc>
        <w:tc>
          <w:tcPr>
            <w:tcW w:w="0" w:type="auto"/>
          </w:tcPr>
          <w:p w14:paraId="43F8C40D" w14:textId="77777777" w:rsidR="001A4BDA" w:rsidRPr="00D07214" w:rsidRDefault="008D6F99">
            <w:pPr>
              <w:pStyle w:val="Compact"/>
              <w:jc w:val="right"/>
              <w:rPr>
                <w:sz w:val="16"/>
              </w:rPr>
            </w:pPr>
            <w:r w:rsidRPr="00D07214">
              <w:rPr>
                <w:sz w:val="16"/>
              </w:rPr>
              <w:t>0</w:t>
            </w:r>
          </w:p>
        </w:tc>
        <w:tc>
          <w:tcPr>
            <w:tcW w:w="0" w:type="auto"/>
          </w:tcPr>
          <w:p w14:paraId="39860129" w14:textId="77777777" w:rsidR="001A4BDA" w:rsidRPr="00D07214" w:rsidRDefault="008D6F99">
            <w:pPr>
              <w:pStyle w:val="Compact"/>
              <w:jc w:val="right"/>
              <w:rPr>
                <w:sz w:val="16"/>
              </w:rPr>
            </w:pPr>
            <w:r w:rsidRPr="00D07214">
              <w:rPr>
                <w:sz w:val="16"/>
              </w:rPr>
              <w:t>0</w:t>
            </w:r>
          </w:p>
        </w:tc>
        <w:tc>
          <w:tcPr>
            <w:tcW w:w="0" w:type="auto"/>
          </w:tcPr>
          <w:p w14:paraId="64E764F3" w14:textId="77777777" w:rsidR="001A4BDA" w:rsidRPr="00D07214" w:rsidRDefault="008D6F99">
            <w:pPr>
              <w:pStyle w:val="Compact"/>
              <w:jc w:val="right"/>
              <w:rPr>
                <w:sz w:val="16"/>
              </w:rPr>
            </w:pPr>
            <w:r w:rsidRPr="00D07214">
              <w:rPr>
                <w:sz w:val="16"/>
              </w:rPr>
              <w:t>-</w:t>
            </w:r>
          </w:p>
        </w:tc>
        <w:tc>
          <w:tcPr>
            <w:tcW w:w="0" w:type="auto"/>
          </w:tcPr>
          <w:p w14:paraId="1C189D10" w14:textId="77777777" w:rsidR="001A4BDA" w:rsidRPr="00D07214" w:rsidRDefault="008D6F99">
            <w:pPr>
              <w:pStyle w:val="Compact"/>
              <w:jc w:val="right"/>
              <w:rPr>
                <w:sz w:val="16"/>
              </w:rPr>
            </w:pPr>
            <w:r w:rsidRPr="00D07214">
              <w:rPr>
                <w:sz w:val="16"/>
              </w:rPr>
              <w:t>0</w:t>
            </w:r>
          </w:p>
        </w:tc>
      </w:tr>
      <w:tr w:rsidR="001A4BDA" w:rsidRPr="00D07214" w14:paraId="01AE3C28" w14:textId="77777777" w:rsidTr="00D07214">
        <w:tc>
          <w:tcPr>
            <w:tcW w:w="579" w:type="pct"/>
          </w:tcPr>
          <w:p w14:paraId="0FFB6F37" w14:textId="77777777" w:rsidR="001A4BDA" w:rsidRPr="00D07214" w:rsidRDefault="008D6F99">
            <w:pPr>
              <w:pStyle w:val="Compact"/>
              <w:jc w:val="right"/>
              <w:rPr>
                <w:sz w:val="16"/>
              </w:rPr>
            </w:pPr>
            <w:r w:rsidRPr="00D07214">
              <w:rPr>
                <w:sz w:val="16"/>
              </w:rPr>
              <w:lastRenderedPageBreak/>
              <w:t>Wheat starch</w:t>
            </w:r>
          </w:p>
        </w:tc>
        <w:tc>
          <w:tcPr>
            <w:tcW w:w="0" w:type="auto"/>
          </w:tcPr>
          <w:p w14:paraId="3BE651A5" w14:textId="77777777" w:rsidR="001A4BDA" w:rsidRPr="00D07214" w:rsidRDefault="008D6F99">
            <w:pPr>
              <w:pStyle w:val="Compact"/>
              <w:jc w:val="right"/>
              <w:rPr>
                <w:sz w:val="16"/>
              </w:rPr>
            </w:pPr>
            <w:r w:rsidRPr="00D07214">
              <w:rPr>
                <w:sz w:val="16"/>
              </w:rPr>
              <w:t>0</w:t>
            </w:r>
          </w:p>
        </w:tc>
        <w:tc>
          <w:tcPr>
            <w:tcW w:w="0" w:type="auto"/>
          </w:tcPr>
          <w:p w14:paraId="0DD6F76B" w14:textId="77777777" w:rsidR="001A4BDA" w:rsidRPr="00D07214" w:rsidRDefault="008D6F99">
            <w:pPr>
              <w:pStyle w:val="Compact"/>
              <w:jc w:val="right"/>
              <w:rPr>
                <w:sz w:val="16"/>
              </w:rPr>
            </w:pPr>
            <w:r w:rsidRPr="00D07214">
              <w:rPr>
                <w:sz w:val="16"/>
              </w:rPr>
              <w:t>624,900</w:t>
            </w:r>
          </w:p>
        </w:tc>
        <w:tc>
          <w:tcPr>
            <w:tcW w:w="0" w:type="auto"/>
          </w:tcPr>
          <w:p w14:paraId="0ADE7A7F" w14:textId="77777777" w:rsidR="001A4BDA" w:rsidRPr="00D07214" w:rsidRDefault="008D6F99">
            <w:pPr>
              <w:pStyle w:val="Compact"/>
              <w:jc w:val="right"/>
              <w:rPr>
                <w:sz w:val="16"/>
              </w:rPr>
            </w:pPr>
            <w:r w:rsidRPr="00D07214">
              <w:rPr>
                <w:sz w:val="16"/>
              </w:rPr>
              <w:t>224,500</w:t>
            </w:r>
          </w:p>
        </w:tc>
        <w:tc>
          <w:tcPr>
            <w:tcW w:w="0" w:type="auto"/>
          </w:tcPr>
          <w:p w14:paraId="140E1D93" w14:textId="77777777" w:rsidR="001A4BDA" w:rsidRPr="00D07214" w:rsidRDefault="008D6F99">
            <w:pPr>
              <w:pStyle w:val="Compact"/>
              <w:jc w:val="right"/>
              <w:rPr>
                <w:sz w:val="16"/>
              </w:rPr>
            </w:pPr>
            <w:r w:rsidRPr="00D07214">
              <w:rPr>
                <w:sz w:val="16"/>
              </w:rPr>
              <w:t>0</w:t>
            </w:r>
          </w:p>
        </w:tc>
        <w:tc>
          <w:tcPr>
            <w:tcW w:w="0" w:type="auto"/>
          </w:tcPr>
          <w:p w14:paraId="7C915628" w14:textId="77777777" w:rsidR="001A4BDA" w:rsidRPr="00D07214" w:rsidRDefault="008D6F99">
            <w:pPr>
              <w:pStyle w:val="Compact"/>
              <w:jc w:val="right"/>
              <w:rPr>
                <w:sz w:val="16"/>
              </w:rPr>
            </w:pPr>
            <w:r w:rsidRPr="00D07214">
              <w:rPr>
                <w:sz w:val="16"/>
              </w:rPr>
              <w:t>-</w:t>
            </w:r>
          </w:p>
        </w:tc>
        <w:tc>
          <w:tcPr>
            <w:tcW w:w="0" w:type="auto"/>
          </w:tcPr>
          <w:p w14:paraId="6EA340DA" w14:textId="77777777" w:rsidR="001A4BDA" w:rsidRPr="00D07214" w:rsidRDefault="008D6F99">
            <w:pPr>
              <w:pStyle w:val="Compact"/>
              <w:jc w:val="right"/>
              <w:rPr>
                <w:sz w:val="16"/>
              </w:rPr>
            </w:pPr>
            <w:r w:rsidRPr="00D07214">
              <w:rPr>
                <w:b/>
                <w:sz w:val="16"/>
              </w:rPr>
              <w:t>0</w:t>
            </w:r>
          </w:p>
        </w:tc>
        <w:tc>
          <w:tcPr>
            <w:tcW w:w="0" w:type="auto"/>
          </w:tcPr>
          <w:p w14:paraId="07FBE302" w14:textId="77777777" w:rsidR="001A4BDA" w:rsidRPr="00D07214" w:rsidRDefault="008D6F99">
            <w:pPr>
              <w:pStyle w:val="Compact"/>
              <w:jc w:val="right"/>
              <w:rPr>
                <w:sz w:val="16"/>
              </w:rPr>
            </w:pPr>
            <w:r w:rsidRPr="00D07214">
              <w:rPr>
                <w:sz w:val="16"/>
              </w:rPr>
              <w:t>-</w:t>
            </w:r>
          </w:p>
        </w:tc>
        <w:tc>
          <w:tcPr>
            <w:tcW w:w="0" w:type="auto"/>
          </w:tcPr>
          <w:p w14:paraId="65408849" w14:textId="77777777" w:rsidR="001A4BDA" w:rsidRPr="00D07214" w:rsidRDefault="008D6F99">
            <w:pPr>
              <w:pStyle w:val="Compact"/>
              <w:jc w:val="right"/>
              <w:rPr>
                <w:sz w:val="16"/>
              </w:rPr>
            </w:pPr>
            <w:r w:rsidRPr="00D07214">
              <w:rPr>
                <w:sz w:val="16"/>
              </w:rPr>
              <w:t>0</w:t>
            </w:r>
          </w:p>
        </w:tc>
        <w:tc>
          <w:tcPr>
            <w:tcW w:w="0" w:type="auto"/>
          </w:tcPr>
          <w:p w14:paraId="77B93A13" w14:textId="77777777" w:rsidR="001A4BDA" w:rsidRPr="00D07214" w:rsidRDefault="008D6F99">
            <w:pPr>
              <w:pStyle w:val="Compact"/>
              <w:jc w:val="right"/>
              <w:rPr>
                <w:sz w:val="16"/>
              </w:rPr>
            </w:pPr>
            <w:r w:rsidRPr="00D07214">
              <w:rPr>
                <w:sz w:val="16"/>
              </w:rPr>
              <w:t>0</w:t>
            </w:r>
          </w:p>
        </w:tc>
        <w:tc>
          <w:tcPr>
            <w:tcW w:w="0" w:type="auto"/>
          </w:tcPr>
          <w:p w14:paraId="17F5D7C7" w14:textId="77777777" w:rsidR="001A4BDA" w:rsidRPr="00D07214" w:rsidRDefault="008D6F99">
            <w:pPr>
              <w:pStyle w:val="Compact"/>
              <w:jc w:val="right"/>
              <w:rPr>
                <w:sz w:val="16"/>
              </w:rPr>
            </w:pPr>
            <w:r w:rsidRPr="00D07214">
              <w:rPr>
                <w:sz w:val="16"/>
              </w:rPr>
              <w:t>-</w:t>
            </w:r>
          </w:p>
        </w:tc>
        <w:tc>
          <w:tcPr>
            <w:tcW w:w="0" w:type="auto"/>
          </w:tcPr>
          <w:p w14:paraId="4D639DEC" w14:textId="77777777" w:rsidR="001A4BDA" w:rsidRPr="00D07214" w:rsidRDefault="008D6F99">
            <w:pPr>
              <w:pStyle w:val="Compact"/>
              <w:jc w:val="right"/>
              <w:rPr>
                <w:sz w:val="16"/>
              </w:rPr>
            </w:pPr>
            <w:r w:rsidRPr="00D07214">
              <w:rPr>
                <w:sz w:val="16"/>
              </w:rPr>
              <w:t>0</w:t>
            </w:r>
          </w:p>
        </w:tc>
      </w:tr>
      <w:tr w:rsidR="001A4BDA" w:rsidRPr="00D07214" w14:paraId="7290B526" w14:textId="77777777" w:rsidTr="00D07214">
        <w:tc>
          <w:tcPr>
            <w:tcW w:w="579" w:type="pct"/>
          </w:tcPr>
          <w:p w14:paraId="144680B5" w14:textId="77777777" w:rsidR="001A4BDA" w:rsidRPr="00D07214" w:rsidRDefault="008D6F99">
            <w:pPr>
              <w:pStyle w:val="Compact"/>
              <w:jc w:val="right"/>
              <w:rPr>
                <w:sz w:val="16"/>
              </w:rPr>
            </w:pPr>
            <w:r w:rsidRPr="00D07214">
              <w:rPr>
                <w:sz w:val="16"/>
              </w:rPr>
              <w:t>Wheat bran</w:t>
            </w:r>
          </w:p>
        </w:tc>
        <w:tc>
          <w:tcPr>
            <w:tcW w:w="0" w:type="auto"/>
          </w:tcPr>
          <w:p w14:paraId="6FC45FBE" w14:textId="77777777" w:rsidR="001A4BDA" w:rsidRPr="00D07214" w:rsidRDefault="008D6F99">
            <w:pPr>
              <w:pStyle w:val="Compact"/>
              <w:jc w:val="right"/>
              <w:rPr>
                <w:sz w:val="16"/>
              </w:rPr>
            </w:pPr>
            <w:r w:rsidRPr="00D07214">
              <w:rPr>
                <w:sz w:val="16"/>
              </w:rPr>
              <w:t>5,699,300</w:t>
            </w:r>
          </w:p>
        </w:tc>
        <w:tc>
          <w:tcPr>
            <w:tcW w:w="0" w:type="auto"/>
          </w:tcPr>
          <w:p w14:paraId="5B99F182" w14:textId="77777777" w:rsidR="001A4BDA" w:rsidRPr="00D07214" w:rsidRDefault="008D6F99">
            <w:pPr>
              <w:pStyle w:val="Compact"/>
              <w:jc w:val="right"/>
              <w:rPr>
                <w:sz w:val="16"/>
              </w:rPr>
            </w:pPr>
            <w:r w:rsidRPr="00D07214">
              <w:rPr>
                <w:sz w:val="16"/>
              </w:rPr>
              <w:t>258,900</w:t>
            </w:r>
          </w:p>
        </w:tc>
        <w:tc>
          <w:tcPr>
            <w:tcW w:w="0" w:type="auto"/>
          </w:tcPr>
          <w:p w14:paraId="3BD3013D" w14:textId="77777777" w:rsidR="001A4BDA" w:rsidRPr="00D07214" w:rsidRDefault="008D6F99">
            <w:pPr>
              <w:pStyle w:val="Compact"/>
              <w:jc w:val="right"/>
              <w:rPr>
                <w:sz w:val="16"/>
              </w:rPr>
            </w:pPr>
            <w:r w:rsidRPr="00D07214">
              <w:rPr>
                <w:sz w:val="16"/>
              </w:rPr>
              <w:t>2,343,700</w:t>
            </w:r>
          </w:p>
        </w:tc>
        <w:tc>
          <w:tcPr>
            <w:tcW w:w="0" w:type="auto"/>
          </w:tcPr>
          <w:p w14:paraId="28E3420D" w14:textId="77777777" w:rsidR="001A4BDA" w:rsidRPr="00D07214" w:rsidRDefault="008D6F99">
            <w:pPr>
              <w:pStyle w:val="Compact"/>
              <w:jc w:val="right"/>
              <w:rPr>
                <w:sz w:val="16"/>
              </w:rPr>
            </w:pPr>
            <w:r w:rsidRPr="00D07214">
              <w:rPr>
                <w:sz w:val="16"/>
              </w:rPr>
              <w:t>0</w:t>
            </w:r>
          </w:p>
        </w:tc>
        <w:tc>
          <w:tcPr>
            <w:tcW w:w="0" w:type="auto"/>
          </w:tcPr>
          <w:p w14:paraId="3169ABBD" w14:textId="77777777" w:rsidR="001A4BDA" w:rsidRPr="00D07214" w:rsidRDefault="008D6F99">
            <w:pPr>
              <w:pStyle w:val="Compact"/>
              <w:jc w:val="right"/>
              <w:rPr>
                <w:sz w:val="16"/>
              </w:rPr>
            </w:pPr>
            <w:r w:rsidRPr="00D07214">
              <w:rPr>
                <w:sz w:val="16"/>
              </w:rPr>
              <w:t>-</w:t>
            </w:r>
          </w:p>
        </w:tc>
        <w:tc>
          <w:tcPr>
            <w:tcW w:w="0" w:type="auto"/>
          </w:tcPr>
          <w:p w14:paraId="3DEE4249" w14:textId="77777777" w:rsidR="001A4BDA" w:rsidRPr="00D07214" w:rsidRDefault="008D6F99">
            <w:pPr>
              <w:pStyle w:val="Compact"/>
              <w:jc w:val="right"/>
              <w:rPr>
                <w:sz w:val="16"/>
              </w:rPr>
            </w:pPr>
            <w:r w:rsidRPr="00D07214">
              <w:rPr>
                <w:b/>
                <w:sz w:val="16"/>
              </w:rPr>
              <w:t>0</w:t>
            </w:r>
          </w:p>
        </w:tc>
        <w:tc>
          <w:tcPr>
            <w:tcW w:w="0" w:type="auto"/>
          </w:tcPr>
          <w:p w14:paraId="7871AF13" w14:textId="77777777" w:rsidR="001A4BDA" w:rsidRPr="00D07214" w:rsidRDefault="008D6F99">
            <w:pPr>
              <w:pStyle w:val="Compact"/>
              <w:jc w:val="right"/>
              <w:rPr>
                <w:sz w:val="16"/>
              </w:rPr>
            </w:pPr>
            <w:r w:rsidRPr="00D07214">
              <w:rPr>
                <w:sz w:val="16"/>
              </w:rPr>
              <w:t>3,355,500</w:t>
            </w:r>
          </w:p>
        </w:tc>
        <w:tc>
          <w:tcPr>
            <w:tcW w:w="0" w:type="auto"/>
          </w:tcPr>
          <w:p w14:paraId="3C5673D3" w14:textId="77777777" w:rsidR="001A4BDA" w:rsidRPr="00D07214" w:rsidRDefault="008D6F99">
            <w:pPr>
              <w:pStyle w:val="Compact"/>
              <w:jc w:val="right"/>
              <w:rPr>
                <w:sz w:val="16"/>
              </w:rPr>
            </w:pPr>
            <w:r w:rsidRPr="00D07214">
              <w:rPr>
                <w:sz w:val="16"/>
              </w:rPr>
              <w:t>0</w:t>
            </w:r>
          </w:p>
        </w:tc>
        <w:tc>
          <w:tcPr>
            <w:tcW w:w="0" w:type="auto"/>
          </w:tcPr>
          <w:p w14:paraId="5BA62C4F" w14:textId="77777777" w:rsidR="001A4BDA" w:rsidRPr="00D07214" w:rsidRDefault="008D6F99">
            <w:pPr>
              <w:pStyle w:val="Compact"/>
              <w:jc w:val="right"/>
              <w:rPr>
                <w:sz w:val="16"/>
              </w:rPr>
            </w:pPr>
            <w:r w:rsidRPr="00D07214">
              <w:rPr>
                <w:sz w:val="16"/>
              </w:rPr>
              <w:t>0</w:t>
            </w:r>
          </w:p>
        </w:tc>
        <w:tc>
          <w:tcPr>
            <w:tcW w:w="0" w:type="auto"/>
          </w:tcPr>
          <w:p w14:paraId="10FEB78E" w14:textId="77777777" w:rsidR="001A4BDA" w:rsidRPr="00D07214" w:rsidRDefault="008D6F99">
            <w:pPr>
              <w:pStyle w:val="Compact"/>
              <w:jc w:val="right"/>
              <w:rPr>
                <w:sz w:val="16"/>
              </w:rPr>
            </w:pPr>
            <w:r w:rsidRPr="00D07214">
              <w:rPr>
                <w:sz w:val="16"/>
              </w:rPr>
              <w:t>-</w:t>
            </w:r>
          </w:p>
        </w:tc>
        <w:tc>
          <w:tcPr>
            <w:tcW w:w="0" w:type="auto"/>
          </w:tcPr>
          <w:p w14:paraId="16D488CC" w14:textId="77777777" w:rsidR="001A4BDA" w:rsidRPr="00D07214" w:rsidRDefault="008D6F99">
            <w:pPr>
              <w:pStyle w:val="Compact"/>
              <w:jc w:val="right"/>
              <w:rPr>
                <w:sz w:val="16"/>
              </w:rPr>
            </w:pPr>
            <w:r w:rsidRPr="00D07214">
              <w:rPr>
                <w:sz w:val="16"/>
              </w:rPr>
              <w:t>0</w:t>
            </w:r>
          </w:p>
        </w:tc>
      </w:tr>
    </w:tbl>
    <w:p w14:paraId="3482781A" w14:textId="77777777" w:rsidR="001A4BDA" w:rsidRDefault="008D6F99">
      <w:r>
        <w:t xml:space="preserve">Some of the SUA lines are not balanced, and this is because we </w:t>
      </w:r>
      <w:r w:rsidR="006E17D1">
        <w:t xml:space="preserve">have not </w:t>
      </w:r>
      <w:r>
        <w:t xml:space="preserve">allocated utilizations in the case of excess supply. For these commodities, we should allocate the excess trade amount according to the </w:t>
      </w:r>
      <w:proofErr w:type="gramStart"/>
      <w:r>
        <w:t>variable which</w:t>
      </w:r>
      <w:proofErr w:type="gramEnd"/>
      <w:r>
        <w:t xml:space="preserve"> makes the most sense for that particular commodity (or, multiple variables if we know the split </w:t>
      </w:r>
      <w:r w:rsidR="006E17D1">
        <w:t xml:space="preserve">share </w:t>
      </w:r>
      <w:r>
        <w:t>at which a commodity is utilized).</w:t>
      </w:r>
    </w:p>
    <w:tbl>
      <w:tblPr>
        <w:tblW w:w="5000" w:type="pct"/>
        <w:tblLook w:val="04A0" w:firstRow="1" w:lastRow="0" w:firstColumn="1" w:lastColumn="0" w:noHBand="0" w:noVBand="1"/>
      </w:tblPr>
      <w:tblGrid>
        <w:gridCol w:w="751"/>
        <w:gridCol w:w="850"/>
        <w:gridCol w:w="777"/>
        <w:gridCol w:w="850"/>
        <w:gridCol w:w="932"/>
        <w:gridCol w:w="897"/>
        <w:gridCol w:w="850"/>
        <w:gridCol w:w="820"/>
        <w:gridCol w:w="777"/>
        <w:gridCol w:w="627"/>
        <w:gridCol w:w="767"/>
        <w:gridCol w:w="678"/>
      </w:tblGrid>
      <w:tr w:rsidR="001A4BDA" w:rsidRPr="00D07214" w14:paraId="59FDF091" w14:textId="77777777" w:rsidTr="00D07214">
        <w:tc>
          <w:tcPr>
            <w:tcW w:w="559" w:type="pct"/>
            <w:tcBorders>
              <w:bottom w:val="single" w:sz="0" w:space="0" w:color="auto"/>
            </w:tcBorders>
            <w:vAlign w:val="bottom"/>
          </w:tcPr>
          <w:p w14:paraId="0C465CAF"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025E53E2"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77C4C251"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525F86A0"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35BC99F1"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1F6A8905"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55174FD2" w14:textId="77777777" w:rsidR="001A4BDA" w:rsidRPr="00D07214" w:rsidRDefault="008D6F99">
            <w:pPr>
              <w:pStyle w:val="Compact"/>
              <w:jc w:val="right"/>
              <w:rPr>
                <w:sz w:val="16"/>
              </w:rPr>
            </w:pPr>
            <w:r w:rsidRPr="00D07214">
              <w:rPr>
                <w:sz w:val="16"/>
              </w:rPr>
              <w:t>Food Processing</w:t>
            </w:r>
          </w:p>
        </w:tc>
        <w:tc>
          <w:tcPr>
            <w:tcW w:w="0" w:type="auto"/>
            <w:tcBorders>
              <w:bottom w:val="single" w:sz="0" w:space="0" w:color="auto"/>
            </w:tcBorders>
            <w:vAlign w:val="bottom"/>
          </w:tcPr>
          <w:p w14:paraId="7A5DFE4E"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02F2006F"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19074CD0"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481A7AAA"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3AE0B7F4" w14:textId="77777777" w:rsidR="001A4BDA" w:rsidRPr="00D07214" w:rsidRDefault="008D6F99">
            <w:pPr>
              <w:pStyle w:val="Compact"/>
              <w:jc w:val="right"/>
              <w:rPr>
                <w:sz w:val="16"/>
              </w:rPr>
            </w:pPr>
            <w:r w:rsidRPr="00D07214">
              <w:rPr>
                <w:sz w:val="16"/>
              </w:rPr>
              <w:t>Loss</w:t>
            </w:r>
          </w:p>
        </w:tc>
      </w:tr>
      <w:tr w:rsidR="001A4BDA" w:rsidRPr="00D07214" w14:paraId="04230217" w14:textId="77777777" w:rsidTr="00D07214">
        <w:tc>
          <w:tcPr>
            <w:tcW w:w="559" w:type="pct"/>
          </w:tcPr>
          <w:p w14:paraId="7E02DE36" w14:textId="77777777" w:rsidR="001A4BDA" w:rsidRPr="00D07214" w:rsidRDefault="008D6F99">
            <w:pPr>
              <w:pStyle w:val="Compact"/>
              <w:jc w:val="right"/>
              <w:rPr>
                <w:sz w:val="16"/>
              </w:rPr>
            </w:pPr>
            <w:r w:rsidRPr="00D07214">
              <w:rPr>
                <w:sz w:val="16"/>
              </w:rPr>
              <w:t>Wheat</w:t>
            </w:r>
          </w:p>
        </w:tc>
        <w:tc>
          <w:tcPr>
            <w:tcW w:w="0" w:type="auto"/>
          </w:tcPr>
          <w:p w14:paraId="4F13C144" w14:textId="77777777" w:rsidR="001A4BDA" w:rsidRPr="00D07214" w:rsidRDefault="008D6F99">
            <w:pPr>
              <w:pStyle w:val="Compact"/>
              <w:jc w:val="right"/>
              <w:rPr>
                <w:sz w:val="16"/>
              </w:rPr>
            </w:pPr>
            <w:r w:rsidRPr="00D07214">
              <w:rPr>
                <w:sz w:val="16"/>
              </w:rPr>
              <w:t>54,420,000</w:t>
            </w:r>
          </w:p>
        </w:tc>
        <w:tc>
          <w:tcPr>
            <w:tcW w:w="0" w:type="auto"/>
          </w:tcPr>
          <w:p w14:paraId="43EA2D16" w14:textId="77777777" w:rsidR="001A4BDA" w:rsidRPr="00D07214" w:rsidRDefault="008D6F99">
            <w:pPr>
              <w:pStyle w:val="Compact"/>
              <w:jc w:val="right"/>
              <w:rPr>
                <w:sz w:val="16"/>
              </w:rPr>
            </w:pPr>
            <w:r w:rsidRPr="00D07214">
              <w:rPr>
                <w:sz w:val="16"/>
              </w:rPr>
              <w:t>1,999,100</w:t>
            </w:r>
          </w:p>
        </w:tc>
        <w:tc>
          <w:tcPr>
            <w:tcW w:w="0" w:type="auto"/>
          </w:tcPr>
          <w:p w14:paraId="09D0879A" w14:textId="77777777" w:rsidR="001A4BDA" w:rsidRPr="00D07214" w:rsidRDefault="008D6F99">
            <w:pPr>
              <w:pStyle w:val="Compact"/>
              <w:jc w:val="right"/>
              <w:rPr>
                <w:sz w:val="16"/>
              </w:rPr>
            </w:pPr>
            <w:r w:rsidRPr="00D07214">
              <w:rPr>
                <w:sz w:val="16"/>
              </w:rPr>
              <w:t>32,790,000</w:t>
            </w:r>
          </w:p>
        </w:tc>
        <w:tc>
          <w:tcPr>
            <w:tcW w:w="0" w:type="auto"/>
          </w:tcPr>
          <w:p w14:paraId="1FEED3EC" w14:textId="77777777" w:rsidR="001A4BDA" w:rsidRPr="00D07214" w:rsidRDefault="008D6F99">
            <w:pPr>
              <w:pStyle w:val="Compact"/>
              <w:jc w:val="right"/>
              <w:rPr>
                <w:sz w:val="16"/>
              </w:rPr>
            </w:pPr>
            <w:r w:rsidRPr="00D07214">
              <w:rPr>
                <w:sz w:val="16"/>
              </w:rPr>
              <w:t>-230,600</w:t>
            </w:r>
          </w:p>
        </w:tc>
        <w:tc>
          <w:tcPr>
            <w:tcW w:w="0" w:type="auto"/>
          </w:tcPr>
          <w:p w14:paraId="2844C852" w14:textId="77777777" w:rsidR="001A4BDA" w:rsidRPr="00D07214" w:rsidRDefault="008D6F99">
            <w:pPr>
              <w:pStyle w:val="Compact"/>
              <w:jc w:val="right"/>
              <w:rPr>
                <w:sz w:val="16"/>
              </w:rPr>
            </w:pPr>
            <w:r w:rsidRPr="00D07214">
              <w:rPr>
                <w:sz w:val="16"/>
              </w:rPr>
              <w:t>0</w:t>
            </w:r>
          </w:p>
        </w:tc>
        <w:tc>
          <w:tcPr>
            <w:tcW w:w="0" w:type="auto"/>
          </w:tcPr>
          <w:p w14:paraId="71C5C57B" w14:textId="77777777" w:rsidR="001A4BDA" w:rsidRPr="00D07214" w:rsidRDefault="008D6F99">
            <w:pPr>
              <w:pStyle w:val="Compact"/>
              <w:jc w:val="right"/>
              <w:rPr>
                <w:sz w:val="16"/>
              </w:rPr>
            </w:pPr>
            <w:r w:rsidRPr="00D07214">
              <w:rPr>
                <w:sz w:val="16"/>
              </w:rPr>
              <w:t>26,330,000</w:t>
            </w:r>
          </w:p>
        </w:tc>
        <w:tc>
          <w:tcPr>
            <w:tcW w:w="0" w:type="auto"/>
          </w:tcPr>
          <w:p w14:paraId="4B35FBC4" w14:textId="77777777" w:rsidR="001A4BDA" w:rsidRPr="00D07214" w:rsidRDefault="008D6F99">
            <w:pPr>
              <w:pStyle w:val="Compact"/>
              <w:jc w:val="right"/>
              <w:rPr>
                <w:sz w:val="16"/>
              </w:rPr>
            </w:pPr>
            <w:r w:rsidRPr="00D07214">
              <w:rPr>
                <w:sz w:val="16"/>
              </w:rPr>
              <w:t>4,898,000</w:t>
            </w:r>
          </w:p>
        </w:tc>
        <w:tc>
          <w:tcPr>
            <w:tcW w:w="0" w:type="auto"/>
          </w:tcPr>
          <w:p w14:paraId="7108603F" w14:textId="77777777" w:rsidR="001A4BDA" w:rsidRPr="00D07214" w:rsidRDefault="008D6F99">
            <w:pPr>
              <w:pStyle w:val="Compact"/>
              <w:jc w:val="right"/>
              <w:rPr>
                <w:sz w:val="16"/>
              </w:rPr>
            </w:pPr>
            <w:r w:rsidRPr="00D07214">
              <w:rPr>
                <w:sz w:val="16"/>
              </w:rPr>
              <w:t>1,904,200</w:t>
            </w:r>
          </w:p>
        </w:tc>
        <w:tc>
          <w:tcPr>
            <w:tcW w:w="0" w:type="auto"/>
          </w:tcPr>
          <w:p w14:paraId="69614D1E" w14:textId="77777777" w:rsidR="001A4BDA" w:rsidRPr="00D07214" w:rsidRDefault="008D6F99">
            <w:pPr>
              <w:pStyle w:val="Compact"/>
              <w:jc w:val="right"/>
              <w:rPr>
                <w:sz w:val="16"/>
              </w:rPr>
            </w:pPr>
            <w:r w:rsidRPr="00D07214">
              <w:rPr>
                <w:sz w:val="16"/>
              </w:rPr>
              <w:t>-39,800</w:t>
            </w:r>
          </w:p>
        </w:tc>
        <w:tc>
          <w:tcPr>
            <w:tcW w:w="0" w:type="auto"/>
          </w:tcPr>
          <w:p w14:paraId="54D85808" w14:textId="77777777" w:rsidR="001A4BDA" w:rsidRPr="00D07214" w:rsidRDefault="008D6F99">
            <w:pPr>
              <w:pStyle w:val="Compact"/>
              <w:jc w:val="right"/>
              <w:rPr>
                <w:sz w:val="16"/>
              </w:rPr>
            </w:pPr>
            <w:r w:rsidRPr="00D07214">
              <w:rPr>
                <w:sz w:val="16"/>
              </w:rPr>
              <w:t>0</w:t>
            </w:r>
          </w:p>
        </w:tc>
        <w:tc>
          <w:tcPr>
            <w:tcW w:w="0" w:type="auto"/>
          </w:tcPr>
          <w:p w14:paraId="0AB60679" w14:textId="77777777" w:rsidR="001A4BDA" w:rsidRPr="00D07214" w:rsidRDefault="008D6F99">
            <w:pPr>
              <w:pStyle w:val="Compact"/>
              <w:jc w:val="right"/>
              <w:rPr>
                <w:sz w:val="16"/>
              </w:rPr>
            </w:pPr>
            <w:r w:rsidRPr="00D07214">
              <w:rPr>
                <w:sz w:val="16"/>
              </w:rPr>
              <w:t>560,300</w:t>
            </w:r>
          </w:p>
        </w:tc>
      </w:tr>
      <w:tr w:rsidR="001A4BDA" w:rsidRPr="00D07214" w14:paraId="127B071E" w14:textId="77777777" w:rsidTr="00D07214">
        <w:tc>
          <w:tcPr>
            <w:tcW w:w="559" w:type="pct"/>
          </w:tcPr>
          <w:p w14:paraId="4E13CD53" w14:textId="77777777" w:rsidR="001A4BDA" w:rsidRPr="00D07214" w:rsidRDefault="008D6F99">
            <w:pPr>
              <w:pStyle w:val="Compact"/>
              <w:jc w:val="right"/>
              <w:rPr>
                <w:sz w:val="16"/>
              </w:rPr>
            </w:pPr>
            <w:r w:rsidRPr="00D07214">
              <w:rPr>
                <w:sz w:val="16"/>
              </w:rPr>
              <w:t>Wheat flour</w:t>
            </w:r>
          </w:p>
        </w:tc>
        <w:tc>
          <w:tcPr>
            <w:tcW w:w="0" w:type="auto"/>
          </w:tcPr>
          <w:p w14:paraId="68B8BFFE" w14:textId="77777777" w:rsidR="001A4BDA" w:rsidRPr="00D07214" w:rsidRDefault="008D6F99">
            <w:pPr>
              <w:pStyle w:val="Compact"/>
              <w:jc w:val="right"/>
              <w:rPr>
                <w:sz w:val="16"/>
              </w:rPr>
            </w:pPr>
            <w:r w:rsidRPr="00D07214">
              <w:rPr>
                <w:sz w:val="16"/>
              </w:rPr>
              <w:t>18,650,000</w:t>
            </w:r>
          </w:p>
        </w:tc>
        <w:tc>
          <w:tcPr>
            <w:tcW w:w="0" w:type="auto"/>
          </w:tcPr>
          <w:p w14:paraId="12AA611F" w14:textId="77777777" w:rsidR="001A4BDA" w:rsidRPr="00D07214" w:rsidRDefault="008D6F99">
            <w:pPr>
              <w:pStyle w:val="Compact"/>
              <w:jc w:val="right"/>
              <w:rPr>
                <w:sz w:val="16"/>
              </w:rPr>
            </w:pPr>
            <w:r w:rsidRPr="00D07214">
              <w:rPr>
                <w:sz w:val="16"/>
              </w:rPr>
              <w:t>341,500</w:t>
            </w:r>
          </w:p>
        </w:tc>
        <w:tc>
          <w:tcPr>
            <w:tcW w:w="0" w:type="auto"/>
          </w:tcPr>
          <w:p w14:paraId="2D5CA0AE" w14:textId="77777777" w:rsidR="001A4BDA" w:rsidRPr="00D07214" w:rsidRDefault="008D6F99">
            <w:pPr>
              <w:pStyle w:val="Compact"/>
              <w:jc w:val="right"/>
              <w:rPr>
                <w:sz w:val="16"/>
              </w:rPr>
            </w:pPr>
            <w:r w:rsidRPr="00D07214">
              <w:rPr>
                <w:sz w:val="16"/>
              </w:rPr>
              <w:t>572,800</w:t>
            </w:r>
          </w:p>
        </w:tc>
        <w:tc>
          <w:tcPr>
            <w:tcW w:w="0" w:type="auto"/>
          </w:tcPr>
          <w:p w14:paraId="558CF273" w14:textId="77777777" w:rsidR="001A4BDA" w:rsidRPr="00D07214" w:rsidRDefault="008D6F99">
            <w:pPr>
              <w:pStyle w:val="Compact"/>
              <w:jc w:val="right"/>
              <w:rPr>
                <w:sz w:val="16"/>
              </w:rPr>
            </w:pPr>
            <w:r w:rsidRPr="00D07214">
              <w:rPr>
                <w:sz w:val="16"/>
              </w:rPr>
              <w:t>0</w:t>
            </w:r>
          </w:p>
        </w:tc>
        <w:tc>
          <w:tcPr>
            <w:tcW w:w="0" w:type="auto"/>
          </w:tcPr>
          <w:p w14:paraId="1B3E0B4F" w14:textId="77777777" w:rsidR="001A4BDA" w:rsidRPr="00D07214" w:rsidRDefault="008D6F99">
            <w:pPr>
              <w:pStyle w:val="Compact"/>
              <w:jc w:val="right"/>
              <w:rPr>
                <w:sz w:val="16"/>
              </w:rPr>
            </w:pPr>
            <w:r w:rsidRPr="00D07214">
              <w:rPr>
                <w:b/>
                <w:sz w:val="16"/>
              </w:rPr>
              <w:t>18,420,000</w:t>
            </w:r>
          </w:p>
        </w:tc>
        <w:tc>
          <w:tcPr>
            <w:tcW w:w="0" w:type="auto"/>
          </w:tcPr>
          <w:p w14:paraId="36448DE5" w14:textId="77777777" w:rsidR="001A4BDA" w:rsidRPr="00D07214" w:rsidRDefault="008D6F99">
            <w:pPr>
              <w:pStyle w:val="Compact"/>
              <w:jc w:val="right"/>
              <w:rPr>
                <w:sz w:val="16"/>
              </w:rPr>
            </w:pPr>
            <w:r w:rsidRPr="00D07214">
              <w:rPr>
                <w:sz w:val="16"/>
              </w:rPr>
              <w:t>0</w:t>
            </w:r>
          </w:p>
        </w:tc>
        <w:tc>
          <w:tcPr>
            <w:tcW w:w="0" w:type="auto"/>
          </w:tcPr>
          <w:p w14:paraId="7F046CDE" w14:textId="77777777" w:rsidR="001A4BDA" w:rsidRPr="00D07214" w:rsidRDefault="008D6F99">
            <w:pPr>
              <w:pStyle w:val="Compact"/>
              <w:jc w:val="right"/>
              <w:rPr>
                <w:sz w:val="16"/>
              </w:rPr>
            </w:pPr>
            <w:r w:rsidRPr="00D07214">
              <w:rPr>
                <w:sz w:val="16"/>
              </w:rPr>
              <w:t>0</w:t>
            </w:r>
          </w:p>
        </w:tc>
        <w:tc>
          <w:tcPr>
            <w:tcW w:w="0" w:type="auto"/>
          </w:tcPr>
          <w:p w14:paraId="67D18951" w14:textId="77777777" w:rsidR="001A4BDA" w:rsidRPr="00D07214" w:rsidRDefault="008D6F99">
            <w:pPr>
              <w:pStyle w:val="Compact"/>
              <w:jc w:val="right"/>
              <w:rPr>
                <w:sz w:val="16"/>
              </w:rPr>
            </w:pPr>
            <w:r w:rsidRPr="00D07214">
              <w:rPr>
                <w:sz w:val="16"/>
              </w:rPr>
              <w:t>0</w:t>
            </w:r>
          </w:p>
        </w:tc>
        <w:tc>
          <w:tcPr>
            <w:tcW w:w="0" w:type="auto"/>
          </w:tcPr>
          <w:p w14:paraId="6C8DCE40" w14:textId="77777777" w:rsidR="001A4BDA" w:rsidRPr="00D07214" w:rsidRDefault="008D6F99">
            <w:pPr>
              <w:pStyle w:val="Compact"/>
              <w:jc w:val="right"/>
              <w:rPr>
                <w:sz w:val="16"/>
              </w:rPr>
            </w:pPr>
            <w:r w:rsidRPr="00D07214">
              <w:rPr>
                <w:sz w:val="16"/>
              </w:rPr>
              <w:t>0</w:t>
            </w:r>
          </w:p>
        </w:tc>
        <w:tc>
          <w:tcPr>
            <w:tcW w:w="0" w:type="auto"/>
          </w:tcPr>
          <w:p w14:paraId="172E67B0" w14:textId="77777777" w:rsidR="001A4BDA" w:rsidRPr="00D07214" w:rsidRDefault="008D6F99">
            <w:pPr>
              <w:pStyle w:val="Compact"/>
              <w:jc w:val="right"/>
              <w:rPr>
                <w:sz w:val="16"/>
              </w:rPr>
            </w:pPr>
            <w:r w:rsidRPr="00D07214">
              <w:rPr>
                <w:sz w:val="16"/>
              </w:rPr>
              <w:t>0</w:t>
            </w:r>
          </w:p>
        </w:tc>
        <w:tc>
          <w:tcPr>
            <w:tcW w:w="0" w:type="auto"/>
          </w:tcPr>
          <w:p w14:paraId="6A4C76EB" w14:textId="77777777" w:rsidR="001A4BDA" w:rsidRPr="00D07214" w:rsidRDefault="008D6F99">
            <w:pPr>
              <w:pStyle w:val="Compact"/>
              <w:jc w:val="right"/>
              <w:rPr>
                <w:sz w:val="16"/>
              </w:rPr>
            </w:pPr>
            <w:r w:rsidRPr="00D07214">
              <w:rPr>
                <w:sz w:val="16"/>
              </w:rPr>
              <w:t>0</w:t>
            </w:r>
          </w:p>
        </w:tc>
      </w:tr>
      <w:tr w:rsidR="001A4BDA" w:rsidRPr="00D07214" w14:paraId="6023A28D" w14:textId="77777777" w:rsidTr="00D07214">
        <w:tc>
          <w:tcPr>
            <w:tcW w:w="559" w:type="pct"/>
          </w:tcPr>
          <w:p w14:paraId="14CCB309" w14:textId="77777777" w:rsidR="001A4BDA" w:rsidRPr="00D07214" w:rsidRDefault="008D6F99">
            <w:pPr>
              <w:pStyle w:val="Compact"/>
              <w:jc w:val="right"/>
              <w:rPr>
                <w:sz w:val="16"/>
              </w:rPr>
            </w:pPr>
            <w:r w:rsidRPr="00D07214">
              <w:rPr>
                <w:sz w:val="16"/>
              </w:rPr>
              <w:t>Wheat germ</w:t>
            </w:r>
          </w:p>
        </w:tc>
        <w:tc>
          <w:tcPr>
            <w:tcW w:w="0" w:type="auto"/>
          </w:tcPr>
          <w:p w14:paraId="0BFD2F66" w14:textId="77777777" w:rsidR="001A4BDA" w:rsidRPr="00D07214" w:rsidRDefault="008D6F99">
            <w:pPr>
              <w:pStyle w:val="Compact"/>
              <w:jc w:val="right"/>
              <w:rPr>
                <w:sz w:val="16"/>
              </w:rPr>
            </w:pPr>
            <w:r w:rsidRPr="00D07214">
              <w:rPr>
                <w:sz w:val="16"/>
              </w:rPr>
              <w:t>1,554,300</w:t>
            </w:r>
          </w:p>
        </w:tc>
        <w:tc>
          <w:tcPr>
            <w:tcW w:w="0" w:type="auto"/>
          </w:tcPr>
          <w:p w14:paraId="0B100857" w14:textId="77777777" w:rsidR="001A4BDA" w:rsidRPr="00D07214" w:rsidRDefault="008D6F99">
            <w:pPr>
              <w:pStyle w:val="Compact"/>
              <w:jc w:val="right"/>
              <w:rPr>
                <w:sz w:val="16"/>
              </w:rPr>
            </w:pPr>
            <w:r w:rsidRPr="00D07214">
              <w:rPr>
                <w:sz w:val="16"/>
              </w:rPr>
              <w:t>0</w:t>
            </w:r>
          </w:p>
        </w:tc>
        <w:tc>
          <w:tcPr>
            <w:tcW w:w="0" w:type="auto"/>
          </w:tcPr>
          <w:p w14:paraId="011CB27F" w14:textId="77777777" w:rsidR="001A4BDA" w:rsidRPr="00D07214" w:rsidRDefault="008D6F99">
            <w:pPr>
              <w:pStyle w:val="Compact"/>
              <w:jc w:val="right"/>
              <w:rPr>
                <w:sz w:val="16"/>
              </w:rPr>
            </w:pPr>
            <w:r w:rsidRPr="00D07214">
              <w:rPr>
                <w:sz w:val="16"/>
              </w:rPr>
              <w:t>0</w:t>
            </w:r>
          </w:p>
        </w:tc>
        <w:tc>
          <w:tcPr>
            <w:tcW w:w="0" w:type="auto"/>
          </w:tcPr>
          <w:p w14:paraId="44F87127" w14:textId="77777777" w:rsidR="001A4BDA" w:rsidRPr="00D07214" w:rsidRDefault="008D6F99">
            <w:pPr>
              <w:pStyle w:val="Compact"/>
              <w:jc w:val="right"/>
              <w:rPr>
                <w:sz w:val="16"/>
              </w:rPr>
            </w:pPr>
            <w:r w:rsidRPr="00D07214">
              <w:rPr>
                <w:sz w:val="16"/>
              </w:rPr>
              <w:t>0</w:t>
            </w:r>
          </w:p>
        </w:tc>
        <w:tc>
          <w:tcPr>
            <w:tcW w:w="0" w:type="auto"/>
          </w:tcPr>
          <w:p w14:paraId="0A19B5CC" w14:textId="77777777" w:rsidR="001A4BDA" w:rsidRPr="00D07214" w:rsidRDefault="008D6F99">
            <w:pPr>
              <w:pStyle w:val="Compact"/>
              <w:jc w:val="right"/>
              <w:rPr>
                <w:sz w:val="16"/>
              </w:rPr>
            </w:pPr>
            <w:r w:rsidRPr="00D07214">
              <w:rPr>
                <w:sz w:val="16"/>
              </w:rPr>
              <w:t>0</w:t>
            </w:r>
          </w:p>
        </w:tc>
        <w:tc>
          <w:tcPr>
            <w:tcW w:w="0" w:type="auto"/>
          </w:tcPr>
          <w:p w14:paraId="175FFCC6" w14:textId="77777777" w:rsidR="001A4BDA" w:rsidRPr="00D07214" w:rsidRDefault="008D6F99">
            <w:pPr>
              <w:pStyle w:val="Compact"/>
              <w:jc w:val="right"/>
              <w:rPr>
                <w:sz w:val="16"/>
              </w:rPr>
            </w:pPr>
            <w:r w:rsidRPr="00D07214">
              <w:rPr>
                <w:sz w:val="16"/>
              </w:rPr>
              <w:t>0</w:t>
            </w:r>
          </w:p>
        </w:tc>
        <w:tc>
          <w:tcPr>
            <w:tcW w:w="0" w:type="auto"/>
          </w:tcPr>
          <w:p w14:paraId="5870EB1B" w14:textId="77777777" w:rsidR="001A4BDA" w:rsidRPr="00D07214" w:rsidRDefault="008D6F99">
            <w:pPr>
              <w:pStyle w:val="Compact"/>
              <w:jc w:val="right"/>
              <w:rPr>
                <w:sz w:val="16"/>
              </w:rPr>
            </w:pPr>
            <w:r w:rsidRPr="00D07214">
              <w:rPr>
                <w:b/>
                <w:sz w:val="16"/>
              </w:rPr>
              <w:t>1,554,300</w:t>
            </w:r>
          </w:p>
        </w:tc>
        <w:tc>
          <w:tcPr>
            <w:tcW w:w="0" w:type="auto"/>
          </w:tcPr>
          <w:p w14:paraId="7EF846F8" w14:textId="77777777" w:rsidR="001A4BDA" w:rsidRPr="00D07214" w:rsidRDefault="008D6F99">
            <w:pPr>
              <w:pStyle w:val="Compact"/>
              <w:jc w:val="right"/>
              <w:rPr>
                <w:sz w:val="16"/>
              </w:rPr>
            </w:pPr>
            <w:r w:rsidRPr="00D07214">
              <w:rPr>
                <w:sz w:val="16"/>
              </w:rPr>
              <w:t>0</w:t>
            </w:r>
          </w:p>
        </w:tc>
        <w:tc>
          <w:tcPr>
            <w:tcW w:w="0" w:type="auto"/>
          </w:tcPr>
          <w:p w14:paraId="15C781F8" w14:textId="77777777" w:rsidR="001A4BDA" w:rsidRPr="00D07214" w:rsidRDefault="008D6F99">
            <w:pPr>
              <w:pStyle w:val="Compact"/>
              <w:jc w:val="right"/>
              <w:rPr>
                <w:sz w:val="16"/>
              </w:rPr>
            </w:pPr>
            <w:r w:rsidRPr="00D07214">
              <w:rPr>
                <w:sz w:val="16"/>
              </w:rPr>
              <w:t>0</w:t>
            </w:r>
          </w:p>
        </w:tc>
        <w:tc>
          <w:tcPr>
            <w:tcW w:w="0" w:type="auto"/>
          </w:tcPr>
          <w:p w14:paraId="21D1D3E6" w14:textId="77777777" w:rsidR="001A4BDA" w:rsidRPr="00D07214" w:rsidRDefault="008D6F99">
            <w:pPr>
              <w:pStyle w:val="Compact"/>
              <w:jc w:val="right"/>
              <w:rPr>
                <w:sz w:val="16"/>
              </w:rPr>
            </w:pPr>
            <w:r w:rsidRPr="00D07214">
              <w:rPr>
                <w:sz w:val="16"/>
              </w:rPr>
              <w:t>0</w:t>
            </w:r>
          </w:p>
        </w:tc>
        <w:tc>
          <w:tcPr>
            <w:tcW w:w="0" w:type="auto"/>
          </w:tcPr>
          <w:p w14:paraId="09BAD901" w14:textId="77777777" w:rsidR="001A4BDA" w:rsidRPr="00D07214" w:rsidRDefault="008D6F99">
            <w:pPr>
              <w:pStyle w:val="Compact"/>
              <w:jc w:val="right"/>
              <w:rPr>
                <w:sz w:val="16"/>
              </w:rPr>
            </w:pPr>
            <w:r w:rsidRPr="00D07214">
              <w:rPr>
                <w:sz w:val="16"/>
              </w:rPr>
              <w:t>0</w:t>
            </w:r>
          </w:p>
        </w:tc>
      </w:tr>
      <w:tr w:rsidR="001A4BDA" w:rsidRPr="00D07214" w14:paraId="66FC4803" w14:textId="77777777" w:rsidTr="00D07214">
        <w:tc>
          <w:tcPr>
            <w:tcW w:w="559" w:type="pct"/>
          </w:tcPr>
          <w:p w14:paraId="521FD4FC" w14:textId="77777777" w:rsidR="001A4BDA" w:rsidRPr="00D07214" w:rsidRDefault="008D6F99">
            <w:pPr>
              <w:pStyle w:val="Compact"/>
              <w:jc w:val="right"/>
              <w:rPr>
                <w:sz w:val="16"/>
              </w:rPr>
            </w:pPr>
            <w:r w:rsidRPr="00D07214">
              <w:rPr>
                <w:sz w:val="16"/>
              </w:rPr>
              <w:t>Bulgur</w:t>
            </w:r>
          </w:p>
        </w:tc>
        <w:tc>
          <w:tcPr>
            <w:tcW w:w="0" w:type="auto"/>
          </w:tcPr>
          <w:p w14:paraId="2A3AB89E" w14:textId="77777777" w:rsidR="001A4BDA" w:rsidRPr="00D07214" w:rsidRDefault="008D6F99">
            <w:pPr>
              <w:pStyle w:val="Compact"/>
              <w:jc w:val="right"/>
              <w:rPr>
                <w:sz w:val="16"/>
              </w:rPr>
            </w:pPr>
            <w:r w:rsidRPr="00D07214">
              <w:rPr>
                <w:sz w:val="16"/>
              </w:rPr>
              <w:t>397,100</w:t>
            </w:r>
          </w:p>
        </w:tc>
        <w:tc>
          <w:tcPr>
            <w:tcW w:w="0" w:type="auto"/>
          </w:tcPr>
          <w:p w14:paraId="29C93C8C" w14:textId="77777777" w:rsidR="001A4BDA" w:rsidRPr="00D07214" w:rsidRDefault="008D6F99">
            <w:pPr>
              <w:pStyle w:val="Compact"/>
              <w:jc w:val="right"/>
              <w:rPr>
                <w:sz w:val="16"/>
              </w:rPr>
            </w:pPr>
            <w:r w:rsidRPr="00D07214">
              <w:rPr>
                <w:sz w:val="16"/>
              </w:rPr>
              <w:t>182,900</w:t>
            </w:r>
          </w:p>
        </w:tc>
        <w:tc>
          <w:tcPr>
            <w:tcW w:w="0" w:type="auto"/>
          </w:tcPr>
          <w:p w14:paraId="282494B6" w14:textId="77777777" w:rsidR="001A4BDA" w:rsidRPr="00D07214" w:rsidRDefault="008D6F99">
            <w:pPr>
              <w:pStyle w:val="Compact"/>
              <w:jc w:val="right"/>
              <w:rPr>
                <w:sz w:val="16"/>
              </w:rPr>
            </w:pPr>
            <w:r w:rsidRPr="00D07214">
              <w:rPr>
                <w:sz w:val="16"/>
              </w:rPr>
              <w:t>580,000</w:t>
            </w:r>
          </w:p>
        </w:tc>
        <w:tc>
          <w:tcPr>
            <w:tcW w:w="0" w:type="auto"/>
          </w:tcPr>
          <w:p w14:paraId="1E69D965" w14:textId="77777777" w:rsidR="001A4BDA" w:rsidRPr="00D07214" w:rsidRDefault="008D6F99">
            <w:pPr>
              <w:pStyle w:val="Compact"/>
              <w:jc w:val="right"/>
              <w:rPr>
                <w:sz w:val="16"/>
              </w:rPr>
            </w:pPr>
            <w:r w:rsidRPr="00D07214">
              <w:rPr>
                <w:sz w:val="16"/>
              </w:rPr>
              <w:t>0</w:t>
            </w:r>
          </w:p>
        </w:tc>
        <w:tc>
          <w:tcPr>
            <w:tcW w:w="0" w:type="auto"/>
          </w:tcPr>
          <w:p w14:paraId="5DC5B1E9" w14:textId="77777777" w:rsidR="001A4BDA" w:rsidRPr="00D07214" w:rsidRDefault="008D6F99">
            <w:pPr>
              <w:pStyle w:val="Compact"/>
              <w:jc w:val="right"/>
              <w:rPr>
                <w:sz w:val="16"/>
              </w:rPr>
            </w:pPr>
            <w:r w:rsidRPr="00D07214">
              <w:rPr>
                <w:sz w:val="16"/>
              </w:rPr>
              <w:t>0</w:t>
            </w:r>
          </w:p>
        </w:tc>
        <w:tc>
          <w:tcPr>
            <w:tcW w:w="0" w:type="auto"/>
          </w:tcPr>
          <w:p w14:paraId="044716A8" w14:textId="77777777" w:rsidR="001A4BDA" w:rsidRPr="00D07214" w:rsidRDefault="008D6F99">
            <w:pPr>
              <w:pStyle w:val="Compact"/>
              <w:jc w:val="right"/>
              <w:rPr>
                <w:sz w:val="16"/>
              </w:rPr>
            </w:pPr>
            <w:r w:rsidRPr="00D07214">
              <w:rPr>
                <w:sz w:val="16"/>
              </w:rPr>
              <w:t>0</w:t>
            </w:r>
          </w:p>
        </w:tc>
        <w:tc>
          <w:tcPr>
            <w:tcW w:w="0" w:type="auto"/>
          </w:tcPr>
          <w:p w14:paraId="363CEACC" w14:textId="77777777" w:rsidR="001A4BDA" w:rsidRPr="00D07214" w:rsidRDefault="008D6F99">
            <w:pPr>
              <w:pStyle w:val="Compact"/>
              <w:jc w:val="right"/>
              <w:rPr>
                <w:sz w:val="16"/>
              </w:rPr>
            </w:pPr>
            <w:r w:rsidRPr="00D07214">
              <w:rPr>
                <w:sz w:val="16"/>
              </w:rPr>
              <w:t>0</w:t>
            </w:r>
          </w:p>
        </w:tc>
        <w:tc>
          <w:tcPr>
            <w:tcW w:w="0" w:type="auto"/>
          </w:tcPr>
          <w:p w14:paraId="5A085DB0" w14:textId="77777777" w:rsidR="001A4BDA" w:rsidRPr="00D07214" w:rsidRDefault="008D6F99">
            <w:pPr>
              <w:pStyle w:val="Compact"/>
              <w:jc w:val="right"/>
              <w:rPr>
                <w:sz w:val="16"/>
              </w:rPr>
            </w:pPr>
            <w:r w:rsidRPr="00D07214">
              <w:rPr>
                <w:sz w:val="16"/>
              </w:rPr>
              <w:t>0</w:t>
            </w:r>
          </w:p>
        </w:tc>
        <w:tc>
          <w:tcPr>
            <w:tcW w:w="0" w:type="auto"/>
          </w:tcPr>
          <w:p w14:paraId="0DFF1104" w14:textId="77777777" w:rsidR="001A4BDA" w:rsidRPr="00D07214" w:rsidRDefault="008D6F99">
            <w:pPr>
              <w:pStyle w:val="Compact"/>
              <w:jc w:val="right"/>
              <w:rPr>
                <w:sz w:val="16"/>
              </w:rPr>
            </w:pPr>
            <w:r w:rsidRPr="00D07214">
              <w:rPr>
                <w:sz w:val="16"/>
              </w:rPr>
              <w:t>0</w:t>
            </w:r>
          </w:p>
        </w:tc>
        <w:tc>
          <w:tcPr>
            <w:tcW w:w="0" w:type="auto"/>
          </w:tcPr>
          <w:p w14:paraId="0D3C8565" w14:textId="77777777" w:rsidR="001A4BDA" w:rsidRPr="00D07214" w:rsidRDefault="008D6F99">
            <w:pPr>
              <w:pStyle w:val="Compact"/>
              <w:jc w:val="right"/>
              <w:rPr>
                <w:sz w:val="16"/>
              </w:rPr>
            </w:pPr>
            <w:r w:rsidRPr="00D07214">
              <w:rPr>
                <w:sz w:val="16"/>
              </w:rPr>
              <w:t>0</w:t>
            </w:r>
          </w:p>
        </w:tc>
        <w:tc>
          <w:tcPr>
            <w:tcW w:w="0" w:type="auto"/>
          </w:tcPr>
          <w:p w14:paraId="65D63D58" w14:textId="77777777" w:rsidR="001A4BDA" w:rsidRPr="00D07214" w:rsidRDefault="008D6F99">
            <w:pPr>
              <w:pStyle w:val="Compact"/>
              <w:jc w:val="right"/>
              <w:rPr>
                <w:sz w:val="16"/>
              </w:rPr>
            </w:pPr>
            <w:r w:rsidRPr="00D07214">
              <w:rPr>
                <w:sz w:val="16"/>
              </w:rPr>
              <w:t>0</w:t>
            </w:r>
          </w:p>
        </w:tc>
      </w:tr>
      <w:tr w:rsidR="001A4BDA" w:rsidRPr="00D07214" w14:paraId="70A0153F" w14:textId="77777777" w:rsidTr="00D07214">
        <w:tc>
          <w:tcPr>
            <w:tcW w:w="559" w:type="pct"/>
          </w:tcPr>
          <w:p w14:paraId="77637C45" w14:textId="77777777" w:rsidR="001A4BDA" w:rsidRPr="00D07214" w:rsidRDefault="008D6F99">
            <w:pPr>
              <w:pStyle w:val="Compact"/>
              <w:jc w:val="right"/>
              <w:rPr>
                <w:sz w:val="16"/>
              </w:rPr>
            </w:pPr>
            <w:r w:rsidRPr="00D07214">
              <w:rPr>
                <w:sz w:val="16"/>
              </w:rPr>
              <w:t>Breakfast cereals</w:t>
            </w:r>
          </w:p>
        </w:tc>
        <w:tc>
          <w:tcPr>
            <w:tcW w:w="0" w:type="auto"/>
          </w:tcPr>
          <w:p w14:paraId="3EA35376" w14:textId="77777777" w:rsidR="001A4BDA" w:rsidRPr="00D07214" w:rsidRDefault="008D6F99">
            <w:pPr>
              <w:pStyle w:val="Compact"/>
              <w:jc w:val="right"/>
              <w:rPr>
                <w:sz w:val="16"/>
              </w:rPr>
            </w:pPr>
            <w:r w:rsidRPr="00D07214">
              <w:rPr>
                <w:sz w:val="16"/>
              </w:rPr>
              <w:t>0</w:t>
            </w:r>
          </w:p>
        </w:tc>
        <w:tc>
          <w:tcPr>
            <w:tcW w:w="0" w:type="auto"/>
          </w:tcPr>
          <w:p w14:paraId="1AC59B07" w14:textId="77777777" w:rsidR="001A4BDA" w:rsidRPr="00D07214" w:rsidRDefault="008D6F99">
            <w:pPr>
              <w:pStyle w:val="Compact"/>
              <w:jc w:val="right"/>
              <w:rPr>
                <w:sz w:val="16"/>
              </w:rPr>
            </w:pPr>
            <w:r w:rsidRPr="00D07214">
              <w:rPr>
                <w:sz w:val="16"/>
              </w:rPr>
              <w:t>312,500</w:t>
            </w:r>
          </w:p>
        </w:tc>
        <w:tc>
          <w:tcPr>
            <w:tcW w:w="0" w:type="auto"/>
          </w:tcPr>
          <w:p w14:paraId="29D9281F" w14:textId="77777777" w:rsidR="001A4BDA" w:rsidRPr="00D07214" w:rsidRDefault="008D6F99">
            <w:pPr>
              <w:pStyle w:val="Compact"/>
              <w:jc w:val="right"/>
              <w:rPr>
                <w:sz w:val="16"/>
              </w:rPr>
            </w:pPr>
            <w:r w:rsidRPr="00D07214">
              <w:rPr>
                <w:sz w:val="16"/>
              </w:rPr>
              <w:t>217,300</w:t>
            </w:r>
          </w:p>
        </w:tc>
        <w:tc>
          <w:tcPr>
            <w:tcW w:w="0" w:type="auto"/>
          </w:tcPr>
          <w:p w14:paraId="0AE4F92B" w14:textId="77777777" w:rsidR="001A4BDA" w:rsidRPr="00D07214" w:rsidRDefault="008D6F99">
            <w:pPr>
              <w:pStyle w:val="Compact"/>
              <w:jc w:val="right"/>
              <w:rPr>
                <w:sz w:val="16"/>
              </w:rPr>
            </w:pPr>
            <w:r w:rsidRPr="00D07214">
              <w:rPr>
                <w:sz w:val="16"/>
              </w:rPr>
              <w:t>0</w:t>
            </w:r>
          </w:p>
        </w:tc>
        <w:tc>
          <w:tcPr>
            <w:tcW w:w="0" w:type="auto"/>
          </w:tcPr>
          <w:p w14:paraId="0D379A2D" w14:textId="77777777" w:rsidR="001A4BDA" w:rsidRPr="00D07214" w:rsidRDefault="008D6F99">
            <w:pPr>
              <w:pStyle w:val="Compact"/>
              <w:jc w:val="right"/>
              <w:rPr>
                <w:sz w:val="16"/>
              </w:rPr>
            </w:pPr>
            <w:r w:rsidRPr="00D07214">
              <w:rPr>
                <w:b/>
                <w:sz w:val="16"/>
              </w:rPr>
              <w:t>95,200</w:t>
            </w:r>
          </w:p>
        </w:tc>
        <w:tc>
          <w:tcPr>
            <w:tcW w:w="0" w:type="auto"/>
          </w:tcPr>
          <w:p w14:paraId="292262A0" w14:textId="77777777" w:rsidR="001A4BDA" w:rsidRPr="00D07214" w:rsidRDefault="008D6F99">
            <w:pPr>
              <w:pStyle w:val="Compact"/>
              <w:jc w:val="right"/>
              <w:rPr>
                <w:sz w:val="16"/>
              </w:rPr>
            </w:pPr>
            <w:r w:rsidRPr="00D07214">
              <w:rPr>
                <w:sz w:val="16"/>
              </w:rPr>
              <w:t>0</w:t>
            </w:r>
          </w:p>
        </w:tc>
        <w:tc>
          <w:tcPr>
            <w:tcW w:w="0" w:type="auto"/>
          </w:tcPr>
          <w:p w14:paraId="272E6965" w14:textId="77777777" w:rsidR="001A4BDA" w:rsidRPr="00D07214" w:rsidRDefault="008D6F99">
            <w:pPr>
              <w:pStyle w:val="Compact"/>
              <w:jc w:val="right"/>
              <w:rPr>
                <w:sz w:val="16"/>
              </w:rPr>
            </w:pPr>
            <w:r w:rsidRPr="00D07214">
              <w:rPr>
                <w:sz w:val="16"/>
              </w:rPr>
              <w:t>0</w:t>
            </w:r>
          </w:p>
        </w:tc>
        <w:tc>
          <w:tcPr>
            <w:tcW w:w="0" w:type="auto"/>
          </w:tcPr>
          <w:p w14:paraId="3A8E164B" w14:textId="77777777" w:rsidR="001A4BDA" w:rsidRPr="00D07214" w:rsidRDefault="008D6F99">
            <w:pPr>
              <w:pStyle w:val="Compact"/>
              <w:jc w:val="right"/>
              <w:rPr>
                <w:sz w:val="16"/>
              </w:rPr>
            </w:pPr>
            <w:r w:rsidRPr="00D07214">
              <w:rPr>
                <w:sz w:val="16"/>
              </w:rPr>
              <w:t>0</w:t>
            </w:r>
          </w:p>
        </w:tc>
        <w:tc>
          <w:tcPr>
            <w:tcW w:w="0" w:type="auto"/>
          </w:tcPr>
          <w:p w14:paraId="77FA0379" w14:textId="77777777" w:rsidR="001A4BDA" w:rsidRPr="00D07214" w:rsidRDefault="008D6F99">
            <w:pPr>
              <w:pStyle w:val="Compact"/>
              <w:jc w:val="right"/>
              <w:rPr>
                <w:sz w:val="16"/>
              </w:rPr>
            </w:pPr>
            <w:r w:rsidRPr="00D07214">
              <w:rPr>
                <w:sz w:val="16"/>
              </w:rPr>
              <w:t>0</w:t>
            </w:r>
          </w:p>
        </w:tc>
        <w:tc>
          <w:tcPr>
            <w:tcW w:w="0" w:type="auto"/>
          </w:tcPr>
          <w:p w14:paraId="4D643D0E" w14:textId="77777777" w:rsidR="001A4BDA" w:rsidRPr="00D07214" w:rsidRDefault="008D6F99">
            <w:pPr>
              <w:pStyle w:val="Compact"/>
              <w:jc w:val="right"/>
              <w:rPr>
                <w:sz w:val="16"/>
              </w:rPr>
            </w:pPr>
            <w:r w:rsidRPr="00D07214">
              <w:rPr>
                <w:sz w:val="16"/>
              </w:rPr>
              <w:t>0</w:t>
            </w:r>
          </w:p>
        </w:tc>
        <w:tc>
          <w:tcPr>
            <w:tcW w:w="0" w:type="auto"/>
          </w:tcPr>
          <w:p w14:paraId="198724EB" w14:textId="77777777" w:rsidR="001A4BDA" w:rsidRPr="00D07214" w:rsidRDefault="008D6F99">
            <w:pPr>
              <w:pStyle w:val="Compact"/>
              <w:jc w:val="right"/>
              <w:rPr>
                <w:sz w:val="16"/>
              </w:rPr>
            </w:pPr>
            <w:r w:rsidRPr="00D07214">
              <w:rPr>
                <w:sz w:val="16"/>
              </w:rPr>
              <w:t>0</w:t>
            </w:r>
          </w:p>
        </w:tc>
      </w:tr>
      <w:tr w:rsidR="001A4BDA" w:rsidRPr="00D07214" w14:paraId="2E256CF3" w14:textId="77777777" w:rsidTr="00D07214">
        <w:tc>
          <w:tcPr>
            <w:tcW w:w="559" w:type="pct"/>
          </w:tcPr>
          <w:p w14:paraId="485C15D6" w14:textId="77777777" w:rsidR="001A4BDA" w:rsidRPr="00D07214" w:rsidRDefault="008D6F99">
            <w:pPr>
              <w:pStyle w:val="Compact"/>
              <w:jc w:val="right"/>
              <w:rPr>
                <w:sz w:val="16"/>
              </w:rPr>
            </w:pPr>
            <w:r w:rsidRPr="00D07214">
              <w:rPr>
                <w:sz w:val="16"/>
              </w:rPr>
              <w:t>Wheat starch</w:t>
            </w:r>
          </w:p>
        </w:tc>
        <w:tc>
          <w:tcPr>
            <w:tcW w:w="0" w:type="auto"/>
          </w:tcPr>
          <w:p w14:paraId="0FBE87A4" w14:textId="77777777" w:rsidR="001A4BDA" w:rsidRPr="00D07214" w:rsidRDefault="008D6F99">
            <w:pPr>
              <w:pStyle w:val="Compact"/>
              <w:jc w:val="right"/>
              <w:rPr>
                <w:sz w:val="16"/>
              </w:rPr>
            </w:pPr>
            <w:r w:rsidRPr="00D07214">
              <w:rPr>
                <w:sz w:val="16"/>
              </w:rPr>
              <w:t>0</w:t>
            </w:r>
          </w:p>
        </w:tc>
        <w:tc>
          <w:tcPr>
            <w:tcW w:w="0" w:type="auto"/>
          </w:tcPr>
          <w:p w14:paraId="1B664A57" w14:textId="77777777" w:rsidR="001A4BDA" w:rsidRPr="00D07214" w:rsidRDefault="008D6F99">
            <w:pPr>
              <w:pStyle w:val="Compact"/>
              <w:jc w:val="right"/>
              <w:rPr>
                <w:sz w:val="16"/>
              </w:rPr>
            </w:pPr>
            <w:r w:rsidRPr="00D07214">
              <w:rPr>
                <w:sz w:val="16"/>
              </w:rPr>
              <w:t>624,900</w:t>
            </w:r>
          </w:p>
        </w:tc>
        <w:tc>
          <w:tcPr>
            <w:tcW w:w="0" w:type="auto"/>
          </w:tcPr>
          <w:p w14:paraId="3E3EA214" w14:textId="77777777" w:rsidR="001A4BDA" w:rsidRPr="00D07214" w:rsidRDefault="008D6F99">
            <w:pPr>
              <w:pStyle w:val="Compact"/>
              <w:jc w:val="right"/>
              <w:rPr>
                <w:sz w:val="16"/>
              </w:rPr>
            </w:pPr>
            <w:r w:rsidRPr="00D07214">
              <w:rPr>
                <w:sz w:val="16"/>
              </w:rPr>
              <w:t>224,500</w:t>
            </w:r>
          </w:p>
        </w:tc>
        <w:tc>
          <w:tcPr>
            <w:tcW w:w="0" w:type="auto"/>
          </w:tcPr>
          <w:p w14:paraId="03DCB522" w14:textId="77777777" w:rsidR="001A4BDA" w:rsidRPr="00D07214" w:rsidRDefault="008D6F99">
            <w:pPr>
              <w:pStyle w:val="Compact"/>
              <w:jc w:val="right"/>
              <w:rPr>
                <w:sz w:val="16"/>
              </w:rPr>
            </w:pPr>
            <w:r w:rsidRPr="00D07214">
              <w:rPr>
                <w:sz w:val="16"/>
              </w:rPr>
              <w:t>0</w:t>
            </w:r>
          </w:p>
        </w:tc>
        <w:tc>
          <w:tcPr>
            <w:tcW w:w="0" w:type="auto"/>
          </w:tcPr>
          <w:p w14:paraId="451D80FD" w14:textId="77777777" w:rsidR="001A4BDA" w:rsidRPr="00D07214" w:rsidRDefault="008D6F99">
            <w:pPr>
              <w:pStyle w:val="Compact"/>
              <w:jc w:val="right"/>
              <w:rPr>
                <w:sz w:val="16"/>
              </w:rPr>
            </w:pPr>
            <w:r w:rsidRPr="00D07214">
              <w:rPr>
                <w:sz w:val="16"/>
              </w:rPr>
              <w:t>0</w:t>
            </w:r>
          </w:p>
        </w:tc>
        <w:tc>
          <w:tcPr>
            <w:tcW w:w="0" w:type="auto"/>
          </w:tcPr>
          <w:p w14:paraId="17EA4720" w14:textId="77777777" w:rsidR="001A4BDA" w:rsidRPr="00D07214" w:rsidRDefault="008D6F99">
            <w:pPr>
              <w:pStyle w:val="Compact"/>
              <w:jc w:val="right"/>
              <w:rPr>
                <w:sz w:val="16"/>
              </w:rPr>
            </w:pPr>
            <w:r w:rsidRPr="00D07214">
              <w:rPr>
                <w:sz w:val="16"/>
              </w:rPr>
              <w:t>0</w:t>
            </w:r>
          </w:p>
        </w:tc>
        <w:tc>
          <w:tcPr>
            <w:tcW w:w="0" w:type="auto"/>
          </w:tcPr>
          <w:p w14:paraId="11B7489B" w14:textId="77777777" w:rsidR="001A4BDA" w:rsidRPr="00D07214" w:rsidRDefault="008D6F99">
            <w:pPr>
              <w:pStyle w:val="Compact"/>
              <w:jc w:val="right"/>
              <w:rPr>
                <w:sz w:val="16"/>
              </w:rPr>
            </w:pPr>
            <w:r w:rsidRPr="00D07214">
              <w:rPr>
                <w:sz w:val="16"/>
              </w:rPr>
              <w:t>0</w:t>
            </w:r>
          </w:p>
        </w:tc>
        <w:tc>
          <w:tcPr>
            <w:tcW w:w="0" w:type="auto"/>
          </w:tcPr>
          <w:p w14:paraId="3F691BB4" w14:textId="77777777" w:rsidR="001A4BDA" w:rsidRPr="00D07214" w:rsidRDefault="008D6F99">
            <w:pPr>
              <w:pStyle w:val="Compact"/>
              <w:jc w:val="right"/>
              <w:rPr>
                <w:sz w:val="16"/>
              </w:rPr>
            </w:pPr>
            <w:r w:rsidRPr="00D07214">
              <w:rPr>
                <w:sz w:val="16"/>
              </w:rPr>
              <w:t>0</w:t>
            </w:r>
          </w:p>
        </w:tc>
        <w:tc>
          <w:tcPr>
            <w:tcW w:w="0" w:type="auto"/>
          </w:tcPr>
          <w:p w14:paraId="3E58A77A" w14:textId="77777777" w:rsidR="001A4BDA" w:rsidRPr="00D07214" w:rsidRDefault="008D6F99">
            <w:pPr>
              <w:pStyle w:val="Compact"/>
              <w:jc w:val="right"/>
              <w:rPr>
                <w:sz w:val="16"/>
              </w:rPr>
            </w:pPr>
            <w:r w:rsidRPr="00D07214">
              <w:rPr>
                <w:sz w:val="16"/>
              </w:rPr>
              <w:t>0</w:t>
            </w:r>
          </w:p>
        </w:tc>
        <w:tc>
          <w:tcPr>
            <w:tcW w:w="0" w:type="auto"/>
          </w:tcPr>
          <w:p w14:paraId="6A1DBA0D" w14:textId="77777777" w:rsidR="001A4BDA" w:rsidRPr="00D07214" w:rsidRDefault="008D6F99">
            <w:pPr>
              <w:pStyle w:val="Compact"/>
              <w:jc w:val="right"/>
              <w:rPr>
                <w:sz w:val="16"/>
              </w:rPr>
            </w:pPr>
            <w:r w:rsidRPr="00D07214">
              <w:rPr>
                <w:b/>
                <w:sz w:val="16"/>
              </w:rPr>
              <w:t>400,400</w:t>
            </w:r>
          </w:p>
        </w:tc>
        <w:tc>
          <w:tcPr>
            <w:tcW w:w="0" w:type="auto"/>
          </w:tcPr>
          <w:p w14:paraId="1177708C" w14:textId="77777777" w:rsidR="001A4BDA" w:rsidRPr="00D07214" w:rsidRDefault="008D6F99">
            <w:pPr>
              <w:pStyle w:val="Compact"/>
              <w:jc w:val="right"/>
              <w:rPr>
                <w:sz w:val="16"/>
              </w:rPr>
            </w:pPr>
            <w:r w:rsidRPr="00D07214">
              <w:rPr>
                <w:sz w:val="16"/>
              </w:rPr>
              <w:t>0</w:t>
            </w:r>
          </w:p>
        </w:tc>
      </w:tr>
      <w:tr w:rsidR="001A4BDA" w:rsidRPr="00D07214" w14:paraId="567183A8" w14:textId="77777777" w:rsidTr="00D07214">
        <w:tc>
          <w:tcPr>
            <w:tcW w:w="559" w:type="pct"/>
          </w:tcPr>
          <w:p w14:paraId="6CD161B1" w14:textId="77777777" w:rsidR="001A4BDA" w:rsidRPr="00D07214" w:rsidRDefault="008D6F99">
            <w:pPr>
              <w:pStyle w:val="Compact"/>
              <w:jc w:val="right"/>
              <w:rPr>
                <w:sz w:val="16"/>
              </w:rPr>
            </w:pPr>
            <w:r w:rsidRPr="00D07214">
              <w:rPr>
                <w:sz w:val="16"/>
              </w:rPr>
              <w:t>Wheat bran</w:t>
            </w:r>
          </w:p>
        </w:tc>
        <w:tc>
          <w:tcPr>
            <w:tcW w:w="0" w:type="auto"/>
          </w:tcPr>
          <w:p w14:paraId="379DC514" w14:textId="77777777" w:rsidR="001A4BDA" w:rsidRPr="00D07214" w:rsidRDefault="008D6F99">
            <w:pPr>
              <w:pStyle w:val="Compact"/>
              <w:jc w:val="right"/>
              <w:rPr>
                <w:sz w:val="16"/>
              </w:rPr>
            </w:pPr>
            <w:r w:rsidRPr="00D07214">
              <w:rPr>
                <w:sz w:val="16"/>
              </w:rPr>
              <w:t>5,699,300</w:t>
            </w:r>
          </w:p>
        </w:tc>
        <w:tc>
          <w:tcPr>
            <w:tcW w:w="0" w:type="auto"/>
          </w:tcPr>
          <w:p w14:paraId="3A9E5AD2" w14:textId="77777777" w:rsidR="001A4BDA" w:rsidRPr="00D07214" w:rsidRDefault="008D6F99">
            <w:pPr>
              <w:pStyle w:val="Compact"/>
              <w:jc w:val="right"/>
              <w:rPr>
                <w:sz w:val="16"/>
              </w:rPr>
            </w:pPr>
            <w:r w:rsidRPr="00D07214">
              <w:rPr>
                <w:sz w:val="16"/>
              </w:rPr>
              <w:t>258,900</w:t>
            </w:r>
          </w:p>
        </w:tc>
        <w:tc>
          <w:tcPr>
            <w:tcW w:w="0" w:type="auto"/>
          </w:tcPr>
          <w:p w14:paraId="680EF9DC" w14:textId="77777777" w:rsidR="001A4BDA" w:rsidRPr="00D07214" w:rsidRDefault="008D6F99">
            <w:pPr>
              <w:pStyle w:val="Compact"/>
              <w:jc w:val="right"/>
              <w:rPr>
                <w:sz w:val="16"/>
              </w:rPr>
            </w:pPr>
            <w:r w:rsidRPr="00D07214">
              <w:rPr>
                <w:sz w:val="16"/>
              </w:rPr>
              <w:t>2,343,700</w:t>
            </w:r>
          </w:p>
        </w:tc>
        <w:tc>
          <w:tcPr>
            <w:tcW w:w="0" w:type="auto"/>
          </w:tcPr>
          <w:p w14:paraId="21946961" w14:textId="77777777" w:rsidR="001A4BDA" w:rsidRPr="00D07214" w:rsidRDefault="008D6F99">
            <w:pPr>
              <w:pStyle w:val="Compact"/>
              <w:jc w:val="right"/>
              <w:rPr>
                <w:sz w:val="16"/>
              </w:rPr>
            </w:pPr>
            <w:r w:rsidRPr="00D07214">
              <w:rPr>
                <w:sz w:val="16"/>
              </w:rPr>
              <w:t>0</w:t>
            </w:r>
          </w:p>
        </w:tc>
        <w:tc>
          <w:tcPr>
            <w:tcW w:w="0" w:type="auto"/>
          </w:tcPr>
          <w:p w14:paraId="559B7CC3" w14:textId="77777777" w:rsidR="001A4BDA" w:rsidRPr="00D07214" w:rsidRDefault="008D6F99">
            <w:pPr>
              <w:pStyle w:val="Compact"/>
              <w:jc w:val="right"/>
              <w:rPr>
                <w:sz w:val="16"/>
              </w:rPr>
            </w:pPr>
            <w:r w:rsidRPr="00D07214">
              <w:rPr>
                <w:sz w:val="16"/>
              </w:rPr>
              <w:t>0</w:t>
            </w:r>
          </w:p>
        </w:tc>
        <w:tc>
          <w:tcPr>
            <w:tcW w:w="0" w:type="auto"/>
          </w:tcPr>
          <w:p w14:paraId="490E2C77" w14:textId="77777777" w:rsidR="001A4BDA" w:rsidRPr="00D07214" w:rsidRDefault="008D6F99">
            <w:pPr>
              <w:pStyle w:val="Compact"/>
              <w:jc w:val="right"/>
              <w:rPr>
                <w:sz w:val="16"/>
              </w:rPr>
            </w:pPr>
            <w:r w:rsidRPr="00D07214">
              <w:rPr>
                <w:sz w:val="16"/>
              </w:rPr>
              <w:t>0</w:t>
            </w:r>
          </w:p>
        </w:tc>
        <w:tc>
          <w:tcPr>
            <w:tcW w:w="0" w:type="auto"/>
          </w:tcPr>
          <w:p w14:paraId="3FCCB316" w14:textId="77777777" w:rsidR="001A4BDA" w:rsidRPr="00D07214" w:rsidRDefault="008D6F99">
            <w:pPr>
              <w:pStyle w:val="Compact"/>
              <w:jc w:val="right"/>
              <w:rPr>
                <w:sz w:val="16"/>
              </w:rPr>
            </w:pPr>
            <w:r w:rsidRPr="00D07214">
              <w:rPr>
                <w:sz w:val="16"/>
              </w:rPr>
              <w:t>3,614,500</w:t>
            </w:r>
          </w:p>
        </w:tc>
        <w:tc>
          <w:tcPr>
            <w:tcW w:w="0" w:type="auto"/>
          </w:tcPr>
          <w:p w14:paraId="2AFF3560" w14:textId="77777777" w:rsidR="001A4BDA" w:rsidRPr="00D07214" w:rsidRDefault="008D6F99">
            <w:pPr>
              <w:pStyle w:val="Compact"/>
              <w:jc w:val="right"/>
              <w:rPr>
                <w:sz w:val="16"/>
              </w:rPr>
            </w:pPr>
            <w:r w:rsidRPr="00D07214">
              <w:rPr>
                <w:sz w:val="16"/>
              </w:rPr>
              <w:t>0</w:t>
            </w:r>
          </w:p>
        </w:tc>
        <w:tc>
          <w:tcPr>
            <w:tcW w:w="0" w:type="auto"/>
          </w:tcPr>
          <w:p w14:paraId="1BAF6A4F" w14:textId="77777777" w:rsidR="001A4BDA" w:rsidRPr="00D07214" w:rsidRDefault="008D6F99">
            <w:pPr>
              <w:pStyle w:val="Compact"/>
              <w:jc w:val="right"/>
              <w:rPr>
                <w:sz w:val="16"/>
              </w:rPr>
            </w:pPr>
            <w:r w:rsidRPr="00D07214">
              <w:rPr>
                <w:sz w:val="16"/>
              </w:rPr>
              <w:t>0</w:t>
            </w:r>
          </w:p>
        </w:tc>
        <w:tc>
          <w:tcPr>
            <w:tcW w:w="0" w:type="auto"/>
          </w:tcPr>
          <w:p w14:paraId="338E28A6" w14:textId="77777777" w:rsidR="001A4BDA" w:rsidRPr="00D07214" w:rsidRDefault="008D6F99">
            <w:pPr>
              <w:pStyle w:val="Compact"/>
              <w:jc w:val="right"/>
              <w:rPr>
                <w:sz w:val="16"/>
              </w:rPr>
            </w:pPr>
            <w:r w:rsidRPr="00D07214">
              <w:rPr>
                <w:sz w:val="16"/>
              </w:rPr>
              <w:t>0</w:t>
            </w:r>
          </w:p>
        </w:tc>
        <w:tc>
          <w:tcPr>
            <w:tcW w:w="0" w:type="auto"/>
          </w:tcPr>
          <w:p w14:paraId="6FBA3AE0" w14:textId="77777777" w:rsidR="001A4BDA" w:rsidRPr="00D07214" w:rsidRDefault="008D6F99">
            <w:pPr>
              <w:pStyle w:val="Compact"/>
              <w:jc w:val="right"/>
              <w:rPr>
                <w:sz w:val="16"/>
              </w:rPr>
            </w:pPr>
            <w:r w:rsidRPr="00D07214">
              <w:rPr>
                <w:sz w:val="16"/>
              </w:rPr>
              <w:t>0</w:t>
            </w:r>
          </w:p>
        </w:tc>
      </w:tr>
    </w:tbl>
    <w:p w14:paraId="5BD4AD9B" w14:textId="77777777" w:rsidR="001A4BDA" w:rsidRDefault="008D6F99">
      <w:r>
        <w:t>The next step is to aggregate this full table back into the primary commodity equivalent (in this case wheat). The final quantity for wheat equivalent production is simply the current quantity for wheat production. This is because "production" of bulgur (or any other processed product) is really a conversion of wheat into bulgur and not actually a production of bulgur. Thus, the reported quantity for production will always just be the production at the primary product level.</w:t>
      </w:r>
    </w:p>
    <w:p w14:paraId="0914EA87" w14:textId="77777777" w:rsidR="001A4BDA" w:rsidRDefault="008D6F99">
      <w:r>
        <w:t>To standardize imports and exports, we can aggregate the imports and exports of the derived/processed commodities up into their primary equivalent by dividing by the extraction rate. We add these primary equivalents to the current quantity of imports and exports of wheat, and we have our final, primary equivalent import and export quantities of wheat.</w:t>
      </w:r>
    </w:p>
    <w:p w14:paraId="02760102" w14:textId="77777777" w:rsidR="001A4BDA" w:rsidRDefault="008D6F99">
      <w:r>
        <w:t xml:space="preserve">Food processing </w:t>
      </w:r>
      <w:proofErr w:type="gramStart"/>
      <w:r>
        <w:t>is not standardized</w:t>
      </w:r>
      <w:proofErr w:type="gramEnd"/>
      <w:r>
        <w:t xml:space="preserve">. In fact, this variable is in the SUA simply to allocate quantities when one commodity </w:t>
      </w:r>
      <w:proofErr w:type="gramStart"/>
      <w:r>
        <w:t>is converted</w:t>
      </w:r>
      <w:proofErr w:type="gramEnd"/>
      <w:r>
        <w:t xml:space="preserve"> into another. Thus, we remove it entirely from the balance at this point.</w:t>
      </w:r>
    </w:p>
    <w:p w14:paraId="0411538A" w14:textId="77777777" w:rsidR="001A4BDA" w:rsidRDefault="008D6F99">
      <w:r>
        <w:t xml:space="preserve">Feed commodity quantities (such as bran quantities) </w:t>
      </w:r>
      <w:proofErr w:type="gramStart"/>
      <w:r>
        <w:t>are not standardized</w:t>
      </w:r>
      <w:proofErr w:type="gramEnd"/>
      <w:r>
        <w:t xml:space="preserve"> back into their primary (wheat) equivalent as they are feed products. Thus, they </w:t>
      </w:r>
      <w:proofErr w:type="gramStart"/>
      <w:r>
        <w:t>are not reported</w:t>
      </w:r>
      <w:proofErr w:type="gramEnd"/>
      <w:r>
        <w:t xml:space="preserve"> at all in the food balance sheet but are instead reported in the commodity balances under a </w:t>
      </w:r>
      <w:r>
        <w:lastRenderedPageBreak/>
        <w:t>category such as "brans." For the remaining variables, standardization follows the same process as for trade. We now have the following standardized table:</w:t>
      </w:r>
    </w:p>
    <w:tbl>
      <w:tblPr>
        <w:tblW w:w="0" w:type="pct"/>
        <w:tblLook w:val="04A0" w:firstRow="1" w:lastRow="0" w:firstColumn="1" w:lastColumn="0" w:noHBand="0" w:noVBand="1"/>
      </w:tblPr>
      <w:tblGrid>
        <w:gridCol w:w="649"/>
        <w:gridCol w:w="966"/>
        <w:gridCol w:w="879"/>
        <w:gridCol w:w="965"/>
        <w:gridCol w:w="1063"/>
        <w:gridCol w:w="965"/>
        <w:gridCol w:w="879"/>
        <w:gridCol w:w="879"/>
        <w:gridCol w:w="701"/>
        <w:gridCol w:w="868"/>
        <w:gridCol w:w="762"/>
      </w:tblGrid>
      <w:tr w:rsidR="001A4BDA" w:rsidRPr="00D07214" w14:paraId="01F2F3DD" w14:textId="77777777">
        <w:tc>
          <w:tcPr>
            <w:tcW w:w="0" w:type="auto"/>
            <w:tcBorders>
              <w:bottom w:val="single" w:sz="0" w:space="0" w:color="auto"/>
            </w:tcBorders>
            <w:vAlign w:val="bottom"/>
          </w:tcPr>
          <w:p w14:paraId="27BE9640" w14:textId="77777777" w:rsidR="001A4BDA" w:rsidRPr="00D07214" w:rsidRDefault="008D6F99">
            <w:pPr>
              <w:pStyle w:val="Compact"/>
              <w:jc w:val="right"/>
              <w:rPr>
                <w:sz w:val="16"/>
              </w:rPr>
            </w:pPr>
            <w:r w:rsidRPr="00D07214">
              <w:rPr>
                <w:sz w:val="16"/>
              </w:rPr>
              <w:t>Name</w:t>
            </w:r>
          </w:p>
        </w:tc>
        <w:tc>
          <w:tcPr>
            <w:tcW w:w="0" w:type="auto"/>
            <w:tcBorders>
              <w:bottom w:val="single" w:sz="0" w:space="0" w:color="auto"/>
            </w:tcBorders>
            <w:vAlign w:val="bottom"/>
          </w:tcPr>
          <w:p w14:paraId="5596D9CD"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172E5FC9"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691D56C4"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2596989D"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1D6978BB"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72497286"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06BB81A8"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6269D0FD"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10835447"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1944DD85" w14:textId="77777777" w:rsidR="001A4BDA" w:rsidRPr="00D07214" w:rsidRDefault="008D6F99">
            <w:pPr>
              <w:pStyle w:val="Compact"/>
              <w:jc w:val="right"/>
              <w:rPr>
                <w:sz w:val="16"/>
              </w:rPr>
            </w:pPr>
            <w:r w:rsidRPr="00D07214">
              <w:rPr>
                <w:sz w:val="16"/>
              </w:rPr>
              <w:t>Loss</w:t>
            </w:r>
          </w:p>
        </w:tc>
      </w:tr>
      <w:tr w:rsidR="001A4BDA" w:rsidRPr="00D07214" w14:paraId="5AE2C869" w14:textId="77777777">
        <w:tc>
          <w:tcPr>
            <w:tcW w:w="0" w:type="auto"/>
          </w:tcPr>
          <w:p w14:paraId="60820FC5" w14:textId="77777777" w:rsidR="001A4BDA" w:rsidRPr="00D07214" w:rsidRDefault="008D6F99">
            <w:pPr>
              <w:pStyle w:val="Compact"/>
              <w:jc w:val="right"/>
              <w:rPr>
                <w:sz w:val="16"/>
              </w:rPr>
            </w:pPr>
            <w:r w:rsidRPr="00D07214">
              <w:rPr>
                <w:sz w:val="16"/>
              </w:rPr>
              <w:t>Wheat</w:t>
            </w:r>
          </w:p>
        </w:tc>
        <w:tc>
          <w:tcPr>
            <w:tcW w:w="0" w:type="auto"/>
          </w:tcPr>
          <w:p w14:paraId="78A3D208" w14:textId="77777777" w:rsidR="001A4BDA" w:rsidRPr="00D07214" w:rsidRDefault="008D6F99">
            <w:pPr>
              <w:pStyle w:val="Compact"/>
              <w:jc w:val="right"/>
              <w:rPr>
                <w:sz w:val="16"/>
              </w:rPr>
            </w:pPr>
            <w:r w:rsidRPr="00D07214">
              <w:rPr>
                <w:sz w:val="16"/>
              </w:rPr>
              <w:t>54,420,000</w:t>
            </w:r>
          </w:p>
        </w:tc>
        <w:tc>
          <w:tcPr>
            <w:tcW w:w="0" w:type="auto"/>
          </w:tcPr>
          <w:p w14:paraId="3FBD691A" w14:textId="77777777" w:rsidR="001A4BDA" w:rsidRPr="00D07214" w:rsidRDefault="008D6F99">
            <w:pPr>
              <w:pStyle w:val="Compact"/>
              <w:jc w:val="right"/>
              <w:rPr>
                <w:sz w:val="16"/>
              </w:rPr>
            </w:pPr>
            <w:r w:rsidRPr="00D07214">
              <w:rPr>
                <w:sz w:val="16"/>
              </w:rPr>
              <w:t>3,999,600</w:t>
            </w:r>
          </w:p>
        </w:tc>
        <w:tc>
          <w:tcPr>
            <w:tcW w:w="0" w:type="auto"/>
          </w:tcPr>
          <w:p w14:paraId="6075EF5F" w14:textId="77777777" w:rsidR="001A4BDA" w:rsidRPr="00D07214" w:rsidRDefault="008D6F99">
            <w:pPr>
              <w:pStyle w:val="Compact"/>
              <w:jc w:val="right"/>
              <w:rPr>
                <w:sz w:val="16"/>
              </w:rPr>
            </w:pPr>
            <w:r w:rsidRPr="00D07214">
              <w:rPr>
                <w:sz w:val="16"/>
              </w:rPr>
              <w:t>34,780,000</w:t>
            </w:r>
          </w:p>
        </w:tc>
        <w:tc>
          <w:tcPr>
            <w:tcW w:w="0" w:type="auto"/>
          </w:tcPr>
          <w:p w14:paraId="276D030E" w14:textId="77777777" w:rsidR="001A4BDA" w:rsidRPr="00D07214" w:rsidRDefault="008D6F99">
            <w:pPr>
              <w:pStyle w:val="Compact"/>
              <w:jc w:val="right"/>
              <w:rPr>
                <w:sz w:val="16"/>
              </w:rPr>
            </w:pPr>
            <w:r w:rsidRPr="00D07214">
              <w:rPr>
                <w:sz w:val="16"/>
              </w:rPr>
              <w:t>-230,600</w:t>
            </w:r>
          </w:p>
        </w:tc>
        <w:tc>
          <w:tcPr>
            <w:tcW w:w="0" w:type="auto"/>
          </w:tcPr>
          <w:p w14:paraId="1C1AE703" w14:textId="77777777" w:rsidR="001A4BDA" w:rsidRPr="00D07214" w:rsidRDefault="008D6F99">
            <w:pPr>
              <w:pStyle w:val="Compact"/>
              <w:jc w:val="right"/>
              <w:rPr>
                <w:sz w:val="16"/>
              </w:rPr>
            </w:pPr>
            <w:r w:rsidRPr="00D07214">
              <w:rPr>
                <w:sz w:val="16"/>
              </w:rPr>
              <w:t>25,680,000</w:t>
            </w:r>
          </w:p>
        </w:tc>
        <w:tc>
          <w:tcPr>
            <w:tcW w:w="0" w:type="auto"/>
          </w:tcPr>
          <w:p w14:paraId="4F1D1709" w14:textId="77777777" w:rsidR="001A4BDA" w:rsidRPr="00D07214" w:rsidRDefault="008D6F99">
            <w:pPr>
              <w:pStyle w:val="Compact"/>
              <w:jc w:val="right"/>
              <w:rPr>
                <w:sz w:val="16"/>
              </w:rPr>
            </w:pPr>
            <w:r w:rsidRPr="00D07214">
              <w:rPr>
                <w:sz w:val="16"/>
              </w:rPr>
              <w:t>4,898,000</w:t>
            </w:r>
          </w:p>
        </w:tc>
        <w:tc>
          <w:tcPr>
            <w:tcW w:w="0" w:type="auto"/>
          </w:tcPr>
          <w:p w14:paraId="2A098FE9" w14:textId="77777777" w:rsidR="001A4BDA" w:rsidRPr="00D07214" w:rsidRDefault="008D6F99">
            <w:pPr>
              <w:pStyle w:val="Compact"/>
              <w:jc w:val="right"/>
              <w:rPr>
                <w:sz w:val="16"/>
              </w:rPr>
            </w:pPr>
            <w:r w:rsidRPr="00D07214">
              <w:rPr>
                <w:sz w:val="16"/>
              </w:rPr>
              <w:t>1,904,200</w:t>
            </w:r>
          </w:p>
        </w:tc>
        <w:tc>
          <w:tcPr>
            <w:tcW w:w="0" w:type="auto"/>
          </w:tcPr>
          <w:p w14:paraId="4BE296BD" w14:textId="77777777" w:rsidR="001A4BDA" w:rsidRPr="00D07214" w:rsidRDefault="008D6F99">
            <w:pPr>
              <w:pStyle w:val="Compact"/>
              <w:jc w:val="right"/>
              <w:rPr>
                <w:sz w:val="16"/>
              </w:rPr>
            </w:pPr>
            <w:r w:rsidRPr="00D07214">
              <w:rPr>
                <w:sz w:val="16"/>
              </w:rPr>
              <w:t>-39,800</w:t>
            </w:r>
          </w:p>
        </w:tc>
        <w:tc>
          <w:tcPr>
            <w:tcW w:w="0" w:type="auto"/>
          </w:tcPr>
          <w:p w14:paraId="4EBDBA3C" w14:textId="77777777" w:rsidR="001A4BDA" w:rsidRPr="00D07214" w:rsidRDefault="008D6F99">
            <w:pPr>
              <w:pStyle w:val="Compact"/>
              <w:jc w:val="right"/>
              <w:rPr>
                <w:sz w:val="16"/>
              </w:rPr>
            </w:pPr>
            <w:r w:rsidRPr="00D07214">
              <w:rPr>
                <w:sz w:val="16"/>
              </w:rPr>
              <w:t>654,300</w:t>
            </w:r>
          </w:p>
        </w:tc>
        <w:tc>
          <w:tcPr>
            <w:tcW w:w="0" w:type="auto"/>
          </w:tcPr>
          <w:p w14:paraId="5F9E6703" w14:textId="77777777" w:rsidR="001A4BDA" w:rsidRPr="00D07214" w:rsidRDefault="008D6F99">
            <w:pPr>
              <w:pStyle w:val="Compact"/>
              <w:jc w:val="right"/>
              <w:rPr>
                <w:sz w:val="16"/>
              </w:rPr>
            </w:pPr>
            <w:r w:rsidRPr="00D07214">
              <w:rPr>
                <w:sz w:val="16"/>
              </w:rPr>
              <w:t>560,300</w:t>
            </w:r>
          </w:p>
        </w:tc>
      </w:tr>
    </w:tbl>
    <w:p w14:paraId="492F5AAE" w14:textId="77777777" w:rsidR="001A4BDA" w:rsidRDefault="008D6F99">
      <w:r>
        <w:t>Now, we must balance to satisfy the FBS equation of supply equals utilization. To do this, we need to extract the computed standard deviations of each variable. The table below shows the expected value and estimated standard deviation for each of the variables</w:t>
      </w:r>
      <w:r w:rsidR="00340A2C">
        <w:t xml:space="preserve"> for wheat. The equation is </w:t>
      </w:r>
      <w:r>
        <w:t xml:space="preserve">initially </w:t>
      </w:r>
      <w:r w:rsidR="00340A2C">
        <w:t xml:space="preserve">not </w:t>
      </w:r>
      <w:r>
        <w:t xml:space="preserve">balanced, and </w:t>
      </w:r>
      <w:proofErr w:type="gramStart"/>
      <w:r w:rsidR="00340A2C">
        <w:t xml:space="preserve">will be </w:t>
      </w:r>
      <w:r>
        <w:t>balanced</w:t>
      </w:r>
      <w:proofErr w:type="gramEnd"/>
      <w:r>
        <w:t xml:space="preserve"> by adjusting figures according to their standard deviations. For example, a variable with a large standard deviation </w:t>
      </w:r>
      <w:r w:rsidR="00340A2C">
        <w:t xml:space="preserve">(low data confidence) </w:t>
      </w:r>
      <w:proofErr w:type="gramStart"/>
      <w:r>
        <w:t>can be adjusted</w:t>
      </w:r>
      <w:proofErr w:type="gramEnd"/>
      <w:r>
        <w:t xml:space="preserve"> substantially</w:t>
      </w:r>
      <w:r w:rsidR="00340A2C">
        <w:t>,</w:t>
      </w:r>
      <w:r>
        <w:t xml:space="preserve"> while a variable with zero standard deviation will not be adjusted at all</w:t>
      </w:r>
      <w:r w:rsidR="00340A2C">
        <w:t>, such as official trade data</w:t>
      </w:r>
      <w:r>
        <w:t xml:space="preserve"> (see more on this algorithm in chapter 2). Below is the unbalanced table.</w:t>
      </w:r>
    </w:p>
    <w:tbl>
      <w:tblPr>
        <w:tblW w:w="0" w:type="pct"/>
        <w:tblLook w:val="04A0" w:firstRow="1" w:lastRow="0" w:firstColumn="1" w:lastColumn="0" w:noHBand="0" w:noVBand="1"/>
      </w:tblPr>
      <w:tblGrid>
        <w:gridCol w:w="804"/>
        <w:gridCol w:w="948"/>
        <w:gridCol w:w="864"/>
        <w:gridCol w:w="948"/>
        <w:gridCol w:w="1043"/>
        <w:gridCol w:w="948"/>
        <w:gridCol w:w="864"/>
        <w:gridCol w:w="864"/>
        <w:gridCol w:w="690"/>
        <w:gridCol w:w="853"/>
        <w:gridCol w:w="750"/>
      </w:tblGrid>
      <w:tr w:rsidR="001A4BDA" w:rsidRPr="00D07214" w14:paraId="3A2EB664" w14:textId="77777777">
        <w:tc>
          <w:tcPr>
            <w:tcW w:w="0" w:type="auto"/>
            <w:tcBorders>
              <w:bottom w:val="single" w:sz="0" w:space="0" w:color="auto"/>
            </w:tcBorders>
            <w:vAlign w:val="bottom"/>
          </w:tcPr>
          <w:p w14:paraId="38B6ACB0" w14:textId="77777777" w:rsidR="001A4BDA" w:rsidRPr="00D07214" w:rsidRDefault="008D6F99">
            <w:pPr>
              <w:pStyle w:val="Compact"/>
              <w:rPr>
                <w:sz w:val="16"/>
              </w:rPr>
            </w:pPr>
            <w:r w:rsidRPr="00D07214">
              <w:rPr>
                <w:sz w:val="16"/>
              </w:rPr>
              <w:t>Variable</w:t>
            </w:r>
          </w:p>
        </w:tc>
        <w:tc>
          <w:tcPr>
            <w:tcW w:w="0" w:type="auto"/>
            <w:tcBorders>
              <w:bottom w:val="single" w:sz="0" w:space="0" w:color="auto"/>
            </w:tcBorders>
            <w:vAlign w:val="bottom"/>
          </w:tcPr>
          <w:p w14:paraId="530BAFDB"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02664F30"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29F883C2"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3DE38079"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5BC46803"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18D734ED"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131628EA"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542C510E"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432E5AD4"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645F6190" w14:textId="77777777" w:rsidR="001A4BDA" w:rsidRPr="00D07214" w:rsidRDefault="008D6F99">
            <w:pPr>
              <w:pStyle w:val="Compact"/>
              <w:jc w:val="right"/>
              <w:rPr>
                <w:sz w:val="16"/>
              </w:rPr>
            </w:pPr>
            <w:r w:rsidRPr="00D07214">
              <w:rPr>
                <w:sz w:val="16"/>
              </w:rPr>
              <w:t>Loss</w:t>
            </w:r>
          </w:p>
        </w:tc>
      </w:tr>
      <w:tr w:rsidR="001A4BDA" w:rsidRPr="00D07214" w14:paraId="5E6A451B" w14:textId="77777777">
        <w:tc>
          <w:tcPr>
            <w:tcW w:w="0" w:type="auto"/>
          </w:tcPr>
          <w:p w14:paraId="2D17F571" w14:textId="77777777" w:rsidR="001A4BDA" w:rsidRPr="00D07214" w:rsidRDefault="008D6F99">
            <w:pPr>
              <w:pStyle w:val="Compact"/>
              <w:rPr>
                <w:sz w:val="16"/>
              </w:rPr>
            </w:pPr>
            <w:r w:rsidRPr="00D07214">
              <w:rPr>
                <w:sz w:val="16"/>
              </w:rPr>
              <w:t>Mean</w:t>
            </w:r>
          </w:p>
        </w:tc>
        <w:tc>
          <w:tcPr>
            <w:tcW w:w="0" w:type="auto"/>
          </w:tcPr>
          <w:p w14:paraId="0B2FC519" w14:textId="77777777" w:rsidR="001A4BDA" w:rsidRPr="00D07214" w:rsidRDefault="008D6F99">
            <w:pPr>
              <w:pStyle w:val="Compact"/>
              <w:jc w:val="right"/>
              <w:rPr>
                <w:sz w:val="16"/>
              </w:rPr>
            </w:pPr>
            <w:r w:rsidRPr="00D07214">
              <w:rPr>
                <w:sz w:val="16"/>
              </w:rPr>
              <w:t>54,420,000</w:t>
            </w:r>
          </w:p>
        </w:tc>
        <w:tc>
          <w:tcPr>
            <w:tcW w:w="0" w:type="auto"/>
          </w:tcPr>
          <w:p w14:paraId="42A909C7" w14:textId="77777777" w:rsidR="001A4BDA" w:rsidRPr="00D07214" w:rsidRDefault="008D6F99">
            <w:pPr>
              <w:pStyle w:val="Compact"/>
              <w:jc w:val="right"/>
              <w:rPr>
                <w:sz w:val="16"/>
              </w:rPr>
            </w:pPr>
            <w:r w:rsidRPr="00D07214">
              <w:rPr>
                <w:sz w:val="16"/>
              </w:rPr>
              <w:t>3,999,600</w:t>
            </w:r>
          </w:p>
        </w:tc>
        <w:tc>
          <w:tcPr>
            <w:tcW w:w="0" w:type="auto"/>
          </w:tcPr>
          <w:p w14:paraId="69E8EBE3" w14:textId="77777777" w:rsidR="001A4BDA" w:rsidRPr="00D07214" w:rsidRDefault="008D6F99">
            <w:pPr>
              <w:pStyle w:val="Compact"/>
              <w:jc w:val="right"/>
              <w:rPr>
                <w:sz w:val="16"/>
              </w:rPr>
            </w:pPr>
            <w:r w:rsidRPr="00D07214">
              <w:rPr>
                <w:sz w:val="16"/>
              </w:rPr>
              <w:t>34,780,000</w:t>
            </w:r>
          </w:p>
        </w:tc>
        <w:tc>
          <w:tcPr>
            <w:tcW w:w="0" w:type="auto"/>
          </w:tcPr>
          <w:p w14:paraId="27AE4014" w14:textId="77777777" w:rsidR="001A4BDA" w:rsidRPr="00D07214" w:rsidRDefault="008D6F99">
            <w:pPr>
              <w:pStyle w:val="Compact"/>
              <w:jc w:val="right"/>
              <w:rPr>
                <w:sz w:val="16"/>
              </w:rPr>
            </w:pPr>
            <w:r w:rsidRPr="00D07214">
              <w:rPr>
                <w:sz w:val="16"/>
              </w:rPr>
              <w:t>-230,600</w:t>
            </w:r>
          </w:p>
        </w:tc>
        <w:tc>
          <w:tcPr>
            <w:tcW w:w="0" w:type="auto"/>
          </w:tcPr>
          <w:p w14:paraId="62DD0639" w14:textId="77777777" w:rsidR="001A4BDA" w:rsidRPr="00D07214" w:rsidRDefault="008D6F99">
            <w:pPr>
              <w:pStyle w:val="Compact"/>
              <w:jc w:val="right"/>
              <w:rPr>
                <w:sz w:val="16"/>
              </w:rPr>
            </w:pPr>
            <w:r w:rsidRPr="00D07214">
              <w:rPr>
                <w:sz w:val="16"/>
              </w:rPr>
              <w:t>25,680,000</w:t>
            </w:r>
          </w:p>
        </w:tc>
        <w:tc>
          <w:tcPr>
            <w:tcW w:w="0" w:type="auto"/>
          </w:tcPr>
          <w:p w14:paraId="54449312" w14:textId="77777777" w:rsidR="001A4BDA" w:rsidRPr="00D07214" w:rsidRDefault="008D6F99">
            <w:pPr>
              <w:pStyle w:val="Compact"/>
              <w:jc w:val="right"/>
              <w:rPr>
                <w:sz w:val="16"/>
              </w:rPr>
            </w:pPr>
            <w:r w:rsidRPr="00D07214">
              <w:rPr>
                <w:sz w:val="16"/>
              </w:rPr>
              <w:t>4,898,000</w:t>
            </w:r>
          </w:p>
        </w:tc>
        <w:tc>
          <w:tcPr>
            <w:tcW w:w="0" w:type="auto"/>
          </w:tcPr>
          <w:p w14:paraId="65CAF5A0" w14:textId="77777777" w:rsidR="001A4BDA" w:rsidRPr="00D07214" w:rsidRDefault="008D6F99">
            <w:pPr>
              <w:pStyle w:val="Compact"/>
              <w:jc w:val="right"/>
              <w:rPr>
                <w:sz w:val="16"/>
              </w:rPr>
            </w:pPr>
            <w:r w:rsidRPr="00D07214">
              <w:rPr>
                <w:sz w:val="16"/>
              </w:rPr>
              <w:t>1,904,200</w:t>
            </w:r>
          </w:p>
        </w:tc>
        <w:tc>
          <w:tcPr>
            <w:tcW w:w="0" w:type="auto"/>
          </w:tcPr>
          <w:p w14:paraId="363DDE08" w14:textId="77777777" w:rsidR="001A4BDA" w:rsidRPr="00D07214" w:rsidRDefault="008D6F99">
            <w:pPr>
              <w:pStyle w:val="Compact"/>
              <w:jc w:val="right"/>
              <w:rPr>
                <w:sz w:val="16"/>
              </w:rPr>
            </w:pPr>
            <w:r w:rsidRPr="00D07214">
              <w:rPr>
                <w:sz w:val="16"/>
              </w:rPr>
              <w:t>-39,800</w:t>
            </w:r>
          </w:p>
        </w:tc>
        <w:tc>
          <w:tcPr>
            <w:tcW w:w="0" w:type="auto"/>
          </w:tcPr>
          <w:p w14:paraId="7E7BA9C0" w14:textId="77777777" w:rsidR="001A4BDA" w:rsidRPr="00D07214" w:rsidRDefault="008D6F99">
            <w:pPr>
              <w:pStyle w:val="Compact"/>
              <w:jc w:val="right"/>
              <w:rPr>
                <w:sz w:val="16"/>
              </w:rPr>
            </w:pPr>
            <w:r w:rsidRPr="00D07214">
              <w:rPr>
                <w:sz w:val="16"/>
              </w:rPr>
              <w:t>654,300</w:t>
            </w:r>
          </w:p>
        </w:tc>
        <w:tc>
          <w:tcPr>
            <w:tcW w:w="0" w:type="auto"/>
          </w:tcPr>
          <w:p w14:paraId="692C2A93" w14:textId="77777777" w:rsidR="001A4BDA" w:rsidRPr="00D07214" w:rsidRDefault="008D6F99">
            <w:pPr>
              <w:pStyle w:val="Compact"/>
              <w:jc w:val="right"/>
              <w:rPr>
                <w:sz w:val="16"/>
              </w:rPr>
            </w:pPr>
            <w:r w:rsidRPr="00D07214">
              <w:rPr>
                <w:sz w:val="16"/>
              </w:rPr>
              <w:t>560,300</w:t>
            </w:r>
          </w:p>
        </w:tc>
      </w:tr>
      <w:tr w:rsidR="001A4BDA" w:rsidRPr="00D07214" w14:paraId="7924ED19" w14:textId="77777777">
        <w:tc>
          <w:tcPr>
            <w:tcW w:w="0" w:type="auto"/>
          </w:tcPr>
          <w:p w14:paraId="2DEA18BE" w14:textId="77777777" w:rsidR="001A4BDA" w:rsidRPr="00D07214" w:rsidRDefault="008D6F99">
            <w:pPr>
              <w:pStyle w:val="Compact"/>
              <w:rPr>
                <w:sz w:val="16"/>
              </w:rPr>
            </w:pPr>
            <w:r w:rsidRPr="00D07214">
              <w:rPr>
                <w:sz w:val="16"/>
              </w:rPr>
              <w:t>Standard Dev.</w:t>
            </w:r>
          </w:p>
        </w:tc>
        <w:tc>
          <w:tcPr>
            <w:tcW w:w="0" w:type="auto"/>
          </w:tcPr>
          <w:p w14:paraId="08C3F523" w14:textId="77777777" w:rsidR="001A4BDA" w:rsidRPr="00D07214" w:rsidRDefault="008D6F99">
            <w:pPr>
              <w:pStyle w:val="Compact"/>
              <w:jc w:val="right"/>
              <w:rPr>
                <w:sz w:val="16"/>
              </w:rPr>
            </w:pPr>
            <w:r w:rsidRPr="00D07214">
              <w:rPr>
                <w:sz w:val="16"/>
              </w:rPr>
              <w:t>489,800</w:t>
            </w:r>
          </w:p>
        </w:tc>
        <w:tc>
          <w:tcPr>
            <w:tcW w:w="0" w:type="auto"/>
          </w:tcPr>
          <w:p w14:paraId="609FF776" w14:textId="77777777" w:rsidR="001A4BDA" w:rsidRPr="00D07214" w:rsidRDefault="008D6F99">
            <w:pPr>
              <w:pStyle w:val="Compact"/>
              <w:jc w:val="right"/>
              <w:rPr>
                <w:sz w:val="16"/>
              </w:rPr>
            </w:pPr>
            <w:r w:rsidRPr="00D07214">
              <w:rPr>
                <w:sz w:val="16"/>
              </w:rPr>
              <w:t>0</w:t>
            </w:r>
          </w:p>
        </w:tc>
        <w:tc>
          <w:tcPr>
            <w:tcW w:w="0" w:type="auto"/>
          </w:tcPr>
          <w:p w14:paraId="73E54919" w14:textId="77777777" w:rsidR="001A4BDA" w:rsidRPr="00D07214" w:rsidRDefault="008D6F99">
            <w:pPr>
              <w:pStyle w:val="Compact"/>
              <w:jc w:val="right"/>
              <w:rPr>
                <w:sz w:val="16"/>
              </w:rPr>
            </w:pPr>
            <w:r w:rsidRPr="00D07214">
              <w:rPr>
                <w:sz w:val="16"/>
              </w:rPr>
              <w:t>0</w:t>
            </w:r>
          </w:p>
        </w:tc>
        <w:tc>
          <w:tcPr>
            <w:tcW w:w="0" w:type="auto"/>
          </w:tcPr>
          <w:p w14:paraId="3E323F1D" w14:textId="77777777" w:rsidR="001A4BDA" w:rsidRPr="00D07214" w:rsidRDefault="008D6F99">
            <w:pPr>
              <w:pStyle w:val="Compact"/>
              <w:jc w:val="right"/>
              <w:rPr>
                <w:sz w:val="16"/>
              </w:rPr>
            </w:pPr>
            <w:r w:rsidRPr="00D07214">
              <w:rPr>
                <w:sz w:val="16"/>
              </w:rPr>
              <w:t>89,900</w:t>
            </w:r>
          </w:p>
        </w:tc>
        <w:tc>
          <w:tcPr>
            <w:tcW w:w="0" w:type="auto"/>
          </w:tcPr>
          <w:p w14:paraId="28AC1F44" w14:textId="77777777" w:rsidR="001A4BDA" w:rsidRPr="00D07214" w:rsidRDefault="008D6F99">
            <w:pPr>
              <w:pStyle w:val="Compact"/>
              <w:jc w:val="right"/>
              <w:rPr>
                <w:sz w:val="16"/>
              </w:rPr>
            </w:pPr>
            <w:r w:rsidRPr="00D07214">
              <w:rPr>
                <w:sz w:val="16"/>
              </w:rPr>
              <w:t>0</w:t>
            </w:r>
          </w:p>
        </w:tc>
        <w:tc>
          <w:tcPr>
            <w:tcW w:w="0" w:type="auto"/>
          </w:tcPr>
          <w:p w14:paraId="6E384479" w14:textId="77777777" w:rsidR="001A4BDA" w:rsidRPr="00D07214" w:rsidRDefault="008D6F99">
            <w:pPr>
              <w:pStyle w:val="Compact"/>
              <w:jc w:val="right"/>
              <w:rPr>
                <w:sz w:val="16"/>
              </w:rPr>
            </w:pPr>
            <w:r w:rsidRPr="00D07214">
              <w:rPr>
                <w:sz w:val="16"/>
              </w:rPr>
              <w:t>244,900</w:t>
            </w:r>
          </w:p>
        </w:tc>
        <w:tc>
          <w:tcPr>
            <w:tcW w:w="0" w:type="auto"/>
          </w:tcPr>
          <w:p w14:paraId="7FA7CED0" w14:textId="77777777" w:rsidR="001A4BDA" w:rsidRPr="00D07214" w:rsidRDefault="008D6F99">
            <w:pPr>
              <w:pStyle w:val="Compact"/>
              <w:jc w:val="right"/>
              <w:rPr>
                <w:sz w:val="16"/>
              </w:rPr>
            </w:pPr>
            <w:r w:rsidRPr="00D07214">
              <w:rPr>
                <w:sz w:val="16"/>
              </w:rPr>
              <w:t>228,500</w:t>
            </w:r>
          </w:p>
        </w:tc>
        <w:tc>
          <w:tcPr>
            <w:tcW w:w="0" w:type="auto"/>
          </w:tcPr>
          <w:p w14:paraId="63B60150" w14:textId="77777777" w:rsidR="001A4BDA" w:rsidRPr="00D07214" w:rsidRDefault="008D6F99">
            <w:pPr>
              <w:pStyle w:val="Compact"/>
              <w:jc w:val="right"/>
              <w:rPr>
                <w:sz w:val="16"/>
              </w:rPr>
            </w:pPr>
            <w:r w:rsidRPr="00D07214">
              <w:rPr>
                <w:sz w:val="16"/>
              </w:rPr>
              <w:t>-39,800</w:t>
            </w:r>
          </w:p>
        </w:tc>
        <w:tc>
          <w:tcPr>
            <w:tcW w:w="0" w:type="auto"/>
          </w:tcPr>
          <w:p w14:paraId="585D4EBA" w14:textId="77777777" w:rsidR="001A4BDA" w:rsidRPr="00D07214" w:rsidRDefault="008D6F99">
            <w:pPr>
              <w:pStyle w:val="Compact"/>
              <w:jc w:val="right"/>
              <w:rPr>
                <w:sz w:val="16"/>
              </w:rPr>
            </w:pPr>
            <w:r w:rsidRPr="00D07214">
              <w:rPr>
                <w:sz w:val="16"/>
              </w:rPr>
              <w:t>0</w:t>
            </w:r>
          </w:p>
        </w:tc>
        <w:tc>
          <w:tcPr>
            <w:tcW w:w="0" w:type="auto"/>
          </w:tcPr>
          <w:p w14:paraId="0EA2084B" w14:textId="77777777" w:rsidR="001A4BDA" w:rsidRPr="00D07214" w:rsidRDefault="008D6F99">
            <w:pPr>
              <w:pStyle w:val="Compact"/>
              <w:jc w:val="right"/>
              <w:rPr>
                <w:sz w:val="16"/>
              </w:rPr>
            </w:pPr>
            <w:r w:rsidRPr="00D07214">
              <w:rPr>
                <w:sz w:val="16"/>
              </w:rPr>
              <w:t>56,000</w:t>
            </w:r>
          </w:p>
        </w:tc>
      </w:tr>
    </w:tbl>
    <w:p w14:paraId="18A8DFB4" w14:textId="77777777" w:rsidR="001A4BDA" w:rsidRDefault="008D6F99">
      <w:r>
        <w:t xml:space="preserve">After balancing, some quantities </w:t>
      </w:r>
      <w:proofErr w:type="gramStart"/>
      <w:r>
        <w:t>are updated</w:t>
      </w:r>
      <w:proofErr w:type="gramEnd"/>
      <w:r>
        <w:t xml:space="preserve"> (and some remain unchanged, if they have a standard deviation of zero). Therefore, we get the final table as below, now reported as "Wheat and Products" as it includes wheat and all of the processed products.</w:t>
      </w:r>
    </w:p>
    <w:tbl>
      <w:tblPr>
        <w:tblW w:w="0" w:type="pct"/>
        <w:tblLook w:val="04A0" w:firstRow="1" w:lastRow="0" w:firstColumn="1" w:lastColumn="0" w:noHBand="0" w:noVBand="1"/>
      </w:tblPr>
      <w:tblGrid>
        <w:gridCol w:w="814"/>
        <w:gridCol w:w="960"/>
        <w:gridCol w:w="874"/>
        <w:gridCol w:w="960"/>
        <w:gridCol w:w="1057"/>
        <w:gridCol w:w="960"/>
        <w:gridCol w:w="874"/>
        <w:gridCol w:w="758"/>
        <w:gridCol w:w="698"/>
        <w:gridCol w:w="863"/>
        <w:gridCol w:w="758"/>
      </w:tblGrid>
      <w:tr w:rsidR="001A4BDA" w:rsidRPr="00D07214" w14:paraId="149F7972" w14:textId="77777777">
        <w:tc>
          <w:tcPr>
            <w:tcW w:w="0" w:type="auto"/>
            <w:tcBorders>
              <w:bottom w:val="single" w:sz="0" w:space="0" w:color="auto"/>
            </w:tcBorders>
            <w:vAlign w:val="bottom"/>
          </w:tcPr>
          <w:p w14:paraId="219ACD8A" w14:textId="77777777" w:rsidR="001A4BDA" w:rsidRPr="00D07214" w:rsidRDefault="008D6F99">
            <w:pPr>
              <w:pStyle w:val="Compact"/>
              <w:rPr>
                <w:sz w:val="16"/>
              </w:rPr>
            </w:pPr>
            <w:r w:rsidRPr="00D07214">
              <w:rPr>
                <w:sz w:val="16"/>
              </w:rPr>
              <w:t>Variable</w:t>
            </w:r>
          </w:p>
        </w:tc>
        <w:tc>
          <w:tcPr>
            <w:tcW w:w="0" w:type="auto"/>
            <w:tcBorders>
              <w:bottom w:val="single" w:sz="0" w:space="0" w:color="auto"/>
            </w:tcBorders>
            <w:vAlign w:val="bottom"/>
          </w:tcPr>
          <w:p w14:paraId="4ACBF61B" w14:textId="77777777" w:rsidR="001A4BDA" w:rsidRPr="00D07214" w:rsidRDefault="008D6F99">
            <w:pPr>
              <w:pStyle w:val="Compact"/>
              <w:jc w:val="right"/>
              <w:rPr>
                <w:sz w:val="16"/>
              </w:rPr>
            </w:pPr>
            <w:r w:rsidRPr="00D07214">
              <w:rPr>
                <w:sz w:val="16"/>
              </w:rPr>
              <w:t>Production</w:t>
            </w:r>
          </w:p>
        </w:tc>
        <w:tc>
          <w:tcPr>
            <w:tcW w:w="0" w:type="auto"/>
            <w:tcBorders>
              <w:bottom w:val="single" w:sz="0" w:space="0" w:color="auto"/>
            </w:tcBorders>
            <w:vAlign w:val="bottom"/>
          </w:tcPr>
          <w:p w14:paraId="0DAD54E2" w14:textId="77777777" w:rsidR="001A4BDA" w:rsidRPr="00D07214" w:rsidRDefault="008D6F99">
            <w:pPr>
              <w:pStyle w:val="Compact"/>
              <w:jc w:val="right"/>
              <w:rPr>
                <w:sz w:val="16"/>
              </w:rPr>
            </w:pPr>
            <w:r w:rsidRPr="00D07214">
              <w:rPr>
                <w:sz w:val="16"/>
              </w:rPr>
              <w:t>Imports</w:t>
            </w:r>
          </w:p>
        </w:tc>
        <w:tc>
          <w:tcPr>
            <w:tcW w:w="0" w:type="auto"/>
            <w:tcBorders>
              <w:bottom w:val="single" w:sz="0" w:space="0" w:color="auto"/>
            </w:tcBorders>
            <w:vAlign w:val="bottom"/>
          </w:tcPr>
          <w:p w14:paraId="4D9E2B3B" w14:textId="77777777" w:rsidR="001A4BDA" w:rsidRPr="00D07214" w:rsidRDefault="008D6F99">
            <w:pPr>
              <w:pStyle w:val="Compact"/>
              <w:jc w:val="right"/>
              <w:rPr>
                <w:sz w:val="16"/>
              </w:rPr>
            </w:pPr>
            <w:r w:rsidRPr="00D07214">
              <w:rPr>
                <w:sz w:val="16"/>
              </w:rPr>
              <w:t>Exports</w:t>
            </w:r>
          </w:p>
        </w:tc>
        <w:tc>
          <w:tcPr>
            <w:tcW w:w="0" w:type="auto"/>
            <w:tcBorders>
              <w:bottom w:val="single" w:sz="0" w:space="0" w:color="auto"/>
            </w:tcBorders>
            <w:vAlign w:val="bottom"/>
          </w:tcPr>
          <w:p w14:paraId="47ED5B10" w14:textId="77777777" w:rsidR="001A4BDA" w:rsidRPr="00D07214" w:rsidRDefault="008D6F99">
            <w:pPr>
              <w:pStyle w:val="Compact"/>
              <w:jc w:val="right"/>
              <w:rPr>
                <w:sz w:val="16"/>
              </w:rPr>
            </w:pPr>
            <w:proofErr w:type="spellStart"/>
            <w:r w:rsidRPr="00D07214">
              <w:rPr>
                <w:sz w:val="16"/>
              </w:rPr>
              <w:t>StockChange</w:t>
            </w:r>
            <w:proofErr w:type="spellEnd"/>
          </w:p>
        </w:tc>
        <w:tc>
          <w:tcPr>
            <w:tcW w:w="0" w:type="auto"/>
            <w:tcBorders>
              <w:bottom w:val="single" w:sz="0" w:space="0" w:color="auto"/>
            </w:tcBorders>
            <w:vAlign w:val="bottom"/>
          </w:tcPr>
          <w:p w14:paraId="77CB4C7A" w14:textId="77777777" w:rsidR="001A4BDA" w:rsidRPr="00D07214" w:rsidRDefault="008D6F99">
            <w:pPr>
              <w:pStyle w:val="Compact"/>
              <w:jc w:val="right"/>
              <w:rPr>
                <w:sz w:val="16"/>
              </w:rPr>
            </w:pPr>
            <w:r w:rsidRPr="00D07214">
              <w:rPr>
                <w:sz w:val="16"/>
              </w:rPr>
              <w:t>Food</w:t>
            </w:r>
          </w:p>
        </w:tc>
        <w:tc>
          <w:tcPr>
            <w:tcW w:w="0" w:type="auto"/>
            <w:tcBorders>
              <w:bottom w:val="single" w:sz="0" w:space="0" w:color="auto"/>
            </w:tcBorders>
            <w:vAlign w:val="bottom"/>
          </w:tcPr>
          <w:p w14:paraId="4D41D217" w14:textId="77777777" w:rsidR="001A4BDA" w:rsidRPr="00D07214" w:rsidRDefault="008D6F99">
            <w:pPr>
              <w:pStyle w:val="Compact"/>
              <w:jc w:val="right"/>
              <w:rPr>
                <w:sz w:val="16"/>
              </w:rPr>
            </w:pPr>
            <w:r w:rsidRPr="00D07214">
              <w:rPr>
                <w:sz w:val="16"/>
              </w:rPr>
              <w:t>Feed</w:t>
            </w:r>
          </w:p>
        </w:tc>
        <w:tc>
          <w:tcPr>
            <w:tcW w:w="0" w:type="auto"/>
            <w:tcBorders>
              <w:bottom w:val="single" w:sz="0" w:space="0" w:color="auto"/>
            </w:tcBorders>
            <w:vAlign w:val="bottom"/>
          </w:tcPr>
          <w:p w14:paraId="71259A3D" w14:textId="77777777" w:rsidR="001A4BDA" w:rsidRPr="00D07214" w:rsidRDefault="008D6F99">
            <w:pPr>
              <w:pStyle w:val="Compact"/>
              <w:jc w:val="right"/>
              <w:rPr>
                <w:sz w:val="16"/>
              </w:rPr>
            </w:pPr>
            <w:r w:rsidRPr="00D07214">
              <w:rPr>
                <w:sz w:val="16"/>
              </w:rPr>
              <w:t>Seed</w:t>
            </w:r>
          </w:p>
        </w:tc>
        <w:tc>
          <w:tcPr>
            <w:tcW w:w="0" w:type="auto"/>
            <w:tcBorders>
              <w:bottom w:val="single" w:sz="0" w:space="0" w:color="auto"/>
            </w:tcBorders>
            <w:vAlign w:val="bottom"/>
          </w:tcPr>
          <w:p w14:paraId="4A9B06DA" w14:textId="77777777" w:rsidR="001A4BDA" w:rsidRPr="00D07214" w:rsidRDefault="008D6F99">
            <w:pPr>
              <w:pStyle w:val="Compact"/>
              <w:jc w:val="right"/>
              <w:rPr>
                <w:sz w:val="16"/>
              </w:rPr>
            </w:pPr>
            <w:r w:rsidRPr="00D07214">
              <w:rPr>
                <w:sz w:val="16"/>
              </w:rPr>
              <w:t>Tourist</w:t>
            </w:r>
          </w:p>
        </w:tc>
        <w:tc>
          <w:tcPr>
            <w:tcW w:w="0" w:type="auto"/>
            <w:tcBorders>
              <w:bottom w:val="single" w:sz="0" w:space="0" w:color="auto"/>
            </w:tcBorders>
            <w:vAlign w:val="bottom"/>
          </w:tcPr>
          <w:p w14:paraId="3862BA3A" w14:textId="77777777" w:rsidR="001A4BDA" w:rsidRPr="00D07214" w:rsidRDefault="008D6F99">
            <w:pPr>
              <w:pStyle w:val="Compact"/>
              <w:jc w:val="right"/>
              <w:rPr>
                <w:sz w:val="16"/>
              </w:rPr>
            </w:pPr>
            <w:r w:rsidRPr="00D07214">
              <w:rPr>
                <w:sz w:val="16"/>
              </w:rPr>
              <w:t>Industrial</w:t>
            </w:r>
          </w:p>
        </w:tc>
        <w:tc>
          <w:tcPr>
            <w:tcW w:w="0" w:type="auto"/>
            <w:tcBorders>
              <w:bottom w:val="single" w:sz="0" w:space="0" w:color="auto"/>
            </w:tcBorders>
            <w:vAlign w:val="bottom"/>
          </w:tcPr>
          <w:p w14:paraId="3E8F2587" w14:textId="77777777" w:rsidR="001A4BDA" w:rsidRPr="00D07214" w:rsidRDefault="008D6F99">
            <w:pPr>
              <w:pStyle w:val="Compact"/>
              <w:jc w:val="right"/>
              <w:rPr>
                <w:sz w:val="16"/>
              </w:rPr>
            </w:pPr>
            <w:r w:rsidRPr="00D07214">
              <w:rPr>
                <w:sz w:val="16"/>
              </w:rPr>
              <w:t>Loss</w:t>
            </w:r>
          </w:p>
        </w:tc>
      </w:tr>
      <w:tr w:rsidR="001A4BDA" w:rsidRPr="00D07214" w14:paraId="46EB6D6A" w14:textId="77777777">
        <w:tc>
          <w:tcPr>
            <w:tcW w:w="0" w:type="auto"/>
          </w:tcPr>
          <w:p w14:paraId="4502D63E" w14:textId="77777777" w:rsidR="001A4BDA" w:rsidRPr="00D07214" w:rsidRDefault="008D6F99">
            <w:pPr>
              <w:pStyle w:val="Compact"/>
              <w:rPr>
                <w:sz w:val="16"/>
              </w:rPr>
            </w:pPr>
            <w:r w:rsidRPr="00D07214">
              <w:rPr>
                <w:sz w:val="16"/>
              </w:rPr>
              <w:t>Mean</w:t>
            </w:r>
          </w:p>
        </w:tc>
        <w:tc>
          <w:tcPr>
            <w:tcW w:w="0" w:type="auto"/>
          </w:tcPr>
          <w:p w14:paraId="18E1DB79" w14:textId="77777777" w:rsidR="001A4BDA" w:rsidRPr="00D07214" w:rsidRDefault="008D6F99">
            <w:pPr>
              <w:pStyle w:val="Compact"/>
              <w:jc w:val="right"/>
              <w:rPr>
                <w:sz w:val="16"/>
              </w:rPr>
            </w:pPr>
            <w:r w:rsidRPr="00D07214">
              <w:rPr>
                <w:sz w:val="16"/>
              </w:rPr>
              <w:t>60,850,000</w:t>
            </w:r>
          </w:p>
        </w:tc>
        <w:tc>
          <w:tcPr>
            <w:tcW w:w="0" w:type="auto"/>
          </w:tcPr>
          <w:p w14:paraId="2BAD675B" w14:textId="77777777" w:rsidR="001A4BDA" w:rsidRPr="00D07214" w:rsidRDefault="008D6F99">
            <w:pPr>
              <w:pStyle w:val="Compact"/>
              <w:jc w:val="right"/>
              <w:rPr>
                <w:sz w:val="16"/>
              </w:rPr>
            </w:pPr>
            <w:r w:rsidRPr="00D07214">
              <w:rPr>
                <w:sz w:val="16"/>
              </w:rPr>
              <w:t>3,999,600</w:t>
            </w:r>
          </w:p>
        </w:tc>
        <w:tc>
          <w:tcPr>
            <w:tcW w:w="0" w:type="auto"/>
          </w:tcPr>
          <w:p w14:paraId="3662E2F4" w14:textId="77777777" w:rsidR="001A4BDA" w:rsidRPr="00D07214" w:rsidRDefault="008D6F99">
            <w:pPr>
              <w:pStyle w:val="Compact"/>
              <w:jc w:val="right"/>
              <w:rPr>
                <w:sz w:val="16"/>
              </w:rPr>
            </w:pPr>
            <w:r w:rsidRPr="00D07214">
              <w:rPr>
                <w:sz w:val="16"/>
              </w:rPr>
              <w:t>34,780,000</w:t>
            </w:r>
          </w:p>
        </w:tc>
        <w:tc>
          <w:tcPr>
            <w:tcW w:w="0" w:type="auto"/>
          </w:tcPr>
          <w:p w14:paraId="0AA97CC4" w14:textId="77777777" w:rsidR="001A4BDA" w:rsidRPr="00D07214" w:rsidRDefault="008D6F99">
            <w:pPr>
              <w:pStyle w:val="Compact"/>
              <w:jc w:val="right"/>
              <w:rPr>
                <w:sz w:val="16"/>
              </w:rPr>
            </w:pPr>
            <w:r w:rsidRPr="00D07214">
              <w:rPr>
                <w:sz w:val="16"/>
              </w:rPr>
              <w:t>-447,200</w:t>
            </w:r>
          </w:p>
        </w:tc>
        <w:tc>
          <w:tcPr>
            <w:tcW w:w="0" w:type="auto"/>
          </w:tcPr>
          <w:p w14:paraId="232421AE" w14:textId="77777777" w:rsidR="001A4BDA" w:rsidRPr="00D07214" w:rsidRDefault="008D6F99">
            <w:pPr>
              <w:pStyle w:val="Compact"/>
              <w:jc w:val="right"/>
              <w:rPr>
                <w:sz w:val="16"/>
              </w:rPr>
            </w:pPr>
            <w:r w:rsidRPr="00D07214">
              <w:rPr>
                <w:sz w:val="16"/>
              </w:rPr>
              <w:t>25,680,000</w:t>
            </w:r>
          </w:p>
        </w:tc>
        <w:tc>
          <w:tcPr>
            <w:tcW w:w="0" w:type="auto"/>
          </w:tcPr>
          <w:p w14:paraId="3C2CC5B6" w14:textId="77777777" w:rsidR="001A4BDA" w:rsidRPr="00D07214" w:rsidRDefault="008D6F99">
            <w:pPr>
              <w:pStyle w:val="Compact"/>
              <w:jc w:val="right"/>
              <w:rPr>
                <w:sz w:val="16"/>
              </w:rPr>
            </w:pPr>
            <w:r w:rsidRPr="00D07214">
              <w:rPr>
                <w:sz w:val="16"/>
              </w:rPr>
              <w:t>3,289,100</w:t>
            </w:r>
          </w:p>
        </w:tc>
        <w:tc>
          <w:tcPr>
            <w:tcW w:w="0" w:type="auto"/>
          </w:tcPr>
          <w:p w14:paraId="1CA9A51F" w14:textId="77777777" w:rsidR="001A4BDA" w:rsidRPr="00D07214" w:rsidRDefault="008D6F99">
            <w:pPr>
              <w:pStyle w:val="Compact"/>
              <w:jc w:val="right"/>
              <w:rPr>
                <w:sz w:val="16"/>
              </w:rPr>
            </w:pPr>
            <w:r w:rsidRPr="00D07214">
              <w:rPr>
                <w:sz w:val="16"/>
              </w:rPr>
              <w:t>503,500</w:t>
            </w:r>
          </w:p>
        </w:tc>
        <w:tc>
          <w:tcPr>
            <w:tcW w:w="0" w:type="auto"/>
          </w:tcPr>
          <w:p w14:paraId="33304D1C" w14:textId="77777777" w:rsidR="001A4BDA" w:rsidRPr="00D07214" w:rsidRDefault="008D6F99">
            <w:pPr>
              <w:pStyle w:val="Compact"/>
              <w:jc w:val="right"/>
              <w:rPr>
                <w:sz w:val="16"/>
              </w:rPr>
            </w:pPr>
            <w:r w:rsidRPr="00D07214">
              <w:rPr>
                <w:sz w:val="16"/>
              </w:rPr>
              <w:t>-82,200</w:t>
            </w:r>
          </w:p>
        </w:tc>
        <w:tc>
          <w:tcPr>
            <w:tcW w:w="0" w:type="auto"/>
          </w:tcPr>
          <w:p w14:paraId="5F0B0383" w14:textId="77777777" w:rsidR="001A4BDA" w:rsidRPr="00D07214" w:rsidRDefault="008D6F99">
            <w:pPr>
              <w:pStyle w:val="Compact"/>
              <w:jc w:val="right"/>
              <w:rPr>
                <w:sz w:val="16"/>
              </w:rPr>
            </w:pPr>
            <w:r w:rsidRPr="00D07214">
              <w:rPr>
                <w:sz w:val="16"/>
              </w:rPr>
              <w:t>654,300</w:t>
            </w:r>
          </w:p>
        </w:tc>
        <w:tc>
          <w:tcPr>
            <w:tcW w:w="0" w:type="auto"/>
          </w:tcPr>
          <w:p w14:paraId="44929859" w14:textId="77777777" w:rsidR="001A4BDA" w:rsidRPr="00D07214" w:rsidRDefault="008D6F99">
            <w:pPr>
              <w:pStyle w:val="Compact"/>
              <w:jc w:val="right"/>
              <w:rPr>
                <w:sz w:val="16"/>
              </w:rPr>
            </w:pPr>
            <w:r w:rsidRPr="00D07214">
              <w:rPr>
                <w:sz w:val="16"/>
              </w:rPr>
              <w:t>476,100</w:t>
            </w:r>
          </w:p>
        </w:tc>
      </w:tr>
      <w:tr w:rsidR="001A4BDA" w:rsidRPr="00D07214" w14:paraId="751CC3AC" w14:textId="77777777">
        <w:tc>
          <w:tcPr>
            <w:tcW w:w="0" w:type="auto"/>
          </w:tcPr>
          <w:p w14:paraId="50D1689A" w14:textId="77777777" w:rsidR="001A4BDA" w:rsidRPr="00D07214" w:rsidRDefault="008D6F99">
            <w:pPr>
              <w:pStyle w:val="Compact"/>
              <w:rPr>
                <w:sz w:val="16"/>
              </w:rPr>
            </w:pPr>
            <w:r w:rsidRPr="00D07214">
              <w:rPr>
                <w:sz w:val="16"/>
              </w:rPr>
              <w:t>Standard Dev.</w:t>
            </w:r>
          </w:p>
        </w:tc>
        <w:tc>
          <w:tcPr>
            <w:tcW w:w="0" w:type="auto"/>
          </w:tcPr>
          <w:p w14:paraId="0CA6C7C5" w14:textId="77777777" w:rsidR="001A4BDA" w:rsidRPr="00D07214" w:rsidRDefault="008D6F99">
            <w:pPr>
              <w:pStyle w:val="Compact"/>
              <w:jc w:val="right"/>
              <w:rPr>
                <w:sz w:val="16"/>
              </w:rPr>
            </w:pPr>
            <w:r w:rsidRPr="00D07214">
              <w:rPr>
                <w:sz w:val="16"/>
              </w:rPr>
              <w:t>489,800</w:t>
            </w:r>
          </w:p>
        </w:tc>
        <w:tc>
          <w:tcPr>
            <w:tcW w:w="0" w:type="auto"/>
          </w:tcPr>
          <w:p w14:paraId="754A92A6" w14:textId="77777777" w:rsidR="001A4BDA" w:rsidRPr="00D07214" w:rsidRDefault="008D6F99">
            <w:pPr>
              <w:pStyle w:val="Compact"/>
              <w:jc w:val="right"/>
              <w:rPr>
                <w:sz w:val="16"/>
              </w:rPr>
            </w:pPr>
            <w:r w:rsidRPr="00D07214">
              <w:rPr>
                <w:sz w:val="16"/>
              </w:rPr>
              <w:t>0</w:t>
            </w:r>
          </w:p>
        </w:tc>
        <w:tc>
          <w:tcPr>
            <w:tcW w:w="0" w:type="auto"/>
          </w:tcPr>
          <w:p w14:paraId="48E8F273" w14:textId="77777777" w:rsidR="001A4BDA" w:rsidRPr="00D07214" w:rsidRDefault="008D6F99">
            <w:pPr>
              <w:pStyle w:val="Compact"/>
              <w:jc w:val="right"/>
              <w:rPr>
                <w:sz w:val="16"/>
              </w:rPr>
            </w:pPr>
            <w:r w:rsidRPr="00D07214">
              <w:rPr>
                <w:sz w:val="16"/>
              </w:rPr>
              <w:t>0</w:t>
            </w:r>
          </w:p>
        </w:tc>
        <w:tc>
          <w:tcPr>
            <w:tcW w:w="0" w:type="auto"/>
          </w:tcPr>
          <w:p w14:paraId="2BAA0144" w14:textId="77777777" w:rsidR="001A4BDA" w:rsidRPr="00D07214" w:rsidRDefault="008D6F99">
            <w:pPr>
              <w:pStyle w:val="Compact"/>
              <w:jc w:val="right"/>
              <w:rPr>
                <w:sz w:val="16"/>
              </w:rPr>
            </w:pPr>
            <w:r w:rsidRPr="00D07214">
              <w:rPr>
                <w:sz w:val="16"/>
              </w:rPr>
              <w:t>89,900</w:t>
            </w:r>
          </w:p>
        </w:tc>
        <w:tc>
          <w:tcPr>
            <w:tcW w:w="0" w:type="auto"/>
          </w:tcPr>
          <w:p w14:paraId="33FF5F3A" w14:textId="77777777" w:rsidR="001A4BDA" w:rsidRPr="00D07214" w:rsidRDefault="008D6F99">
            <w:pPr>
              <w:pStyle w:val="Compact"/>
              <w:jc w:val="right"/>
              <w:rPr>
                <w:sz w:val="16"/>
              </w:rPr>
            </w:pPr>
            <w:r w:rsidRPr="00D07214">
              <w:rPr>
                <w:sz w:val="16"/>
              </w:rPr>
              <w:t>0</w:t>
            </w:r>
          </w:p>
        </w:tc>
        <w:tc>
          <w:tcPr>
            <w:tcW w:w="0" w:type="auto"/>
          </w:tcPr>
          <w:p w14:paraId="66F4FF85" w14:textId="77777777" w:rsidR="001A4BDA" w:rsidRPr="00D07214" w:rsidRDefault="008D6F99">
            <w:pPr>
              <w:pStyle w:val="Compact"/>
              <w:jc w:val="right"/>
              <w:rPr>
                <w:sz w:val="16"/>
              </w:rPr>
            </w:pPr>
            <w:r w:rsidRPr="00D07214">
              <w:rPr>
                <w:sz w:val="16"/>
              </w:rPr>
              <w:t>244,900</w:t>
            </w:r>
          </w:p>
        </w:tc>
        <w:tc>
          <w:tcPr>
            <w:tcW w:w="0" w:type="auto"/>
          </w:tcPr>
          <w:p w14:paraId="5FFB8E25" w14:textId="77777777" w:rsidR="001A4BDA" w:rsidRPr="00D07214" w:rsidRDefault="008D6F99">
            <w:pPr>
              <w:pStyle w:val="Compact"/>
              <w:jc w:val="right"/>
              <w:rPr>
                <w:sz w:val="16"/>
              </w:rPr>
            </w:pPr>
            <w:r w:rsidRPr="00D07214">
              <w:rPr>
                <w:sz w:val="16"/>
              </w:rPr>
              <w:t>228,500</w:t>
            </w:r>
          </w:p>
        </w:tc>
        <w:tc>
          <w:tcPr>
            <w:tcW w:w="0" w:type="auto"/>
          </w:tcPr>
          <w:p w14:paraId="508912CF" w14:textId="77777777" w:rsidR="001A4BDA" w:rsidRPr="00D07214" w:rsidRDefault="008D6F99">
            <w:pPr>
              <w:pStyle w:val="Compact"/>
              <w:jc w:val="right"/>
              <w:rPr>
                <w:sz w:val="16"/>
              </w:rPr>
            </w:pPr>
            <w:r w:rsidRPr="00D07214">
              <w:rPr>
                <w:sz w:val="16"/>
              </w:rPr>
              <w:t>-39,800</w:t>
            </w:r>
          </w:p>
        </w:tc>
        <w:tc>
          <w:tcPr>
            <w:tcW w:w="0" w:type="auto"/>
          </w:tcPr>
          <w:p w14:paraId="35A36239" w14:textId="77777777" w:rsidR="001A4BDA" w:rsidRPr="00D07214" w:rsidRDefault="008D6F99">
            <w:pPr>
              <w:pStyle w:val="Compact"/>
              <w:jc w:val="right"/>
              <w:rPr>
                <w:sz w:val="16"/>
              </w:rPr>
            </w:pPr>
            <w:r w:rsidRPr="00D07214">
              <w:rPr>
                <w:sz w:val="16"/>
              </w:rPr>
              <w:t>0</w:t>
            </w:r>
          </w:p>
        </w:tc>
        <w:tc>
          <w:tcPr>
            <w:tcW w:w="0" w:type="auto"/>
          </w:tcPr>
          <w:p w14:paraId="57FBE212" w14:textId="77777777" w:rsidR="001A4BDA" w:rsidRPr="00D07214" w:rsidRDefault="008D6F99">
            <w:pPr>
              <w:pStyle w:val="Compact"/>
              <w:jc w:val="right"/>
              <w:rPr>
                <w:sz w:val="16"/>
              </w:rPr>
            </w:pPr>
            <w:r w:rsidRPr="00D07214">
              <w:rPr>
                <w:sz w:val="16"/>
              </w:rPr>
              <w:t>56,000</w:t>
            </w:r>
          </w:p>
        </w:tc>
      </w:tr>
    </w:tbl>
    <w:p w14:paraId="6B8B9657" w14:textId="77777777" w:rsidR="001A4BDA" w:rsidRDefault="008D6F99">
      <w:r>
        <w:t xml:space="preserve">We can now calculate the calorie, fat, and protein content. We do this by applying the calorie/fat/protein content nutritive factors to all SUA items for a food quantity. These nutritive factors </w:t>
      </w:r>
      <w:proofErr w:type="gramStart"/>
      <w:r>
        <w:t>are obtained</w:t>
      </w:r>
      <w:proofErr w:type="gramEnd"/>
      <w:r>
        <w:t xml:space="preserve"> from national sources or from international standard tables. Note that a GJ is a measure of energy equal to a billion joules, or roughly 239,000 Calories; also, </w:t>
      </w:r>
      <w:proofErr w:type="gramStart"/>
      <w:r>
        <w:t>a</w:t>
      </w:r>
      <w:proofErr w:type="gramEnd"/>
      <w:r>
        <w:t xml:space="preserve"> Mg is one million grams.</w:t>
      </w:r>
    </w:p>
    <w:tbl>
      <w:tblPr>
        <w:tblW w:w="0" w:type="pct"/>
        <w:tblLook w:val="04A0" w:firstRow="1" w:lastRow="0" w:firstColumn="1" w:lastColumn="0" w:noHBand="0" w:noVBand="1"/>
      </w:tblPr>
      <w:tblGrid>
        <w:gridCol w:w="1232"/>
        <w:gridCol w:w="991"/>
        <w:gridCol w:w="1397"/>
        <w:gridCol w:w="1382"/>
        <w:gridCol w:w="1093"/>
        <w:gridCol w:w="1175"/>
        <w:gridCol w:w="1254"/>
        <w:gridCol w:w="1052"/>
      </w:tblGrid>
      <w:tr w:rsidR="001A4BDA" w:rsidRPr="00D07214" w14:paraId="7AC31FBE" w14:textId="77777777">
        <w:tc>
          <w:tcPr>
            <w:tcW w:w="0" w:type="auto"/>
            <w:tcBorders>
              <w:bottom w:val="single" w:sz="0" w:space="0" w:color="auto"/>
            </w:tcBorders>
            <w:vAlign w:val="bottom"/>
          </w:tcPr>
          <w:p w14:paraId="6513875B" w14:textId="77777777" w:rsidR="001A4BDA" w:rsidRPr="00D07214" w:rsidRDefault="008D6F99">
            <w:pPr>
              <w:pStyle w:val="Compact"/>
              <w:rPr>
                <w:sz w:val="16"/>
              </w:rPr>
            </w:pPr>
            <w:r w:rsidRPr="00D07214">
              <w:rPr>
                <w:sz w:val="16"/>
              </w:rPr>
              <w:t>Name</w:t>
            </w:r>
          </w:p>
        </w:tc>
        <w:tc>
          <w:tcPr>
            <w:tcW w:w="0" w:type="auto"/>
            <w:tcBorders>
              <w:bottom w:val="single" w:sz="0" w:space="0" w:color="auto"/>
            </w:tcBorders>
            <w:vAlign w:val="bottom"/>
          </w:tcPr>
          <w:p w14:paraId="393CA2B9" w14:textId="77777777" w:rsidR="001A4BDA" w:rsidRPr="00D07214" w:rsidRDefault="008D6F99">
            <w:pPr>
              <w:pStyle w:val="Compact"/>
              <w:jc w:val="right"/>
              <w:rPr>
                <w:sz w:val="16"/>
              </w:rPr>
            </w:pPr>
            <w:r w:rsidRPr="00D07214">
              <w:rPr>
                <w:sz w:val="16"/>
              </w:rPr>
              <w:t>Quantity</w:t>
            </w:r>
          </w:p>
        </w:tc>
        <w:tc>
          <w:tcPr>
            <w:tcW w:w="0" w:type="auto"/>
            <w:tcBorders>
              <w:bottom w:val="single" w:sz="0" w:space="0" w:color="auto"/>
            </w:tcBorders>
            <w:vAlign w:val="bottom"/>
          </w:tcPr>
          <w:p w14:paraId="663B65ED" w14:textId="77777777" w:rsidR="001A4BDA" w:rsidRPr="00D07214" w:rsidRDefault="008D6F99">
            <w:pPr>
              <w:pStyle w:val="Compact"/>
              <w:jc w:val="right"/>
              <w:rPr>
                <w:sz w:val="16"/>
              </w:rPr>
            </w:pPr>
            <w:r w:rsidRPr="00D07214">
              <w:rPr>
                <w:sz w:val="16"/>
              </w:rPr>
              <w:t>kJ Energy/kg Wheat</w:t>
            </w:r>
          </w:p>
        </w:tc>
        <w:tc>
          <w:tcPr>
            <w:tcW w:w="0" w:type="auto"/>
            <w:tcBorders>
              <w:bottom w:val="single" w:sz="0" w:space="0" w:color="auto"/>
            </w:tcBorders>
            <w:vAlign w:val="bottom"/>
          </w:tcPr>
          <w:p w14:paraId="0FC22352" w14:textId="77777777" w:rsidR="001A4BDA" w:rsidRPr="00D07214" w:rsidRDefault="008D6F99">
            <w:pPr>
              <w:pStyle w:val="Compact"/>
              <w:jc w:val="right"/>
              <w:rPr>
                <w:sz w:val="16"/>
              </w:rPr>
            </w:pPr>
            <w:r w:rsidRPr="00D07214">
              <w:rPr>
                <w:sz w:val="16"/>
              </w:rPr>
              <w:t>g Protein/kg Wheat</w:t>
            </w:r>
          </w:p>
        </w:tc>
        <w:tc>
          <w:tcPr>
            <w:tcW w:w="0" w:type="auto"/>
            <w:tcBorders>
              <w:bottom w:val="single" w:sz="0" w:space="0" w:color="auto"/>
            </w:tcBorders>
            <w:vAlign w:val="bottom"/>
          </w:tcPr>
          <w:p w14:paraId="25D1BBAF" w14:textId="77777777" w:rsidR="001A4BDA" w:rsidRPr="00D07214" w:rsidRDefault="008D6F99">
            <w:pPr>
              <w:pStyle w:val="Compact"/>
              <w:jc w:val="right"/>
              <w:rPr>
                <w:sz w:val="16"/>
              </w:rPr>
            </w:pPr>
            <w:r w:rsidRPr="00D07214">
              <w:rPr>
                <w:sz w:val="16"/>
              </w:rPr>
              <w:t>g Fat/kg Wheat</w:t>
            </w:r>
          </w:p>
        </w:tc>
        <w:tc>
          <w:tcPr>
            <w:tcW w:w="0" w:type="auto"/>
            <w:tcBorders>
              <w:bottom w:val="single" w:sz="0" w:space="0" w:color="auto"/>
            </w:tcBorders>
            <w:vAlign w:val="bottom"/>
          </w:tcPr>
          <w:p w14:paraId="7A19F992" w14:textId="77777777" w:rsidR="001A4BDA" w:rsidRPr="00D07214" w:rsidRDefault="008D6F99">
            <w:pPr>
              <w:pStyle w:val="Compact"/>
              <w:jc w:val="right"/>
              <w:rPr>
                <w:sz w:val="16"/>
              </w:rPr>
            </w:pPr>
            <w:r w:rsidRPr="00D07214">
              <w:rPr>
                <w:sz w:val="16"/>
              </w:rPr>
              <w:t>Energy (GJ/day)</w:t>
            </w:r>
          </w:p>
        </w:tc>
        <w:tc>
          <w:tcPr>
            <w:tcW w:w="0" w:type="auto"/>
            <w:tcBorders>
              <w:bottom w:val="single" w:sz="0" w:space="0" w:color="auto"/>
            </w:tcBorders>
            <w:vAlign w:val="bottom"/>
          </w:tcPr>
          <w:p w14:paraId="51883D70" w14:textId="77777777" w:rsidR="001A4BDA" w:rsidRPr="00D07214" w:rsidRDefault="008D6F99">
            <w:pPr>
              <w:pStyle w:val="Compact"/>
              <w:jc w:val="right"/>
              <w:rPr>
                <w:sz w:val="16"/>
              </w:rPr>
            </w:pPr>
            <w:r w:rsidRPr="00D07214">
              <w:rPr>
                <w:sz w:val="16"/>
              </w:rPr>
              <w:t>Protein (Mg/day)</w:t>
            </w:r>
          </w:p>
        </w:tc>
        <w:tc>
          <w:tcPr>
            <w:tcW w:w="0" w:type="auto"/>
            <w:tcBorders>
              <w:bottom w:val="single" w:sz="0" w:space="0" w:color="auto"/>
            </w:tcBorders>
            <w:vAlign w:val="bottom"/>
          </w:tcPr>
          <w:p w14:paraId="72A9E500" w14:textId="77777777" w:rsidR="001A4BDA" w:rsidRPr="00D07214" w:rsidRDefault="008D6F99">
            <w:pPr>
              <w:pStyle w:val="Compact"/>
              <w:jc w:val="right"/>
              <w:rPr>
                <w:sz w:val="16"/>
              </w:rPr>
            </w:pPr>
            <w:r w:rsidRPr="00D07214">
              <w:rPr>
                <w:sz w:val="16"/>
              </w:rPr>
              <w:t>Fat (Mg/day)</w:t>
            </w:r>
          </w:p>
        </w:tc>
      </w:tr>
      <w:tr w:rsidR="001A4BDA" w:rsidRPr="00D07214" w14:paraId="759C98D0" w14:textId="77777777">
        <w:tc>
          <w:tcPr>
            <w:tcW w:w="0" w:type="auto"/>
          </w:tcPr>
          <w:p w14:paraId="2AA5A7D9" w14:textId="77777777" w:rsidR="001A4BDA" w:rsidRPr="00D07214" w:rsidRDefault="008D6F99">
            <w:pPr>
              <w:pStyle w:val="Compact"/>
              <w:rPr>
                <w:sz w:val="16"/>
              </w:rPr>
            </w:pPr>
            <w:r w:rsidRPr="00D07214">
              <w:rPr>
                <w:sz w:val="16"/>
              </w:rPr>
              <w:t>Wheat</w:t>
            </w:r>
          </w:p>
        </w:tc>
        <w:tc>
          <w:tcPr>
            <w:tcW w:w="0" w:type="auto"/>
          </w:tcPr>
          <w:p w14:paraId="3024F1FF" w14:textId="77777777" w:rsidR="001A4BDA" w:rsidRPr="00D07214" w:rsidRDefault="008D6F99">
            <w:pPr>
              <w:pStyle w:val="Compact"/>
              <w:jc w:val="right"/>
              <w:rPr>
                <w:sz w:val="16"/>
              </w:rPr>
            </w:pPr>
            <w:r w:rsidRPr="00D07214">
              <w:rPr>
                <w:sz w:val="16"/>
              </w:rPr>
              <w:t>0</w:t>
            </w:r>
          </w:p>
        </w:tc>
        <w:tc>
          <w:tcPr>
            <w:tcW w:w="0" w:type="auto"/>
          </w:tcPr>
          <w:p w14:paraId="14648607" w14:textId="77777777" w:rsidR="001A4BDA" w:rsidRPr="00D07214" w:rsidRDefault="008D6F99">
            <w:pPr>
              <w:pStyle w:val="Compact"/>
              <w:jc w:val="right"/>
              <w:rPr>
                <w:sz w:val="16"/>
              </w:rPr>
            </w:pPr>
            <w:r w:rsidRPr="00D07214">
              <w:rPr>
                <w:sz w:val="16"/>
              </w:rPr>
              <w:t>14,200</w:t>
            </w:r>
          </w:p>
        </w:tc>
        <w:tc>
          <w:tcPr>
            <w:tcW w:w="0" w:type="auto"/>
          </w:tcPr>
          <w:p w14:paraId="6F766B78" w14:textId="77777777" w:rsidR="001A4BDA" w:rsidRPr="00D07214" w:rsidRDefault="008D6F99">
            <w:pPr>
              <w:pStyle w:val="Compact"/>
              <w:jc w:val="right"/>
              <w:rPr>
                <w:sz w:val="16"/>
              </w:rPr>
            </w:pPr>
            <w:r w:rsidRPr="00D07214">
              <w:rPr>
                <w:sz w:val="16"/>
              </w:rPr>
              <w:t>123.40</w:t>
            </w:r>
          </w:p>
        </w:tc>
        <w:tc>
          <w:tcPr>
            <w:tcW w:w="0" w:type="auto"/>
          </w:tcPr>
          <w:p w14:paraId="2D05CBE3" w14:textId="77777777" w:rsidR="001A4BDA" w:rsidRPr="00D07214" w:rsidRDefault="008D6F99">
            <w:pPr>
              <w:pStyle w:val="Compact"/>
              <w:jc w:val="right"/>
              <w:rPr>
                <w:sz w:val="16"/>
              </w:rPr>
            </w:pPr>
            <w:r w:rsidRPr="00D07214">
              <w:rPr>
                <w:sz w:val="16"/>
              </w:rPr>
              <w:t>18.65</w:t>
            </w:r>
          </w:p>
        </w:tc>
        <w:tc>
          <w:tcPr>
            <w:tcW w:w="0" w:type="auto"/>
          </w:tcPr>
          <w:p w14:paraId="526B8F84" w14:textId="77777777" w:rsidR="001A4BDA" w:rsidRPr="00D07214" w:rsidRDefault="008D6F99">
            <w:pPr>
              <w:pStyle w:val="Compact"/>
              <w:jc w:val="right"/>
              <w:rPr>
                <w:sz w:val="16"/>
              </w:rPr>
            </w:pPr>
            <w:r w:rsidRPr="00D07214">
              <w:rPr>
                <w:sz w:val="16"/>
              </w:rPr>
              <w:t>0</w:t>
            </w:r>
          </w:p>
        </w:tc>
        <w:tc>
          <w:tcPr>
            <w:tcW w:w="0" w:type="auto"/>
          </w:tcPr>
          <w:p w14:paraId="036DA2CF" w14:textId="77777777" w:rsidR="001A4BDA" w:rsidRPr="00D07214" w:rsidRDefault="008D6F99">
            <w:pPr>
              <w:pStyle w:val="Compact"/>
              <w:jc w:val="right"/>
              <w:rPr>
                <w:sz w:val="16"/>
              </w:rPr>
            </w:pPr>
            <w:r w:rsidRPr="00D07214">
              <w:rPr>
                <w:sz w:val="16"/>
              </w:rPr>
              <w:t>0</w:t>
            </w:r>
          </w:p>
        </w:tc>
        <w:tc>
          <w:tcPr>
            <w:tcW w:w="0" w:type="auto"/>
          </w:tcPr>
          <w:p w14:paraId="200B893C" w14:textId="77777777" w:rsidR="001A4BDA" w:rsidRPr="00D07214" w:rsidRDefault="008D6F99">
            <w:pPr>
              <w:pStyle w:val="Compact"/>
              <w:jc w:val="right"/>
              <w:rPr>
                <w:sz w:val="16"/>
              </w:rPr>
            </w:pPr>
            <w:r w:rsidRPr="00D07214">
              <w:rPr>
                <w:sz w:val="16"/>
              </w:rPr>
              <w:t>0</w:t>
            </w:r>
          </w:p>
        </w:tc>
      </w:tr>
      <w:tr w:rsidR="001A4BDA" w:rsidRPr="00D07214" w14:paraId="3F1E88F1" w14:textId="77777777">
        <w:tc>
          <w:tcPr>
            <w:tcW w:w="0" w:type="auto"/>
          </w:tcPr>
          <w:p w14:paraId="139F517C" w14:textId="77777777" w:rsidR="001A4BDA" w:rsidRPr="00D07214" w:rsidRDefault="008D6F99">
            <w:pPr>
              <w:pStyle w:val="Compact"/>
              <w:rPr>
                <w:sz w:val="16"/>
              </w:rPr>
            </w:pPr>
            <w:r w:rsidRPr="00D07214">
              <w:rPr>
                <w:sz w:val="16"/>
              </w:rPr>
              <w:t>Wheat flour</w:t>
            </w:r>
          </w:p>
        </w:tc>
        <w:tc>
          <w:tcPr>
            <w:tcW w:w="0" w:type="auto"/>
          </w:tcPr>
          <w:p w14:paraId="6205C781" w14:textId="77777777" w:rsidR="001A4BDA" w:rsidRPr="00D07214" w:rsidRDefault="008D6F99">
            <w:pPr>
              <w:pStyle w:val="Compact"/>
              <w:jc w:val="right"/>
              <w:rPr>
                <w:sz w:val="16"/>
              </w:rPr>
            </w:pPr>
            <w:r w:rsidRPr="00D07214">
              <w:rPr>
                <w:sz w:val="16"/>
              </w:rPr>
              <w:t>18,420,000</w:t>
            </w:r>
          </w:p>
        </w:tc>
        <w:tc>
          <w:tcPr>
            <w:tcW w:w="0" w:type="auto"/>
          </w:tcPr>
          <w:p w14:paraId="12C38851" w14:textId="77777777" w:rsidR="001A4BDA" w:rsidRPr="00D07214" w:rsidRDefault="008D6F99">
            <w:pPr>
              <w:pStyle w:val="Compact"/>
              <w:jc w:val="right"/>
              <w:rPr>
                <w:sz w:val="16"/>
              </w:rPr>
            </w:pPr>
            <w:r w:rsidRPr="00D07214">
              <w:rPr>
                <w:sz w:val="16"/>
              </w:rPr>
              <w:t>14,700</w:t>
            </w:r>
          </w:p>
        </w:tc>
        <w:tc>
          <w:tcPr>
            <w:tcW w:w="0" w:type="auto"/>
          </w:tcPr>
          <w:p w14:paraId="725146D7" w14:textId="77777777" w:rsidR="001A4BDA" w:rsidRPr="00D07214" w:rsidRDefault="008D6F99">
            <w:pPr>
              <w:pStyle w:val="Compact"/>
              <w:jc w:val="right"/>
              <w:rPr>
                <w:sz w:val="16"/>
              </w:rPr>
            </w:pPr>
            <w:r w:rsidRPr="00D07214">
              <w:rPr>
                <w:sz w:val="16"/>
              </w:rPr>
              <w:t>110.47</w:t>
            </w:r>
          </w:p>
        </w:tc>
        <w:tc>
          <w:tcPr>
            <w:tcW w:w="0" w:type="auto"/>
          </w:tcPr>
          <w:p w14:paraId="3317A7E2" w14:textId="77777777" w:rsidR="001A4BDA" w:rsidRPr="00D07214" w:rsidRDefault="008D6F99">
            <w:pPr>
              <w:pStyle w:val="Compact"/>
              <w:jc w:val="right"/>
              <w:rPr>
                <w:sz w:val="16"/>
              </w:rPr>
            </w:pPr>
            <w:r w:rsidRPr="00D07214">
              <w:rPr>
                <w:sz w:val="16"/>
              </w:rPr>
              <w:t>13.39</w:t>
            </w:r>
          </w:p>
        </w:tc>
        <w:tc>
          <w:tcPr>
            <w:tcW w:w="0" w:type="auto"/>
          </w:tcPr>
          <w:p w14:paraId="2D9053A8" w14:textId="77777777" w:rsidR="001A4BDA" w:rsidRPr="00D07214" w:rsidRDefault="008D6F99">
            <w:pPr>
              <w:pStyle w:val="Compact"/>
              <w:jc w:val="right"/>
              <w:rPr>
                <w:sz w:val="16"/>
              </w:rPr>
            </w:pPr>
            <w:r w:rsidRPr="00D07214">
              <w:rPr>
                <w:sz w:val="16"/>
              </w:rPr>
              <w:t>743,000</w:t>
            </w:r>
          </w:p>
        </w:tc>
        <w:tc>
          <w:tcPr>
            <w:tcW w:w="0" w:type="auto"/>
          </w:tcPr>
          <w:p w14:paraId="14E6239C" w14:textId="77777777" w:rsidR="001A4BDA" w:rsidRPr="00D07214" w:rsidRDefault="008D6F99">
            <w:pPr>
              <w:pStyle w:val="Compact"/>
              <w:jc w:val="right"/>
              <w:rPr>
                <w:sz w:val="16"/>
              </w:rPr>
            </w:pPr>
            <w:r w:rsidRPr="00D07214">
              <w:rPr>
                <w:sz w:val="16"/>
              </w:rPr>
              <w:t>5,600</w:t>
            </w:r>
          </w:p>
        </w:tc>
        <w:tc>
          <w:tcPr>
            <w:tcW w:w="0" w:type="auto"/>
          </w:tcPr>
          <w:p w14:paraId="5BF0C766" w14:textId="77777777" w:rsidR="001A4BDA" w:rsidRPr="00D07214" w:rsidRDefault="008D6F99">
            <w:pPr>
              <w:pStyle w:val="Compact"/>
              <w:jc w:val="right"/>
              <w:rPr>
                <w:sz w:val="16"/>
              </w:rPr>
            </w:pPr>
            <w:r w:rsidRPr="00D07214">
              <w:rPr>
                <w:sz w:val="16"/>
              </w:rPr>
              <w:t>680</w:t>
            </w:r>
          </w:p>
        </w:tc>
      </w:tr>
      <w:tr w:rsidR="001A4BDA" w:rsidRPr="00D07214" w14:paraId="43C44D1E" w14:textId="77777777">
        <w:tc>
          <w:tcPr>
            <w:tcW w:w="0" w:type="auto"/>
          </w:tcPr>
          <w:p w14:paraId="11786D2E" w14:textId="77777777" w:rsidR="001A4BDA" w:rsidRPr="00D07214" w:rsidRDefault="008D6F99">
            <w:pPr>
              <w:pStyle w:val="Compact"/>
              <w:rPr>
                <w:sz w:val="16"/>
              </w:rPr>
            </w:pPr>
            <w:r w:rsidRPr="00D07214">
              <w:rPr>
                <w:sz w:val="16"/>
              </w:rPr>
              <w:t>Breakfast cereals</w:t>
            </w:r>
          </w:p>
        </w:tc>
        <w:tc>
          <w:tcPr>
            <w:tcW w:w="0" w:type="auto"/>
          </w:tcPr>
          <w:p w14:paraId="54013934" w14:textId="77777777" w:rsidR="001A4BDA" w:rsidRPr="00D07214" w:rsidRDefault="008D6F99">
            <w:pPr>
              <w:pStyle w:val="Compact"/>
              <w:jc w:val="right"/>
              <w:rPr>
                <w:sz w:val="16"/>
              </w:rPr>
            </w:pPr>
            <w:r w:rsidRPr="00D07214">
              <w:rPr>
                <w:sz w:val="16"/>
              </w:rPr>
              <w:t>95,200</w:t>
            </w:r>
          </w:p>
        </w:tc>
        <w:tc>
          <w:tcPr>
            <w:tcW w:w="0" w:type="auto"/>
          </w:tcPr>
          <w:p w14:paraId="4DFC6245" w14:textId="77777777" w:rsidR="001A4BDA" w:rsidRPr="00D07214" w:rsidRDefault="008D6F99">
            <w:pPr>
              <w:pStyle w:val="Compact"/>
              <w:jc w:val="right"/>
              <w:rPr>
                <w:sz w:val="16"/>
              </w:rPr>
            </w:pPr>
            <w:r w:rsidRPr="00D07214">
              <w:rPr>
                <w:sz w:val="16"/>
              </w:rPr>
              <w:t>NA</w:t>
            </w:r>
          </w:p>
        </w:tc>
        <w:tc>
          <w:tcPr>
            <w:tcW w:w="0" w:type="auto"/>
          </w:tcPr>
          <w:p w14:paraId="6652DDDC" w14:textId="77777777" w:rsidR="001A4BDA" w:rsidRPr="00D07214" w:rsidRDefault="008D6F99">
            <w:pPr>
              <w:pStyle w:val="Compact"/>
              <w:jc w:val="right"/>
              <w:rPr>
                <w:sz w:val="16"/>
              </w:rPr>
            </w:pPr>
            <w:r w:rsidRPr="00D07214">
              <w:rPr>
                <w:sz w:val="16"/>
              </w:rPr>
              <w:t>NA</w:t>
            </w:r>
          </w:p>
        </w:tc>
        <w:tc>
          <w:tcPr>
            <w:tcW w:w="0" w:type="auto"/>
          </w:tcPr>
          <w:p w14:paraId="1416373D" w14:textId="77777777" w:rsidR="001A4BDA" w:rsidRPr="00D07214" w:rsidRDefault="008D6F99">
            <w:pPr>
              <w:pStyle w:val="Compact"/>
              <w:jc w:val="right"/>
              <w:rPr>
                <w:sz w:val="16"/>
              </w:rPr>
            </w:pPr>
            <w:r w:rsidRPr="00D07214">
              <w:rPr>
                <w:sz w:val="16"/>
              </w:rPr>
              <w:t>NA</w:t>
            </w:r>
          </w:p>
        </w:tc>
        <w:tc>
          <w:tcPr>
            <w:tcW w:w="0" w:type="auto"/>
          </w:tcPr>
          <w:p w14:paraId="3351CB5E" w14:textId="77777777" w:rsidR="001A4BDA" w:rsidRPr="00D07214" w:rsidRDefault="008D6F99">
            <w:pPr>
              <w:pStyle w:val="Compact"/>
              <w:jc w:val="right"/>
              <w:rPr>
                <w:sz w:val="16"/>
              </w:rPr>
            </w:pPr>
            <w:r w:rsidRPr="00D07214">
              <w:rPr>
                <w:sz w:val="16"/>
              </w:rPr>
              <w:t>NA</w:t>
            </w:r>
          </w:p>
        </w:tc>
        <w:tc>
          <w:tcPr>
            <w:tcW w:w="0" w:type="auto"/>
          </w:tcPr>
          <w:p w14:paraId="63F3B56E" w14:textId="77777777" w:rsidR="001A4BDA" w:rsidRPr="00D07214" w:rsidRDefault="008D6F99">
            <w:pPr>
              <w:pStyle w:val="Compact"/>
              <w:jc w:val="right"/>
              <w:rPr>
                <w:sz w:val="16"/>
              </w:rPr>
            </w:pPr>
            <w:r w:rsidRPr="00D07214">
              <w:rPr>
                <w:sz w:val="16"/>
              </w:rPr>
              <w:t>NA</w:t>
            </w:r>
          </w:p>
        </w:tc>
        <w:tc>
          <w:tcPr>
            <w:tcW w:w="0" w:type="auto"/>
          </w:tcPr>
          <w:p w14:paraId="17842676" w14:textId="77777777" w:rsidR="001A4BDA" w:rsidRPr="00D07214" w:rsidRDefault="008D6F99">
            <w:pPr>
              <w:pStyle w:val="Compact"/>
              <w:jc w:val="right"/>
              <w:rPr>
                <w:sz w:val="16"/>
              </w:rPr>
            </w:pPr>
            <w:r w:rsidRPr="00D07214">
              <w:rPr>
                <w:sz w:val="16"/>
              </w:rPr>
              <w:t>NA</w:t>
            </w:r>
          </w:p>
        </w:tc>
      </w:tr>
    </w:tbl>
    <w:p w14:paraId="5CCF3FFA" w14:textId="77777777" w:rsidR="001A4BDA" w:rsidRDefault="008D6F99">
      <w:r>
        <w:t>Standardization of nutrients is now a simple last step: all the variables here (i.e. calories, fats, and proteins) are purely additive, so the standardized calories/fats/proteins are simply the sum of the total calories/fats/proteins for each commodity:</w:t>
      </w:r>
    </w:p>
    <w:tbl>
      <w:tblPr>
        <w:tblW w:w="0" w:type="pct"/>
        <w:tblLook w:val="04A0" w:firstRow="1" w:lastRow="0" w:firstColumn="1" w:lastColumn="0" w:noHBand="0" w:noVBand="1"/>
      </w:tblPr>
      <w:tblGrid>
        <w:gridCol w:w="1602"/>
        <w:gridCol w:w="1332"/>
        <w:gridCol w:w="1417"/>
        <w:gridCol w:w="1128"/>
      </w:tblGrid>
      <w:tr w:rsidR="001A4BDA" w:rsidRPr="00D07214" w14:paraId="0E1B7C27" w14:textId="77777777">
        <w:tc>
          <w:tcPr>
            <w:tcW w:w="0" w:type="auto"/>
            <w:tcBorders>
              <w:bottom w:val="single" w:sz="0" w:space="0" w:color="auto"/>
            </w:tcBorders>
            <w:vAlign w:val="bottom"/>
          </w:tcPr>
          <w:p w14:paraId="15D64FFC" w14:textId="77777777" w:rsidR="001A4BDA" w:rsidRPr="00D07214" w:rsidRDefault="008D6F99">
            <w:pPr>
              <w:pStyle w:val="Compact"/>
              <w:rPr>
                <w:sz w:val="16"/>
              </w:rPr>
            </w:pPr>
            <w:r w:rsidRPr="00D07214">
              <w:rPr>
                <w:sz w:val="16"/>
              </w:rPr>
              <w:lastRenderedPageBreak/>
              <w:t>Commodity</w:t>
            </w:r>
          </w:p>
        </w:tc>
        <w:tc>
          <w:tcPr>
            <w:tcW w:w="0" w:type="auto"/>
            <w:tcBorders>
              <w:bottom w:val="single" w:sz="0" w:space="0" w:color="auto"/>
            </w:tcBorders>
            <w:vAlign w:val="bottom"/>
          </w:tcPr>
          <w:p w14:paraId="59C73B2E" w14:textId="77777777" w:rsidR="001A4BDA" w:rsidRPr="00D07214" w:rsidRDefault="008D6F99">
            <w:pPr>
              <w:pStyle w:val="Compact"/>
              <w:jc w:val="right"/>
              <w:rPr>
                <w:sz w:val="16"/>
              </w:rPr>
            </w:pPr>
            <w:r w:rsidRPr="00D07214">
              <w:rPr>
                <w:sz w:val="16"/>
              </w:rPr>
              <w:t>Energy (GJ/day)</w:t>
            </w:r>
          </w:p>
        </w:tc>
        <w:tc>
          <w:tcPr>
            <w:tcW w:w="0" w:type="auto"/>
            <w:tcBorders>
              <w:bottom w:val="single" w:sz="0" w:space="0" w:color="auto"/>
            </w:tcBorders>
            <w:vAlign w:val="bottom"/>
          </w:tcPr>
          <w:p w14:paraId="4B363C3C" w14:textId="77777777" w:rsidR="001A4BDA" w:rsidRPr="00D07214" w:rsidRDefault="008D6F99">
            <w:pPr>
              <w:pStyle w:val="Compact"/>
              <w:jc w:val="right"/>
              <w:rPr>
                <w:sz w:val="16"/>
              </w:rPr>
            </w:pPr>
            <w:r w:rsidRPr="00D07214">
              <w:rPr>
                <w:sz w:val="16"/>
              </w:rPr>
              <w:t>Protein (Mg/day)</w:t>
            </w:r>
          </w:p>
        </w:tc>
        <w:tc>
          <w:tcPr>
            <w:tcW w:w="0" w:type="auto"/>
            <w:tcBorders>
              <w:bottom w:val="single" w:sz="0" w:space="0" w:color="auto"/>
            </w:tcBorders>
            <w:vAlign w:val="bottom"/>
          </w:tcPr>
          <w:p w14:paraId="7AB1B28B" w14:textId="77777777" w:rsidR="001A4BDA" w:rsidRPr="00D07214" w:rsidRDefault="008D6F99">
            <w:pPr>
              <w:pStyle w:val="Compact"/>
              <w:jc w:val="right"/>
              <w:rPr>
                <w:sz w:val="16"/>
              </w:rPr>
            </w:pPr>
            <w:r w:rsidRPr="00D07214">
              <w:rPr>
                <w:sz w:val="16"/>
              </w:rPr>
              <w:t>Fat (Mg/day)</w:t>
            </w:r>
          </w:p>
        </w:tc>
      </w:tr>
      <w:tr w:rsidR="001A4BDA" w:rsidRPr="00D07214" w14:paraId="1791A946" w14:textId="77777777">
        <w:tc>
          <w:tcPr>
            <w:tcW w:w="0" w:type="auto"/>
          </w:tcPr>
          <w:p w14:paraId="4F76AF2C" w14:textId="77777777" w:rsidR="001A4BDA" w:rsidRPr="00D07214" w:rsidRDefault="008D6F99">
            <w:pPr>
              <w:pStyle w:val="Compact"/>
              <w:rPr>
                <w:sz w:val="16"/>
              </w:rPr>
            </w:pPr>
            <w:r w:rsidRPr="00D07214">
              <w:rPr>
                <w:sz w:val="16"/>
              </w:rPr>
              <w:t>Wheat and Products</w:t>
            </w:r>
          </w:p>
        </w:tc>
        <w:tc>
          <w:tcPr>
            <w:tcW w:w="0" w:type="auto"/>
          </w:tcPr>
          <w:p w14:paraId="172AFE02" w14:textId="77777777" w:rsidR="001A4BDA" w:rsidRPr="00D07214" w:rsidRDefault="008D6F99">
            <w:pPr>
              <w:pStyle w:val="Compact"/>
              <w:jc w:val="right"/>
              <w:rPr>
                <w:sz w:val="16"/>
              </w:rPr>
            </w:pPr>
            <w:r w:rsidRPr="00D07214">
              <w:rPr>
                <w:sz w:val="16"/>
              </w:rPr>
              <w:t>743,000</w:t>
            </w:r>
          </w:p>
        </w:tc>
        <w:tc>
          <w:tcPr>
            <w:tcW w:w="0" w:type="auto"/>
          </w:tcPr>
          <w:p w14:paraId="675F5017" w14:textId="77777777" w:rsidR="001A4BDA" w:rsidRPr="00D07214" w:rsidRDefault="008D6F99">
            <w:pPr>
              <w:pStyle w:val="Compact"/>
              <w:jc w:val="right"/>
              <w:rPr>
                <w:sz w:val="16"/>
              </w:rPr>
            </w:pPr>
            <w:r w:rsidRPr="00D07214">
              <w:rPr>
                <w:sz w:val="16"/>
              </w:rPr>
              <w:t>5,600</w:t>
            </w:r>
          </w:p>
        </w:tc>
        <w:tc>
          <w:tcPr>
            <w:tcW w:w="0" w:type="auto"/>
          </w:tcPr>
          <w:p w14:paraId="4E90797E" w14:textId="77777777" w:rsidR="001A4BDA" w:rsidRPr="00D07214" w:rsidRDefault="008D6F99">
            <w:pPr>
              <w:pStyle w:val="Compact"/>
              <w:jc w:val="right"/>
              <w:rPr>
                <w:sz w:val="16"/>
              </w:rPr>
            </w:pPr>
            <w:r w:rsidRPr="00D07214">
              <w:rPr>
                <w:sz w:val="16"/>
              </w:rPr>
              <w:t>680</w:t>
            </w:r>
          </w:p>
        </w:tc>
      </w:tr>
    </w:tbl>
    <w:p w14:paraId="4A179561" w14:textId="77777777" w:rsidR="001A4BDA" w:rsidRDefault="008D6F99">
      <w:r>
        <w:t xml:space="preserve">To convert these figures into </w:t>
      </w:r>
      <w:r w:rsidR="00340A2C">
        <w:t>useful indicators</w:t>
      </w:r>
      <w:r>
        <w:t>, we may divide by the population of the country</w:t>
      </w:r>
      <w:r w:rsidR="00340A2C">
        <w:t xml:space="preserve"> to obtain per capita data</w:t>
      </w:r>
      <w:r>
        <w:t>. If we assume this country has 600 million inhabitants, we have:</w:t>
      </w:r>
    </w:p>
    <w:tbl>
      <w:tblPr>
        <w:tblW w:w="0" w:type="pct"/>
        <w:tblLook w:val="04A0" w:firstRow="1" w:lastRow="0" w:firstColumn="1" w:lastColumn="0" w:noHBand="0" w:noVBand="1"/>
      </w:tblPr>
      <w:tblGrid>
        <w:gridCol w:w="1602"/>
        <w:gridCol w:w="1651"/>
        <w:gridCol w:w="1719"/>
        <w:gridCol w:w="1429"/>
      </w:tblGrid>
      <w:tr w:rsidR="001A4BDA" w:rsidRPr="00D07214" w14:paraId="182C4872" w14:textId="77777777">
        <w:tc>
          <w:tcPr>
            <w:tcW w:w="0" w:type="auto"/>
            <w:tcBorders>
              <w:bottom w:val="single" w:sz="0" w:space="0" w:color="auto"/>
            </w:tcBorders>
            <w:vAlign w:val="bottom"/>
          </w:tcPr>
          <w:p w14:paraId="05CA97DD" w14:textId="77777777" w:rsidR="001A4BDA" w:rsidRPr="00D07214" w:rsidRDefault="008D6F99">
            <w:pPr>
              <w:pStyle w:val="Compact"/>
              <w:rPr>
                <w:sz w:val="16"/>
              </w:rPr>
            </w:pPr>
            <w:r w:rsidRPr="00D07214">
              <w:rPr>
                <w:sz w:val="16"/>
              </w:rPr>
              <w:t>Commodity</w:t>
            </w:r>
          </w:p>
        </w:tc>
        <w:tc>
          <w:tcPr>
            <w:tcW w:w="0" w:type="auto"/>
            <w:tcBorders>
              <w:bottom w:val="single" w:sz="0" w:space="0" w:color="auto"/>
            </w:tcBorders>
            <w:vAlign w:val="bottom"/>
          </w:tcPr>
          <w:p w14:paraId="4830A2CC" w14:textId="77777777" w:rsidR="001A4BDA" w:rsidRPr="00D07214" w:rsidRDefault="008D6F99">
            <w:pPr>
              <w:pStyle w:val="Compact"/>
              <w:jc w:val="right"/>
              <w:rPr>
                <w:sz w:val="16"/>
              </w:rPr>
            </w:pPr>
            <w:r w:rsidRPr="00D07214">
              <w:rPr>
                <w:sz w:val="16"/>
              </w:rPr>
              <w:t>Calories/person/day</w:t>
            </w:r>
          </w:p>
        </w:tc>
        <w:tc>
          <w:tcPr>
            <w:tcW w:w="0" w:type="auto"/>
            <w:tcBorders>
              <w:bottom w:val="single" w:sz="0" w:space="0" w:color="auto"/>
            </w:tcBorders>
            <w:vAlign w:val="bottom"/>
          </w:tcPr>
          <w:p w14:paraId="0CE237B7" w14:textId="77777777" w:rsidR="001A4BDA" w:rsidRPr="00D07214" w:rsidRDefault="008D6F99">
            <w:pPr>
              <w:pStyle w:val="Compact"/>
              <w:jc w:val="right"/>
              <w:rPr>
                <w:sz w:val="16"/>
              </w:rPr>
            </w:pPr>
            <w:r w:rsidRPr="00D07214">
              <w:rPr>
                <w:sz w:val="16"/>
              </w:rPr>
              <w:t>g Protein/person/day</w:t>
            </w:r>
          </w:p>
        </w:tc>
        <w:tc>
          <w:tcPr>
            <w:tcW w:w="0" w:type="auto"/>
            <w:tcBorders>
              <w:bottom w:val="single" w:sz="0" w:space="0" w:color="auto"/>
            </w:tcBorders>
            <w:vAlign w:val="bottom"/>
          </w:tcPr>
          <w:p w14:paraId="5D802585" w14:textId="77777777" w:rsidR="001A4BDA" w:rsidRPr="00D07214" w:rsidRDefault="008D6F99">
            <w:pPr>
              <w:pStyle w:val="Compact"/>
              <w:jc w:val="right"/>
              <w:rPr>
                <w:sz w:val="16"/>
              </w:rPr>
            </w:pPr>
            <w:r w:rsidRPr="00D07214">
              <w:rPr>
                <w:sz w:val="16"/>
              </w:rPr>
              <w:t>g Fat/person/day</w:t>
            </w:r>
          </w:p>
        </w:tc>
      </w:tr>
      <w:tr w:rsidR="001A4BDA" w:rsidRPr="00D07214" w14:paraId="5939F9D7" w14:textId="77777777">
        <w:tc>
          <w:tcPr>
            <w:tcW w:w="0" w:type="auto"/>
          </w:tcPr>
          <w:p w14:paraId="75E3EAD1" w14:textId="77777777" w:rsidR="001A4BDA" w:rsidRPr="00D07214" w:rsidRDefault="008D6F99">
            <w:pPr>
              <w:pStyle w:val="Compact"/>
              <w:rPr>
                <w:sz w:val="16"/>
              </w:rPr>
            </w:pPr>
            <w:r w:rsidRPr="00D07214">
              <w:rPr>
                <w:sz w:val="16"/>
              </w:rPr>
              <w:t>Wheat and Products</w:t>
            </w:r>
          </w:p>
        </w:tc>
        <w:tc>
          <w:tcPr>
            <w:tcW w:w="0" w:type="auto"/>
          </w:tcPr>
          <w:p w14:paraId="43B456FA" w14:textId="77777777" w:rsidR="001A4BDA" w:rsidRPr="00D07214" w:rsidRDefault="008D6F99">
            <w:pPr>
              <w:pStyle w:val="Compact"/>
              <w:jc w:val="right"/>
              <w:rPr>
                <w:sz w:val="16"/>
              </w:rPr>
            </w:pPr>
            <w:r w:rsidRPr="00D07214">
              <w:rPr>
                <w:sz w:val="16"/>
              </w:rPr>
              <w:t>296</w:t>
            </w:r>
          </w:p>
        </w:tc>
        <w:tc>
          <w:tcPr>
            <w:tcW w:w="0" w:type="auto"/>
          </w:tcPr>
          <w:p w14:paraId="787982D1" w14:textId="77777777" w:rsidR="001A4BDA" w:rsidRPr="00D07214" w:rsidRDefault="008D6F99">
            <w:pPr>
              <w:pStyle w:val="Compact"/>
              <w:jc w:val="right"/>
              <w:rPr>
                <w:sz w:val="16"/>
              </w:rPr>
            </w:pPr>
            <w:r w:rsidRPr="00D07214">
              <w:rPr>
                <w:sz w:val="16"/>
              </w:rPr>
              <w:t>9</w:t>
            </w:r>
          </w:p>
        </w:tc>
        <w:tc>
          <w:tcPr>
            <w:tcW w:w="0" w:type="auto"/>
          </w:tcPr>
          <w:p w14:paraId="689C8F7F" w14:textId="77777777" w:rsidR="001A4BDA" w:rsidRPr="00D07214" w:rsidRDefault="008D6F99">
            <w:pPr>
              <w:pStyle w:val="Compact"/>
              <w:jc w:val="right"/>
              <w:rPr>
                <w:sz w:val="16"/>
              </w:rPr>
            </w:pPr>
            <w:r w:rsidRPr="00D07214">
              <w:rPr>
                <w:sz w:val="16"/>
              </w:rPr>
              <w:t>1</w:t>
            </w:r>
          </w:p>
        </w:tc>
      </w:tr>
    </w:tbl>
    <w:p w14:paraId="20328CDE" w14:textId="77777777" w:rsidR="008D6F99" w:rsidRDefault="008D6F99"/>
    <w:sectPr w:rsidR="008D6F99" w:rsidSect="007761FA">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browningj" w:date="2015-08-20T16:22:00Z" w:initials="jb">
    <w:p w14:paraId="0C7ABCA7" w14:textId="77777777" w:rsidR="00094AC5" w:rsidRDefault="00094AC5">
      <w:pPr>
        <w:pStyle w:val="CommentText"/>
      </w:pPr>
      <w:r>
        <w:rPr>
          <w:rStyle w:val="CommentReference"/>
        </w:rPr>
        <w:annotationRef/>
      </w:r>
      <w:r>
        <w:t>Maybe it's a little more clear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7ABC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26808" w14:textId="77777777" w:rsidR="009C0965" w:rsidRDefault="009C0965" w:rsidP="007761FA">
      <w:pPr>
        <w:spacing w:before="0" w:after="0"/>
      </w:pPr>
      <w:r>
        <w:separator/>
      </w:r>
    </w:p>
  </w:endnote>
  <w:endnote w:type="continuationSeparator" w:id="0">
    <w:p w14:paraId="72E930A9" w14:textId="77777777" w:rsidR="009C0965" w:rsidRDefault="009C0965" w:rsidP="007761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4A980" w14:textId="77777777" w:rsidR="009C0965" w:rsidRDefault="009C0965" w:rsidP="007761FA">
      <w:pPr>
        <w:spacing w:before="0" w:after="0"/>
      </w:pPr>
      <w:r>
        <w:separator/>
      </w:r>
    </w:p>
  </w:footnote>
  <w:footnote w:type="continuationSeparator" w:id="0">
    <w:p w14:paraId="5514E632" w14:textId="77777777" w:rsidR="009C0965" w:rsidRDefault="009C0965" w:rsidP="007761FA">
      <w:pPr>
        <w:spacing w:before="0" w:after="0"/>
      </w:pPr>
      <w:r>
        <w:continuationSeparator/>
      </w:r>
    </w:p>
  </w:footnote>
  <w:footnote w:id="1">
    <w:p w14:paraId="0C283797" w14:textId="77777777" w:rsidR="007761FA" w:rsidRPr="007761FA" w:rsidRDefault="007761FA">
      <w:pPr>
        <w:pStyle w:val="FootnoteText"/>
      </w:pPr>
      <w:r>
        <w:rPr>
          <w:rStyle w:val="FootnoteReference"/>
        </w:rPr>
        <w:footnoteRef/>
      </w:r>
      <w:r>
        <w:t xml:space="preserve"> </w:t>
      </w:r>
      <w:r w:rsidRPr="007761FA">
        <w:rPr>
          <w:sz w:val="20"/>
          <w:szCs w:val="20"/>
        </w:rPr>
        <w:t xml:space="preserve">Stock changes </w:t>
      </w:r>
      <w:proofErr w:type="gramStart"/>
      <w:r w:rsidRPr="007761FA">
        <w:rPr>
          <w:sz w:val="20"/>
          <w:szCs w:val="20"/>
        </w:rPr>
        <w:t>are here defined</w:t>
      </w:r>
      <w:proofErr w:type="gramEnd"/>
      <w:r w:rsidRPr="007761FA">
        <w:rPr>
          <w:sz w:val="20"/>
          <w:szCs w:val="20"/>
        </w:rPr>
        <w:t xml:space="preserve"> as St</w:t>
      </w:r>
      <w:r w:rsidRPr="007761FA">
        <w:rPr>
          <w:sz w:val="20"/>
          <w:szCs w:val="20"/>
          <w:vertAlign w:val="subscript"/>
        </w:rPr>
        <w:t>t</w:t>
      </w:r>
      <w:r w:rsidRPr="007761FA">
        <w:rPr>
          <w:sz w:val="20"/>
          <w:szCs w:val="20"/>
        </w:rPr>
        <w:t>-St</w:t>
      </w:r>
      <w:r w:rsidRPr="007761FA">
        <w:rPr>
          <w:sz w:val="20"/>
          <w:szCs w:val="20"/>
          <w:vertAlign w:val="subscript"/>
        </w:rPr>
        <w:t xml:space="preserve">t-1. </w:t>
      </w:r>
      <w:r w:rsidRPr="007761FA">
        <w:rPr>
          <w:sz w:val="20"/>
          <w:szCs w:val="20"/>
        </w:rPr>
        <w:t xml:space="preserve">They </w:t>
      </w:r>
      <w:proofErr w:type="gramStart"/>
      <w:r w:rsidRPr="007761FA">
        <w:rPr>
          <w:sz w:val="20"/>
          <w:szCs w:val="20"/>
        </w:rPr>
        <w:t>are currently defined</w:t>
      </w:r>
      <w:proofErr w:type="gramEnd"/>
      <w:r w:rsidRPr="007761FA">
        <w:rPr>
          <w:sz w:val="20"/>
          <w:szCs w:val="20"/>
        </w:rPr>
        <w:t xml:space="preserve"> in FAOSTAT as St</w:t>
      </w:r>
      <w:r w:rsidRPr="007761FA">
        <w:rPr>
          <w:sz w:val="20"/>
          <w:szCs w:val="20"/>
          <w:vertAlign w:val="subscript"/>
        </w:rPr>
        <w:t>t</w:t>
      </w:r>
      <w:r w:rsidRPr="007761FA">
        <w:rPr>
          <w:sz w:val="20"/>
          <w:szCs w:val="20"/>
        </w:rPr>
        <w:t>-St</w:t>
      </w:r>
      <w:r w:rsidRPr="007761FA">
        <w:rPr>
          <w:sz w:val="20"/>
          <w:szCs w:val="20"/>
          <w:vertAlign w:val="subscript"/>
        </w:rPr>
        <w:t>t-1</w:t>
      </w:r>
      <w:r w:rsidRPr="007761FA">
        <w:rPr>
          <w:sz w:val="20"/>
          <w:szCs w:val="20"/>
        </w:rPr>
        <w:t>. The new definition ensures that increases in stocks have a positive sign, whereas stock drawdowns have a negative one.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41EE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A3F599"/>
    <w:multiLevelType w:val="multilevel"/>
    <w:tmpl w:val="C5B09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94AC5"/>
    <w:rsid w:val="00142552"/>
    <w:rsid w:val="00183E05"/>
    <w:rsid w:val="001A4BDA"/>
    <w:rsid w:val="00206747"/>
    <w:rsid w:val="003213F8"/>
    <w:rsid w:val="00340A2C"/>
    <w:rsid w:val="003C05E3"/>
    <w:rsid w:val="003E0944"/>
    <w:rsid w:val="0045588F"/>
    <w:rsid w:val="004E29B3"/>
    <w:rsid w:val="00590D07"/>
    <w:rsid w:val="006E17D1"/>
    <w:rsid w:val="00751F3A"/>
    <w:rsid w:val="007761FA"/>
    <w:rsid w:val="00784D58"/>
    <w:rsid w:val="008D6863"/>
    <w:rsid w:val="008D6F99"/>
    <w:rsid w:val="008F686D"/>
    <w:rsid w:val="009C0965"/>
    <w:rsid w:val="00A414F8"/>
    <w:rsid w:val="00A83121"/>
    <w:rsid w:val="00A8602F"/>
    <w:rsid w:val="00AA6544"/>
    <w:rsid w:val="00B527BD"/>
    <w:rsid w:val="00B86B75"/>
    <w:rsid w:val="00BA1A3B"/>
    <w:rsid w:val="00BC48D5"/>
    <w:rsid w:val="00BF6B55"/>
    <w:rsid w:val="00C11C95"/>
    <w:rsid w:val="00C36279"/>
    <w:rsid w:val="00C81C5F"/>
    <w:rsid w:val="00D07214"/>
    <w:rsid w:val="00DA6C10"/>
    <w:rsid w:val="00E315A3"/>
    <w:rsid w:val="00E917B4"/>
    <w:rsid w:val="00F320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1610B"/>
  <w15:docId w15:val="{8B0652D0-2F9B-4383-843B-3C206BFE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DA"/>
    <w:pPr>
      <w:spacing w:before="180" w:after="180"/>
    </w:pPr>
  </w:style>
  <w:style w:type="paragraph" w:styleId="Heading1">
    <w:name w:val="heading 1"/>
    <w:basedOn w:val="Normal"/>
    <w:next w:val="Normal"/>
    <w:uiPriority w:val="9"/>
    <w:qFormat/>
    <w:rsid w:val="001A4BD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1A4BD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1A4BD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1A4BD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1A4BDA"/>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1A4BDA"/>
    <w:pPr>
      <w:spacing w:before="36" w:after="36"/>
    </w:pPr>
  </w:style>
  <w:style w:type="paragraph" w:styleId="Title">
    <w:name w:val="Title"/>
    <w:basedOn w:val="Normal"/>
    <w:next w:val="Normal"/>
    <w:qFormat/>
    <w:rsid w:val="001A4BD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1A4BDA"/>
    <w:pPr>
      <w:spacing w:before="240"/>
    </w:pPr>
    <w:rPr>
      <w:sz w:val="30"/>
      <w:szCs w:val="30"/>
    </w:rPr>
  </w:style>
  <w:style w:type="paragraph" w:customStyle="1" w:styleId="Author">
    <w:name w:val="Author"/>
    <w:next w:val="Normal"/>
    <w:qFormat/>
    <w:rsid w:val="001A4BDA"/>
    <w:pPr>
      <w:keepNext/>
      <w:keepLines/>
      <w:jc w:val="center"/>
    </w:pPr>
  </w:style>
  <w:style w:type="paragraph" w:styleId="Date">
    <w:name w:val="Date"/>
    <w:next w:val="Normal"/>
    <w:qFormat/>
    <w:rsid w:val="001A4BDA"/>
    <w:pPr>
      <w:keepNext/>
      <w:keepLines/>
      <w:jc w:val="center"/>
    </w:pPr>
  </w:style>
  <w:style w:type="paragraph" w:customStyle="1" w:styleId="Abstract">
    <w:name w:val="Abstract"/>
    <w:basedOn w:val="Normal"/>
    <w:next w:val="Normal"/>
    <w:qFormat/>
    <w:rsid w:val="001A4BDA"/>
    <w:pPr>
      <w:keepNext/>
      <w:keepLines/>
      <w:spacing w:before="300" w:after="300"/>
    </w:pPr>
    <w:rPr>
      <w:sz w:val="20"/>
      <w:szCs w:val="20"/>
    </w:rPr>
  </w:style>
  <w:style w:type="paragraph" w:styleId="Bibliography">
    <w:name w:val="Bibliography"/>
    <w:basedOn w:val="Normal"/>
    <w:qFormat/>
    <w:rsid w:val="001A4BDA"/>
  </w:style>
  <w:style w:type="paragraph" w:customStyle="1" w:styleId="BlockQuote">
    <w:name w:val="Block Quote"/>
    <w:basedOn w:val="Normal"/>
    <w:next w:val="Normal"/>
    <w:uiPriority w:val="9"/>
    <w:unhideWhenUsed/>
    <w:qFormat/>
    <w:rsid w:val="001A4BD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A4BDA"/>
  </w:style>
  <w:style w:type="paragraph" w:customStyle="1" w:styleId="DefinitionTerm">
    <w:name w:val="Definition Term"/>
    <w:basedOn w:val="Normal"/>
    <w:next w:val="Definition"/>
    <w:rsid w:val="001A4BDA"/>
    <w:pPr>
      <w:keepNext/>
      <w:keepLines/>
      <w:spacing w:after="0"/>
    </w:pPr>
    <w:rPr>
      <w:b/>
    </w:rPr>
  </w:style>
  <w:style w:type="paragraph" w:customStyle="1" w:styleId="Definition">
    <w:name w:val="Definition"/>
    <w:basedOn w:val="Normal"/>
    <w:rsid w:val="001A4BDA"/>
  </w:style>
  <w:style w:type="paragraph" w:styleId="BodyText">
    <w:name w:val="Body Text"/>
    <w:basedOn w:val="Normal"/>
    <w:rsid w:val="001A4BDA"/>
    <w:pPr>
      <w:spacing w:after="120"/>
    </w:pPr>
  </w:style>
  <w:style w:type="paragraph" w:customStyle="1" w:styleId="TableCaption">
    <w:name w:val="Table Caption"/>
    <w:basedOn w:val="Normal"/>
    <w:rsid w:val="001A4BDA"/>
    <w:pPr>
      <w:spacing w:before="0" w:after="120"/>
    </w:pPr>
    <w:rPr>
      <w:i/>
    </w:rPr>
  </w:style>
  <w:style w:type="paragraph" w:customStyle="1" w:styleId="ImageCaption">
    <w:name w:val="Image Caption"/>
    <w:basedOn w:val="Normal"/>
    <w:link w:val="BodyTextChar"/>
    <w:rsid w:val="001A4BDA"/>
    <w:pPr>
      <w:spacing w:before="0" w:after="120"/>
    </w:pPr>
    <w:rPr>
      <w:i/>
    </w:rPr>
  </w:style>
  <w:style w:type="character" w:customStyle="1" w:styleId="BodyTextChar">
    <w:name w:val="Body Text Char"/>
    <w:basedOn w:val="DefaultParagraphFont"/>
    <w:link w:val="ImageCaption"/>
    <w:rsid w:val="001A4BDA"/>
  </w:style>
  <w:style w:type="character" w:customStyle="1" w:styleId="VerbatimChar">
    <w:name w:val="Verbatim Char"/>
    <w:basedOn w:val="BodyTextChar"/>
    <w:link w:val="SourceCode"/>
    <w:rsid w:val="001A4BDA"/>
    <w:rPr>
      <w:rFonts w:ascii="Consolas" w:hAnsi="Consolas"/>
      <w:sz w:val="22"/>
    </w:rPr>
  </w:style>
  <w:style w:type="character" w:customStyle="1" w:styleId="FootnoteRef">
    <w:name w:val="Footnote Ref"/>
    <w:basedOn w:val="BodyTextChar"/>
    <w:rsid w:val="001A4BDA"/>
    <w:rPr>
      <w:vertAlign w:val="superscript"/>
    </w:rPr>
  </w:style>
  <w:style w:type="character" w:customStyle="1" w:styleId="Link">
    <w:name w:val="Link"/>
    <w:basedOn w:val="BodyTextChar"/>
    <w:rsid w:val="001A4BDA"/>
    <w:rPr>
      <w:color w:val="4F81BD" w:themeColor="accent1"/>
    </w:rPr>
  </w:style>
  <w:style w:type="paragraph" w:customStyle="1" w:styleId="SourceCode0">
    <w:name w:val="Source Code"/>
    <w:basedOn w:val="Normal"/>
    <w:rsid w:val="001A4BDA"/>
    <w:pPr>
      <w:wordWrap w:val="0"/>
    </w:pPr>
  </w:style>
  <w:style w:type="character" w:customStyle="1" w:styleId="KeywordTok">
    <w:name w:val="KeywordTok"/>
    <w:basedOn w:val="VerbatimChar"/>
    <w:rsid w:val="001A4BDA"/>
    <w:rPr>
      <w:rFonts w:ascii="Consolas" w:hAnsi="Consolas"/>
      <w:b/>
      <w:color w:val="007020"/>
      <w:sz w:val="22"/>
    </w:rPr>
  </w:style>
  <w:style w:type="character" w:customStyle="1" w:styleId="DataTypeTok">
    <w:name w:val="DataTypeTok"/>
    <w:basedOn w:val="VerbatimChar"/>
    <w:rsid w:val="001A4BDA"/>
    <w:rPr>
      <w:rFonts w:ascii="Consolas" w:hAnsi="Consolas"/>
      <w:color w:val="902000"/>
      <w:sz w:val="22"/>
    </w:rPr>
  </w:style>
  <w:style w:type="character" w:customStyle="1" w:styleId="DecValTok">
    <w:name w:val="DecValTok"/>
    <w:basedOn w:val="VerbatimChar"/>
    <w:rsid w:val="001A4BDA"/>
    <w:rPr>
      <w:rFonts w:ascii="Consolas" w:hAnsi="Consolas"/>
      <w:color w:val="40A070"/>
      <w:sz w:val="22"/>
    </w:rPr>
  </w:style>
  <w:style w:type="character" w:customStyle="1" w:styleId="BaseNTok">
    <w:name w:val="BaseNTok"/>
    <w:basedOn w:val="VerbatimChar"/>
    <w:rsid w:val="001A4BDA"/>
    <w:rPr>
      <w:rFonts w:ascii="Consolas" w:hAnsi="Consolas"/>
      <w:color w:val="40A070"/>
      <w:sz w:val="22"/>
    </w:rPr>
  </w:style>
  <w:style w:type="character" w:customStyle="1" w:styleId="FloatTok">
    <w:name w:val="FloatTok"/>
    <w:basedOn w:val="VerbatimChar"/>
    <w:rsid w:val="001A4BDA"/>
    <w:rPr>
      <w:rFonts w:ascii="Consolas" w:hAnsi="Consolas"/>
      <w:color w:val="40A070"/>
      <w:sz w:val="22"/>
    </w:rPr>
  </w:style>
  <w:style w:type="character" w:customStyle="1" w:styleId="CharTok">
    <w:name w:val="CharTok"/>
    <w:basedOn w:val="VerbatimChar"/>
    <w:rsid w:val="001A4BDA"/>
    <w:rPr>
      <w:rFonts w:ascii="Consolas" w:hAnsi="Consolas"/>
      <w:color w:val="4070A0"/>
      <w:sz w:val="22"/>
    </w:rPr>
  </w:style>
  <w:style w:type="character" w:customStyle="1" w:styleId="StringTok">
    <w:name w:val="StringTok"/>
    <w:basedOn w:val="VerbatimChar"/>
    <w:rsid w:val="001A4BDA"/>
    <w:rPr>
      <w:rFonts w:ascii="Consolas" w:hAnsi="Consolas"/>
      <w:color w:val="4070A0"/>
      <w:sz w:val="22"/>
    </w:rPr>
  </w:style>
  <w:style w:type="character" w:customStyle="1" w:styleId="CommentTok">
    <w:name w:val="CommentTok"/>
    <w:basedOn w:val="VerbatimChar"/>
    <w:rsid w:val="001A4BDA"/>
    <w:rPr>
      <w:rFonts w:ascii="Consolas" w:hAnsi="Consolas"/>
      <w:i/>
      <w:color w:val="60A0B0"/>
      <w:sz w:val="22"/>
    </w:rPr>
  </w:style>
  <w:style w:type="character" w:customStyle="1" w:styleId="OtherTok">
    <w:name w:val="OtherTok"/>
    <w:basedOn w:val="VerbatimChar"/>
    <w:rsid w:val="001A4BDA"/>
    <w:rPr>
      <w:rFonts w:ascii="Consolas" w:hAnsi="Consolas"/>
      <w:color w:val="007020"/>
      <w:sz w:val="22"/>
    </w:rPr>
  </w:style>
  <w:style w:type="character" w:customStyle="1" w:styleId="AlertTok">
    <w:name w:val="AlertTok"/>
    <w:basedOn w:val="VerbatimChar"/>
    <w:rsid w:val="001A4BDA"/>
    <w:rPr>
      <w:rFonts w:ascii="Consolas" w:hAnsi="Consolas"/>
      <w:b/>
      <w:color w:val="FF0000"/>
      <w:sz w:val="22"/>
    </w:rPr>
  </w:style>
  <w:style w:type="character" w:customStyle="1" w:styleId="FunctionTok">
    <w:name w:val="FunctionTok"/>
    <w:basedOn w:val="VerbatimChar"/>
    <w:rsid w:val="001A4BDA"/>
    <w:rPr>
      <w:rFonts w:ascii="Consolas" w:hAnsi="Consolas"/>
      <w:color w:val="06287E"/>
      <w:sz w:val="22"/>
    </w:rPr>
  </w:style>
  <w:style w:type="character" w:customStyle="1" w:styleId="RegionMarkerTok">
    <w:name w:val="RegionMarkerTok"/>
    <w:basedOn w:val="VerbatimChar"/>
    <w:rsid w:val="001A4BDA"/>
    <w:rPr>
      <w:rFonts w:ascii="Consolas" w:hAnsi="Consolas"/>
      <w:sz w:val="22"/>
    </w:rPr>
  </w:style>
  <w:style w:type="character" w:customStyle="1" w:styleId="ErrorTok">
    <w:name w:val="ErrorTok"/>
    <w:basedOn w:val="VerbatimChar"/>
    <w:rsid w:val="001A4BDA"/>
    <w:rPr>
      <w:rFonts w:ascii="Consolas" w:hAnsi="Consolas"/>
      <w:b/>
      <w:color w:val="FF0000"/>
      <w:sz w:val="22"/>
    </w:rPr>
  </w:style>
  <w:style w:type="character" w:customStyle="1" w:styleId="NormalTok">
    <w:name w:val="NormalTok"/>
    <w:basedOn w:val="VerbatimChar"/>
    <w:rsid w:val="001A4BDA"/>
    <w:rPr>
      <w:rFonts w:ascii="Consolas" w:hAnsi="Consolas"/>
      <w:sz w:val="22"/>
    </w:rPr>
  </w:style>
  <w:style w:type="paragraph" w:customStyle="1" w:styleId="SourceCode">
    <w:name w:val="Source Code"/>
    <w:basedOn w:val="Normal"/>
    <w:link w:val="VerbatimChar"/>
    <w:rsid w:val="001A4BDA"/>
    <w:pPr>
      <w:shd w:val="clear" w:color="auto" w:fill="F8F8F8"/>
      <w:wordWrap w:val="0"/>
    </w:pPr>
  </w:style>
  <w:style w:type="character" w:customStyle="1" w:styleId="KeywordTok0">
    <w:name w:val="KeywordTok"/>
    <w:basedOn w:val="VerbatimChar"/>
    <w:rsid w:val="001A4BDA"/>
    <w:rPr>
      <w:rFonts w:ascii="Consolas" w:hAnsi="Consolas"/>
      <w:b/>
      <w:color w:val="204A87"/>
      <w:sz w:val="22"/>
      <w:shd w:val="clear" w:color="auto" w:fill="F8F8F8"/>
    </w:rPr>
  </w:style>
  <w:style w:type="character" w:customStyle="1" w:styleId="DataTypeTok0">
    <w:name w:val="DataTypeTok"/>
    <w:basedOn w:val="VerbatimChar"/>
    <w:rsid w:val="001A4BDA"/>
    <w:rPr>
      <w:rFonts w:ascii="Consolas" w:hAnsi="Consolas"/>
      <w:color w:val="204A87"/>
      <w:sz w:val="22"/>
      <w:shd w:val="clear" w:color="auto" w:fill="F8F8F8"/>
    </w:rPr>
  </w:style>
  <w:style w:type="character" w:customStyle="1" w:styleId="DecValTok0">
    <w:name w:val="DecValTok"/>
    <w:basedOn w:val="VerbatimChar"/>
    <w:rsid w:val="001A4BDA"/>
    <w:rPr>
      <w:rFonts w:ascii="Consolas" w:hAnsi="Consolas"/>
      <w:color w:val="0000CF"/>
      <w:sz w:val="22"/>
      <w:shd w:val="clear" w:color="auto" w:fill="F8F8F8"/>
    </w:rPr>
  </w:style>
  <w:style w:type="character" w:customStyle="1" w:styleId="BaseNTok0">
    <w:name w:val="BaseNTok"/>
    <w:basedOn w:val="VerbatimChar"/>
    <w:rsid w:val="001A4BDA"/>
    <w:rPr>
      <w:rFonts w:ascii="Consolas" w:hAnsi="Consolas"/>
      <w:color w:val="0000CF"/>
      <w:sz w:val="22"/>
      <w:shd w:val="clear" w:color="auto" w:fill="F8F8F8"/>
    </w:rPr>
  </w:style>
  <w:style w:type="character" w:customStyle="1" w:styleId="FloatTok0">
    <w:name w:val="FloatTok"/>
    <w:basedOn w:val="VerbatimChar"/>
    <w:rsid w:val="001A4BDA"/>
    <w:rPr>
      <w:rFonts w:ascii="Consolas" w:hAnsi="Consolas"/>
      <w:color w:val="0000CF"/>
      <w:sz w:val="22"/>
      <w:shd w:val="clear" w:color="auto" w:fill="F8F8F8"/>
    </w:rPr>
  </w:style>
  <w:style w:type="character" w:customStyle="1" w:styleId="CharTok0">
    <w:name w:val="CharTok"/>
    <w:basedOn w:val="VerbatimChar"/>
    <w:rsid w:val="001A4BDA"/>
    <w:rPr>
      <w:rFonts w:ascii="Consolas" w:hAnsi="Consolas"/>
      <w:color w:val="4E9A06"/>
      <w:sz w:val="22"/>
      <w:shd w:val="clear" w:color="auto" w:fill="F8F8F8"/>
    </w:rPr>
  </w:style>
  <w:style w:type="character" w:customStyle="1" w:styleId="StringTok0">
    <w:name w:val="StringTok"/>
    <w:basedOn w:val="VerbatimChar"/>
    <w:rsid w:val="001A4BDA"/>
    <w:rPr>
      <w:rFonts w:ascii="Consolas" w:hAnsi="Consolas"/>
      <w:color w:val="4E9A06"/>
      <w:sz w:val="22"/>
      <w:shd w:val="clear" w:color="auto" w:fill="F8F8F8"/>
    </w:rPr>
  </w:style>
  <w:style w:type="character" w:customStyle="1" w:styleId="CommentTok0">
    <w:name w:val="CommentTok"/>
    <w:basedOn w:val="VerbatimChar"/>
    <w:rsid w:val="001A4BDA"/>
    <w:rPr>
      <w:rFonts w:ascii="Consolas" w:hAnsi="Consolas"/>
      <w:i/>
      <w:color w:val="8F5902"/>
      <w:sz w:val="22"/>
      <w:shd w:val="clear" w:color="auto" w:fill="F8F8F8"/>
    </w:rPr>
  </w:style>
  <w:style w:type="character" w:customStyle="1" w:styleId="OtherTok0">
    <w:name w:val="OtherTok"/>
    <w:basedOn w:val="VerbatimChar"/>
    <w:rsid w:val="001A4BDA"/>
    <w:rPr>
      <w:rFonts w:ascii="Consolas" w:hAnsi="Consolas"/>
      <w:color w:val="8F5902"/>
      <w:sz w:val="22"/>
      <w:shd w:val="clear" w:color="auto" w:fill="F8F8F8"/>
    </w:rPr>
  </w:style>
  <w:style w:type="character" w:customStyle="1" w:styleId="AlertTok0">
    <w:name w:val="AlertTok"/>
    <w:basedOn w:val="VerbatimChar"/>
    <w:rsid w:val="001A4BDA"/>
    <w:rPr>
      <w:rFonts w:ascii="Consolas" w:hAnsi="Consolas"/>
      <w:color w:val="EF2929"/>
      <w:sz w:val="22"/>
      <w:shd w:val="clear" w:color="auto" w:fill="F8F8F8"/>
    </w:rPr>
  </w:style>
  <w:style w:type="character" w:customStyle="1" w:styleId="FunctionTok0">
    <w:name w:val="FunctionTok"/>
    <w:basedOn w:val="VerbatimChar"/>
    <w:rsid w:val="001A4BDA"/>
    <w:rPr>
      <w:rFonts w:ascii="Consolas" w:hAnsi="Consolas"/>
      <w:color w:val="000000"/>
      <w:sz w:val="22"/>
      <w:shd w:val="clear" w:color="auto" w:fill="F8F8F8"/>
    </w:rPr>
  </w:style>
  <w:style w:type="character" w:customStyle="1" w:styleId="RegionMarkerTok0">
    <w:name w:val="RegionMarkerTok"/>
    <w:basedOn w:val="VerbatimChar"/>
    <w:rsid w:val="001A4BDA"/>
    <w:rPr>
      <w:rFonts w:ascii="Consolas" w:hAnsi="Consolas"/>
      <w:sz w:val="22"/>
      <w:shd w:val="clear" w:color="auto" w:fill="F8F8F8"/>
    </w:rPr>
  </w:style>
  <w:style w:type="character" w:customStyle="1" w:styleId="ErrorTok0">
    <w:name w:val="ErrorTok"/>
    <w:basedOn w:val="VerbatimChar"/>
    <w:rsid w:val="001A4BDA"/>
    <w:rPr>
      <w:rFonts w:ascii="Consolas" w:hAnsi="Consolas"/>
      <w:b/>
      <w:sz w:val="22"/>
      <w:shd w:val="clear" w:color="auto" w:fill="F8F8F8"/>
    </w:rPr>
  </w:style>
  <w:style w:type="character" w:customStyle="1" w:styleId="NormalTok0">
    <w:name w:val="NormalTok"/>
    <w:basedOn w:val="VerbatimChar"/>
    <w:rsid w:val="001A4BDA"/>
    <w:rPr>
      <w:rFonts w:ascii="Consolas" w:hAnsi="Consolas"/>
      <w:sz w:val="22"/>
      <w:shd w:val="clear" w:color="auto" w:fill="F8F8F8"/>
    </w:rPr>
  </w:style>
  <w:style w:type="paragraph" w:styleId="BalloonText">
    <w:name w:val="Balloon Text"/>
    <w:basedOn w:val="Normal"/>
    <w:link w:val="BalloonTextChar"/>
    <w:rsid w:val="00D072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D07214"/>
    <w:rPr>
      <w:rFonts w:ascii="Tahoma" w:hAnsi="Tahoma" w:cs="Tahoma"/>
      <w:sz w:val="16"/>
      <w:szCs w:val="16"/>
    </w:rPr>
  </w:style>
  <w:style w:type="paragraph" w:styleId="Header">
    <w:name w:val="header"/>
    <w:basedOn w:val="Normal"/>
    <w:link w:val="HeaderChar"/>
    <w:rsid w:val="007761FA"/>
    <w:pPr>
      <w:tabs>
        <w:tab w:val="center" w:pos="4680"/>
        <w:tab w:val="right" w:pos="9360"/>
      </w:tabs>
      <w:spacing w:before="0" w:after="0"/>
    </w:pPr>
  </w:style>
  <w:style w:type="character" w:customStyle="1" w:styleId="HeaderChar">
    <w:name w:val="Header Char"/>
    <w:basedOn w:val="DefaultParagraphFont"/>
    <w:link w:val="Header"/>
    <w:rsid w:val="007761FA"/>
  </w:style>
  <w:style w:type="paragraph" w:styleId="Footer">
    <w:name w:val="footer"/>
    <w:basedOn w:val="Normal"/>
    <w:link w:val="FooterChar"/>
    <w:rsid w:val="007761FA"/>
    <w:pPr>
      <w:tabs>
        <w:tab w:val="center" w:pos="4680"/>
        <w:tab w:val="right" w:pos="9360"/>
      </w:tabs>
      <w:spacing w:before="0" w:after="0"/>
    </w:pPr>
  </w:style>
  <w:style w:type="character" w:customStyle="1" w:styleId="FooterChar">
    <w:name w:val="Footer Char"/>
    <w:basedOn w:val="DefaultParagraphFont"/>
    <w:link w:val="Footer"/>
    <w:rsid w:val="007761FA"/>
  </w:style>
  <w:style w:type="character" w:styleId="FootnoteReference">
    <w:name w:val="footnote reference"/>
    <w:basedOn w:val="DefaultParagraphFont"/>
    <w:rsid w:val="007761FA"/>
    <w:rPr>
      <w:vertAlign w:val="superscript"/>
    </w:rPr>
  </w:style>
  <w:style w:type="character" w:styleId="CommentReference">
    <w:name w:val="annotation reference"/>
    <w:basedOn w:val="DefaultParagraphFont"/>
    <w:rsid w:val="00094AC5"/>
    <w:rPr>
      <w:sz w:val="16"/>
      <w:szCs w:val="16"/>
    </w:rPr>
  </w:style>
  <w:style w:type="paragraph" w:styleId="CommentText">
    <w:name w:val="annotation text"/>
    <w:basedOn w:val="Normal"/>
    <w:link w:val="CommentTextChar"/>
    <w:rsid w:val="00094AC5"/>
    <w:rPr>
      <w:sz w:val="20"/>
      <w:szCs w:val="20"/>
    </w:rPr>
  </w:style>
  <w:style w:type="character" w:customStyle="1" w:styleId="CommentTextChar">
    <w:name w:val="Comment Text Char"/>
    <w:basedOn w:val="DefaultParagraphFont"/>
    <w:link w:val="CommentText"/>
    <w:rsid w:val="00094AC5"/>
    <w:rPr>
      <w:sz w:val="20"/>
      <w:szCs w:val="20"/>
    </w:rPr>
  </w:style>
  <w:style w:type="paragraph" w:styleId="CommentSubject">
    <w:name w:val="annotation subject"/>
    <w:basedOn w:val="CommentText"/>
    <w:next w:val="CommentText"/>
    <w:link w:val="CommentSubjectChar"/>
    <w:rsid w:val="00094AC5"/>
    <w:rPr>
      <w:b/>
      <w:bCs/>
    </w:rPr>
  </w:style>
  <w:style w:type="character" w:customStyle="1" w:styleId="CommentSubjectChar">
    <w:name w:val="Comment Subject Char"/>
    <w:basedOn w:val="CommentTextChar"/>
    <w:link w:val="CommentSubject"/>
    <w:rsid w:val="00094A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D955C-B63D-4F5D-B637-50B500880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Food Balance Sheets</vt:lpstr>
    </vt:vector>
  </TitlesOfParts>
  <Company>FAO of the UN</Company>
  <LinksUpToDate>false</LinksUpToDate>
  <CharactersWithSpaces>28077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Salar Tayyib (ESS)</dc:creator>
  <cp:lastModifiedBy>Josef Schmidhuber</cp:lastModifiedBy>
  <cp:revision>6</cp:revision>
  <dcterms:created xsi:type="dcterms:W3CDTF">2015-08-20T07:05:00Z</dcterms:created>
  <dcterms:modified xsi:type="dcterms:W3CDTF">2015-08-20T18:44:00Z</dcterms:modified>
</cp:coreProperties>
</file>